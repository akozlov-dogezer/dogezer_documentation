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9FC67" w14:textId="77777777" w:rsidR="009002A2" w:rsidRDefault="009002A2" w:rsidP="009002A2">
      <w:pPr>
        <w:pStyle w:val="Heading1"/>
      </w:pPr>
      <w:bookmarkStart w:id="0" w:name="_Toc494114080"/>
      <w:r w:rsidRPr="00735F87">
        <w:t>Abstract</w:t>
      </w:r>
      <w:bookmarkEnd w:id="0"/>
    </w:p>
    <w:p w14:paraId="6DE4FB51" w14:textId="77777777" w:rsidR="009002A2" w:rsidRDefault="009002A2" w:rsidP="009002A2">
      <w:pPr>
        <w:ind w:right="-46"/>
      </w:pPr>
    </w:p>
    <w:p w14:paraId="048A54F4" w14:textId="77777777" w:rsidR="009002A2" w:rsidRDefault="009002A2" w:rsidP="009002A2">
      <w:pPr>
        <w:ind w:right="-46"/>
      </w:pPr>
      <w:r>
        <w:t xml:space="preserve">Dogezer is a New Generation Platform for Entrepreneurs, Software Engineers, UI\UX Designers, Artists, Salespersons, Marketing Specialists and all other individuals involved in the creation, </w:t>
      </w:r>
      <w:r w:rsidRPr="0059676C">
        <w:rPr>
          <w:noProof/>
        </w:rPr>
        <w:t>promotion</w:t>
      </w:r>
      <w:r>
        <w:rPr>
          <w:noProof/>
        </w:rPr>
        <w:t>,</w:t>
      </w:r>
      <w:r>
        <w:t xml:space="preserve"> and support of software products of any kind. </w:t>
      </w:r>
      <w:r w:rsidRPr="00CD3F27">
        <w:t xml:space="preserve">Dogezer connects these </w:t>
      </w:r>
      <w:r>
        <w:t>individuals</w:t>
      </w:r>
      <w:r w:rsidRPr="00CD3F27">
        <w:t xml:space="preserve"> </w:t>
      </w:r>
      <w:r>
        <w:t>allowing them to</w:t>
      </w:r>
      <w:r w:rsidRPr="00CD3F27">
        <w:t xml:space="preserve"> collaborate on </w:t>
      </w:r>
      <w:r>
        <w:t xml:space="preserve">the </w:t>
      </w:r>
      <w:r w:rsidRPr="00CD3F27">
        <w:t>products they believe in, and collectively share the fruits of their labor.</w:t>
      </w:r>
    </w:p>
    <w:p w14:paraId="49E9D84D" w14:textId="32D44BF6" w:rsidR="009002A2" w:rsidRDefault="009002A2" w:rsidP="009002A2">
      <w:pPr>
        <w:ind w:right="-46"/>
      </w:pPr>
      <w:r>
        <w:t xml:space="preserve">Dogezer enables entrepreneurs to form and manage their software development teams </w:t>
      </w:r>
      <w:r w:rsidRPr="002947E2">
        <w:rPr>
          <w:rStyle w:val="Strong"/>
        </w:rPr>
        <w:t>without the need for outside funding.</w:t>
      </w:r>
      <w:r>
        <w:t xml:space="preserve"> Dogezer </w:t>
      </w:r>
      <w:r w:rsidRPr="002947E2">
        <w:rPr>
          <w:rStyle w:val="Strong"/>
        </w:rPr>
        <w:t xml:space="preserve">effectively </w:t>
      </w:r>
      <w:r>
        <w:rPr>
          <w:rStyle w:val="Strong"/>
        </w:rPr>
        <w:t>helps</w:t>
      </w:r>
      <w:r w:rsidRPr="002947E2">
        <w:rPr>
          <w:rStyle w:val="Strong"/>
        </w:rPr>
        <w:t xml:space="preserve"> team members</w:t>
      </w:r>
      <w:ins w:id="1" w:author="RenderMachine" w:date="2017-09-25T10:56:00Z">
        <w:r w:rsidR="00444CB2">
          <w:rPr>
            <w:rStyle w:val="Strong"/>
          </w:rPr>
          <w:t xml:space="preserve"> to</w:t>
        </w:r>
      </w:ins>
      <w:r w:rsidRPr="002947E2">
        <w:rPr>
          <w:rStyle w:val="Strong"/>
        </w:rPr>
        <w:t xml:space="preserve"> </w:t>
      </w:r>
      <w:r>
        <w:rPr>
          <w:rStyle w:val="Strong"/>
        </w:rPr>
        <w:t xml:space="preserve">become </w:t>
      </w:r>
      <w:r w:rsidRPr="002947E2">
        <w:rPr>
          <w:rStyle w:val="Strong"/>
        </w:rPr>
        <w:t>product investors</w:t>
      </w:r>
      <w:r w:rsidRPr="00FF415C">
        <w:rPr>
          <w:b/>
          <w:i/>
        </w:rPr>
        <w:t xml:space="preserve"> </w:t>
      </w:r>
      <w:r>
        <w:t xml:space="preserve">through the </w:t>
      </w:r>
      <w:r w:rsidRPr="0059676C">
        <w:rPr>
          <w:noProof/>
        </w:rPr>
        <w:t>investment</w:t>
      </w:r>
      <w:r>
        <w:t xml:space="preserve"> of their time and labor into the product. </w:t>
      </w:r>
      <w:r w:rsidRPr="00B622BD">
        <w:t xml:space="preserve">Dogezer </w:t>
      </w:r>
      <w:r>
        <w:t>will</w:t>
      </w:r>
      <w:r w:rsidRPr="00B622BD">
        <w:t xml:space="preserve"> allow </w:t>
      </w:r>
      <w:r>
        <w:t xml:space="preserve">individual contributors </w:t>
      </w:r>
      <w:r w:rsidRPr="00B622BD">
        <w:t xml:space="preserve">to break </w:t>
      </w:r>
      <w:r>
        <w:t>through the</w:t>
      </w:r>
      <w:r w:rsidRPr="00B622BD">
        <w:t xml:space="preserve"> </w:t>
      </w:r>
      <w:r>
        <w:t>“</w:t>
      </w:r>
      <w:r w:rsidRPr="00B622BD">
        <w:t>glass ceiling</w:t>
      </w:r>
      <w:r>
        <w:t>”</w:t>
      </w:r>
      <w:r w:rsidRPr="00B622BD">
        <w:t xml:space="preserve"> and become co-founders/early investors of innovative companies</w:t>
      </w:r>
      <w:r>
        <w:t>, with a minimal risk.</w:t>
      </w:r>
    </w:p>
    <w:p w14:paraId="2B1BDCA3" w14:textId="77777777" w:rsidR="009002A2" w:rsidRDefault="009002A2" w:rsidP="009002A2">
      <w:pPr>
        <w:ind w:right="-46"/>
      </w:pPr>
      <w:r>
        <w:t xml:space="preserve">Dogezer integrates the functionality of tools that are similar to GitHub, Jira, Slack, Google Docs, and </w:t>
      </w:r>
      <w:proofErr w:type="spellStart"/>
      <w:r>
        <w:t>UpWork</w:t>
      </w:r>
      <w:proofErr w:type="spellEnd"/>
      <w:r>
        <w:t xml:space="preserve"> in one </w:t>
      </w:r>
      <w:r w:rsidRPr="004F6507">
        <w:rPr>
          <w:noProof/>
        </w:rPr>
        <w:t>common</w:t>
      </w:r>
      <w:r>
        <w:t xml:space="preserve"> ecosystem. Dogezer provides everything needed to run a virtual software development company, including </w:t>
      </w:r>
      <w:r w:rsidRPr="004F6507">
        <w:rPr>
          <w:noProof/>
        </w:rPr>
        <w:t>Dogezer’s</w:t>
      </w:r>
      <w:r>
        <w:t xml:space="preserve"> financial system. Such financial system can work with traditional payment mediums, cryptocurrencies or be used to generate project specific currency. Individuals executing a project can be paid using project </w:t>
      </w:r>
      <w:r w:rsidRPr="004F6507">
        <w:rPr>
          <w:noProof/>
        </w:rPr>
        <w:t>specific</w:t>
      </w:r>
      <w:r>
        <w:t xml:space="preserve"> currency, which is convertible to a share in the specific project’s success, implementing the “Your team is Your investor” concept.</w:t>
      </w:r>
    </w:p>
    <w:p w14:paraId="66EC2ACF" w14:textId="77777777" w:rsidR="009002A2" w:rsidRDefault="009002A2" w:rsidP="009002A2">
      <w:pPr>
        <w:ind w:right="-46"/>
      </w:pPr>
      <w:r w:rsidRPr="00A03499">
        <w:t>The Dogezer environment</w:t>
      </w:r>
      <w:r>
        <w:t xml:space="preserve"> can also be used by traditional companies to replace a plethora of tools they are currently using. With Dogezer, they will no longer need to solve integration issues between different products and pay to multiple vendors. Dogezer allows them to use one integrated and </w:t>
      </w:r>
      <w:r w:rsidRPr="0059676C">
        <w:rPr>
          <w:noProof/>
        </w:rPr>
        <w:t>eff</w:t>
      </w:r>
      <w:r>
        <w:rPr>
          <w:noProof/>
        </w:rPr>
        <w:t>icient</w:t>
      </w:r>
      <w:r>
        <w:t xml:space="preserve"> product, with all the tools required available in one place.</w:t>
      </w:r>
    </w:p>
    <w:p w14:paraId="0D333FFD" w14:textId="77777777" w:rsidR="009002A2" w:rsidRDefault="009002A2" w:rsidP="009002A2">
      <w:pPr>
        <w:ind w:right="-46"/>
      </w:pPr>
      <w:r>
        <w:t xml:space="preserve">The Dogezer team has been prototyping our solution for the last </w:t>
      </w:r>
      <w:r>
        <w:rPr>
          <w:noProof/>
        </w:rPr>
        <w:t>ten</w:t>
      </w:r>
      <w:r>
        <w:t xml:space="preserve"> </w:t>
      </w:r>
      <w:r w:rsidRPr="0059676C">
        <w:rPr>
          <w:noProof/>
        </w:rPr>
        <w:t>months</w:t>
      </w:r>
      <w:r>
        <w:t xml:space="preserve"> and is planning to launch an alpha version in the middle of November 2017. Open beta is scheduled for summer of 2018 and a fully functional official release will </w:t>
      </w:r>
      <w:r w:rsidRPr="004F6507">
        <w:rPr>
          <w:noProof/>
        </w:rPr>
        <w:t>be launched</w:t>
      </w:r>
      <w:r>
        <w:t xml:space="preserve"> at the end of 2018.</w:t>
      </w:r>
    </w:p>
    <w:p w14:paraId="022A78E6" w14:textId="77777777" w:rsidR="009002A2" w:rsidRDefault="009002A2" w:rsidP="009002A2">
      <w:pPr>
        <w:ind w:right="-46"/>
      </w:pPr>
      <w:r>
        <w:t>Dogezer is planning to use the “</w:t>
      </w:r>
      <w:r>
        <w:rPr>
          <w:i/>
        </w:rPr>
        <w:t>Freemium”</w:t>
      </w:r>
      <w:r>
        <w:t xml:space="preserve"> model where a </w:t>
      </w:r>
      <w:r w:rsidRPr="0010748B">
        <w:rPr>
          <w:noProof/>
        </w:rPr>
        <w:t>limited</w:t>
      </w:r>
      <w:r>
        <w:t xml:space="preserve"> amount of platform services </w:t>
      </w:r>
      <w:r>
        <w:rPr>
          <w:noProof/>
        </w:rPr>
        <w:t>are</w:t>
      </w:r>
      <w:r>
        <w:t xml:space="preserve"> free. </w:t>
      </w:r>
      <w:r w:rsidRPr="004F6507">
        <w:rPr>
          <w:noProof/>
        </w:rPr>
        <w:t xml:space="preserve">To consume services above </w:t>
      </w:r>
      <w:r>
        <w:rPr>
          <w:noProof/>
        </w:rPr>
        <w:t xml:space="preserve">the </w:t>
      </w:r>
      <w:r w:rsidRPr="004F6507">
        <w:rPr>
          <w:noProof/>
        </w:rPr>
        <w:t>free level</w:t>
      </w:r>
      <w:r>
        <w:t xml:space="preserve">, the platform users will be required to have </w:t>
      </w:r>
      <w:r w:rsidRPr="0010748B">
        <w:rPr>
          <w:noProof/>
        </w:rPr>
        <w:t>a number of</w:t>
      </w:r>
      <w:r>
        <w:t xml:space="preserve"> “</w:t>
      </w:r>
      <w:r w:rsidRPr="00DA6F1D">
        <w:rPr>
          <w:i/>
        </w:rPr>
        <w:t>Unit of S</w:t>
      </w:r>
      <w:r>
        <w:rPr>
          <w:i/>
        </w:rPr>
        <w:t>ervice”</w:t>
      </w:r>
      <w:r>
        <w:t xml:space="preserve"> on their Dogezer account. Users acquire the </w:t>
      </w:r>
      <w:r>
        <w:rPr>
          <w:i/>
        </w:rPr>
        <w:t xml:space="preserve">“Unit of Service” </w:t>
      </w:r>
      <w:r>
        <w:t xml:space="preserve">through the Basic or Premium License. The Premium Licenses will be available for sale through Initial Token Offering </w:t>
      </w:r>
      <w:r w:rsidRPr="0010748B">
        <w:rPr>
          <w:noProof/>
        </w:rPr>
        <w:t xml:space="preserve">in </w:t>
      </w:r>
      <w:r>
        <w:rPr>
          <w:noProof/>
        </w:rPr>
        <w:t>the</w:t>
      </w:r>
      <w:r w:rsidRPr="0010748B">
        <w:rPr>
          <w:noProof/>
        </w:rPr>
        <w:t xml:space="preserve"> form of</w:t>
      </w:r>
      <w:r>
        <w:t xml:space="preserve"> “</w:t>
      </w:r>
      <w:r w:rsidRPr="00DA6F1D">
        <w:rPr>
          <w:i/>
        </w:rPr>
        <w:t>DGZ</w:t>
      </w:r>
      <w:r>
        <w:rPr>
          <w:i/>
        </w:rPr>
        <w:t>”</w:t>
      </w:r>
      <w:r>
        <w:t xml:space="preserve"> Token. The </w:t>
      </w:r>
      <w:r w:rsidRPr="00E3449B">
        <w:t>DGZ</w:t>
      </w:r>
      <w:r>
        <w:t xml:space="preserve"> Token is of deflationary nature. </w:t>
      </w:r>
      <w:r>
        <w:rPr>
          <w:noProof/>
        </w:rPr>
        <w:t>A t</w:t>
      </w:r>
      <w:r w:rsidRPr="0010748B">
        <w:rPr>
          <w:noProof/>
        </w:rPr>
        <w:t>otal number</w:t>
      </w:r>
      <w:r>
        <w:t xml:space="preserve"> of the Premium Licenses in existence will be permanent. As a result, the </w:t>
      </w:r>
      <w:r w:rsidRPr="0051549B">
        <w:rPr>
          <w:noProof/>
        </w:rPr>
        <w:t>number of</w:t>
      </w:r>
      <w:r>
        <w:t xml:space="preserve"> the Premium Licenses represented by one Token will grow over time.</w:t>
      </w:r>
    </w:p>
    <w:p w14:paraId="705422DA" w14:textId="7BBEA4B7" w:rsidR="009002A2" w:rsidRDefault="009002A2" w:rsidP="00E94C96">
      <w:pPr>
        <w:pStyle w:val="Heading2"/>
      </w:pPr>
    </w:p>
    <w:p w14:paraId="5BC1FA9D" w14:textId="77777777" w:rsidR="009002A2" w:rsidRPr="009002A2" w:rsidRDefault="009002A2" w:rsidP="009002A2"/>
    <w:p w14:paraId="5250DC71" w14:textId="0325CCF2" w:rsidR="009002A2" w:rsidRDefault="009002A2" w:rsidP="009002A2"/>
    <w:p w14:paraId="5C3416FC" w14:textId="5562AECB" w:rsidR="009002A2" w:rsidRDefault="009002A2" w:rsidP="009002A2"/>
    <w:p w14:paraId="45D88C25" w14:textId="21A2C079" w:rsidR="009002A2" w:rsidRPr="009002A2" w:rsidRDefault="009002A2" w:rsidP="009002A2">
      <w:pPr>
        <w:pStyle w:val="Heading1"/>
      </w:pPr>
      <w:bookmarkStart w:id="2" w:name="_Toc494114081"/>
      <w:r>
        <w:lastRenderedPageBreak/>
        <w:t>INTRO</w:t>
      </w:r>
      <w:bookmarkEnd w:id="2"/>
    </w:p>
    <w:p w14:paraId="5E92AC3C" w14:textId="79CE099F" w:rsidR="00877556" w:rsidRPr="00E94C96" w:rsidRDefault="00086EB8" w:rsidP="00E94C96">
      <w:pPr>
        <w:pStyle w:val="Heading2"/>
      </w:pPr>
      <w:bookmarkStart w:id="3" w:name="_Toc494114082"/>
      <w:r>
        <w:t xml:space="preserve">Revision </w:t>
      </w:r>
      <w:r w:rsidRPr="00017470">
        <w:t>History</w:t>
      </w:r>
      <w:r w:rsidR="00CB08DD">
        <w:t>:</w:t>
      </w:r>
      <w:bookmarkEnd w:id="3"/>
    </w:p>
    <w:tbl>
      <w:tblPr>
        <w:tblStyle w:val="GridTable1Light-Accent2"/>
        <w:tblW w:w="9488" w:type="dxa"/>
        <w:tblBorders>
          <w:top w:val="single" w:sz="8" w:space="0" w:color="FFAF26"/>
          <w:left w:val="single" w:sz="8" w:space="0" w:color="FFAF26"/>
          <w:bottom w:val="single" w:sz="8" w:space="0" w:color="FFAF26"/>
          <w:right w:val="single" w:sz="8" w:space="0" w:color="FFAF26"/>
          <w:insideH w:val="single" w:sz="8" w:space="0" w:color="FFAF26"/>
          <w:insideV w:val="single" w:sz="8" w:space="0" w:color="FFAF26"/>
        </w:tblBorders>
        <w:tblCellMar>
          <w:top w:w="108" w:type="dxa"/>
          <w:bottom w:w="108" w:type="dxa"/>
        </w:tblCellMar>
        <w:tblLook w:val="04A0" w:firstRow="1" w:lastRow="0" w:firstColumn="1" w:lastColumn="0" w:noHBand="0" w:noVBand="1"/>
      </w:tblPr>
      <w:tblGrid>
        <w:gridCol w:w="836"/>
        <w:gridCol w:w="2977"/>
        <w:gridCol w:w="5675"/>
      </w:tblGrid>
      <w:tr w:rsidR="00E94C96" w:rsidRPr="000628A1" w14:paraId="1AC8F2D3" w14:textId="77777777" w:rsidTr="00414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Borders>
              <w:bottom w:val="none" w:sz="0" w:space="0" w:color="auto"/>
            </w:tcBorders>
          </w:tcPr>
          <w:p w14:paraId="4506A7FA" w14:textId="77777777" w:rsidR="00E94C96" w:rsidRPr="000628A1" w:rsidRDefault="00E94C96" w:rsidP="00E9079B">
            <w:pPr>
              <w:jc w:val="left"/>
              <w:rPr>
                <w:rFonts w:ascii="Open Sans Light" w:hAnsi="Open Sans Light" w:cs="Open Sans Light"/>
                <w:b w:val="0"/>
              </w:rPr>
            </w:pPr>
            <w:r w:rsidRPr="000628A1">
              <w:rPr>
                <w:b w:val="0"/>
              </w:rPr>
              <w:t>0.1</w:t>
            </w:r>
          </w:p>
        </w:tc>
        <w:tc>
          <w:tcPr>
            <w:tcW w:w="2977" w:type="dxa"/>
            <w:tcBorders>
              <w:bottom w:val="none" w:sz="0" w:space="0" w:color="auto"/>
            </w:tcBorders>
          </w:tcPr>
          <w:p w14:paraId="2B670B3F"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July 3</w:t>
            </w:r>
            <w:r w:rsidRPr="000628A1">
              <w:rPr>
                <w:b w:val="0"/>
                <w:vertAlign w:val="superscript"/>
              </w:rPr>
              <w:t>th</w:t>
            </w:r>
            <w:r w:rsidRPr="000628A1">
              <w:rPr>
                <w:b w:val="0"/>
              </w:rPr>
              <w:t>, 2017</w:t>
            </w:r>
          </w:p>
        </w:tc>
        <w:tc>
          <w:tcPr>
            <w:tcW w:w="5675" w:type="dxa"/>
            <w:tcBorders>
              <w:bottom w:val="none" w:sz="0" w:space="0" w:color="auto"/>
            </w:tcBorders>
          </w:tcPr>
          <w:p w14:paraId="2B27392B" w14:textId="77777777" w:rsidR="00E94C96" w:rsidRPr="000628A1" w:rsidRDefault="00E94C96" w:rsidP="00E9079B">
            <w:pPr>
              <w:jc w:val="left"/>
              <w:cnfStyle w:val="100000000000" w:firstRow="1" w:lastRow="0" w:firstColumn="0" w:lastColumn="0" w:oddVBand="0" w:evenVBand="0" w:oddHBand="0" w:evenHBand="0" w:firstRowFirstColumn="0" w:firstRowLastColumn="0" w:lastRowFirstColumn="0" w:lastRowLastColumn="0"/>
              <w:rPr>
                <w:b w:val="0"/>
              </w:rPr>
            </w:pPr>
            <w:r w:rsidRPr="000628A1">
              <w:rPr>
                <w:b w:val="0"/>
              </w:rPr>
              <w:t>Initial version</w:t>
            </w:r>
          </w:p>
        </w:tc>
      </w:tr>
      <w:tr w:rsidR="00E94C96" w14:paraId="01040BE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A185814" w14:textId="77777777" w:rsidR="00E94C96" w:rsidRPr="000628A1" w:rsidRDefault="00E94C96" w:rsidP="00E9079B">
            <w:pPr>
              <w:jc w:val="left"/>
              <w:rPr>
                <w:rFonts w:ascii="Open Sans Light" w:hAnsi="Open Sans Light" w:cs="Open Sans Light"/>
                <w:b w:val="0"/>
              </w:rPr>
            </w:pPr>
            <w:r w:rsidRPr="000628A1">
              <w:rPr>
                <w:b w:val="0"/>
              </w:rPr>
              <w:t>0.2</w:t>
            </w:r>
          </w:p>
        </w:tc>
        <w:tc>
          <w:tcPr>
            <w:tcW w:w="2977" w:type="dxa"/>
          </w:tcPr>
          <w:p w14:paraId="02F7BF6D"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14</w:t>
            </w:r>
            <w:r w:rsidRPr="000628A1">
              <w:rPr>
                <w:vertAlign w:val="superscript"/>
              </w:rPr>
              <w:t>th</w:t>
            </w:r>
            <w:r w:rsidRPr="000628A1">
              <w:t>, 2017</w:t>
            </w:r>
          </w:p>
        </w:tc>
        <w:tc>
          <w:tcPr>
            <w:tcW w:w="5675" w:type="dxa"/>
          </w:tcPr>
          <w:p w14:paraId="7577690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Modifications after internal review</w:t>
            </w:r>
          </w:p>
        </w:tc>
      </w:tr>
      <w:tr w:rsidR="00E94C96" w14:paraId="760FA9DD"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13489048" w14:textId="77777777" w:rsidR="00E94C96" w:rsidRPr="000628A1" w:rsidRDefault="00E94C96" w:rsidP="00E9079B">
            <w:pPr>
              <w:jc w:val="left"/>
              <w:rPr>
                <w:rFonts w:ascii="Open Sans Light" w:hAnsi="Open Sans Light" w:cs="Open Sans Light"/>
                <w:b w:val="0"/>
              </w:rPr>
            </w:pPr>
            <w:r w:rsidRPr="000628A1">
              <w:rPr>
                <w:b w:val="0"/>
              </w:rPr>
              <w:t>0.3</w:t>
            </w:r>
          </w:p>
        </w:tc>
        <w:tc>
          <w:tcPr>
            <w:tcW w:w="2977" w:type="dxa"/>
          </w:tcPr>
          <w:p w14:paraId="61D3CFF4"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18</w:t>
            </w:r>
            <w:r w:rsidRPr="000628A1">
              <w:rPr>
                <w:vertAlign w:val="superscript"/>
              </w:rPr>
              <w:t>th</w:t>
            </w:r>
            <w:r w:rsidRPr="000628A1">
              <w:t>, 2017</w:t>
            </w:r>
          </w:p>
        </w:tc>
        <w:tc>
          <w:tcPr>
            <w:tcW w:w="5675" w:type="dxa"/>
          </w:tcPr>
          <w:p w14:paraId="15DDB905"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Adding ITO details</w:t>
            </w:r>
          </w:p>
        </w:tc>
      </w:tr>
      <w:tr w:rsidR="00E94C96" w14:paraId="002AF592"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51F47434" w14:textId="77777777" w:rsidR="00E94C96" w:rsidRPr="000628A1" w:rsidRDefault="00E94C96" w:rsidP="00E9079B">
            <w:pPr>
              <w:jc w:val="left"/>
              <w:rPr>
                <w:rFonts w:ascii="Open Sans Light" w:hAnsi="Open Sans Light" w:cs="Open Sans Light"/>
                <w:b w:val="0"/>
              </w:rPr>
            </w:pPr>
            <w:r w:rsidRPr="000628A1">
              <w:rPr>
                <w:b w:val="0"/>
              </w:rPr>
              <w:t>0.4</w:t>
            </w:r>
          </w:p>
        </w:tc>
        <w:tc>
          <w:tcPr>
            <w:tcW w:w="2977" w:type="dxa"/>
          </w:tcPr>
          <w:p w14:paraId="2A1ABE8B"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July 26</w:t>
            </w:r>
            <w:r w:rsidRPr="000628A1">
              <w:rPr>
                <w:vertAlign w:val="superscript"/>
              </w:rPr>
              <w:t>th</w:t>
            </w:r>
            <w:r w:rsidRPr="000628A1">
              <w:t>, 2017</w:t>
            </w:r>
          </w:p>
        </w:tc>
        <w:tc>
          <w:tcPr>
            <w:tcW w:w="5675" w:type="dxa"/>
          </w:tcPr>
          <w:p w14:paraId="5F0C9131" w14:textId="370A7552"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Multiple improvements</w:t>
            </w:r>
          </w:p>
        </w:tc>
      </w:tr>
      <w:tr w:rsidR="00E94C96" w14:paraId="77D108A8"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0B1BA3AE" w14:textId="77777777" w:rsidR="00E94C96" w:rsidRPr="000628A1" w:rsidRDefault="00E94C96" w:rsidP="00E9079B">
            <w:pPr>
              <w:jc w:val="left"/>
              <w:rPr>
                <w:rFonts w:ascii="Open Sans Light" w:hAnsi="Open Sans Light" w:cs="Open Sans Light"/>
                <w:b w:val="0"/>
              </w:rPr>
            </w:pPr>
            <w:r w:rsidRPr="000628A1">
              <w:rPr>
                <w:b w:val="0"/>
              </w:rPr>
              <w:t>0.5</w:t>
            </w:r>
          </w:p>
        </w:tc>
        <w:tc>
          <w:tcPr>
            <w:tcW w:w="2977" w:type="dxa"/>
          </w:tcPr>
          <w:p w14:paraId="3E63022F"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2</w:t>
            </w:r>
            <w:r w:rsidRPr="000628A1">
              <w:rPr>
                <w:vertAlign w:val="superscript"/>
              </w:rPr>
              <w:t>nd</w:t>
            </w:r>
            <w:r w:rsidRPr="000628A1">
              <w:t>, 2017</w:t>
            </w:r>
          </w:p>
        </w:tc>
        <w:tc>
          <w:tcPr>
            <w:tcW w:w="5675" w:type="dxa"/>
          </w:tcPr>
          <w:p w14:paraId="7757A139"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Quality improvements</w:t>
            </w:r>
          </w:p>
        </w:tc>
      </w:tr>
      <w:tr w:rsidR="00E94C96" w14:paraId="09A5A6B5"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2946061A" w14:textId="77777777" w:rsidR="00E94C96" w:rsidRPr="000628A1" w:rsidRDefault="00E94C96" w:rsidP="00E9079B">
            <w:pPr>
              <w:jc w:val="left"/>
              <w:rPr>
                <w:rFonts w:ascii="Open Sans Light" w:hAnsi="Open Sans Light" w:cs="Open Sans Light"/>
                <w:b w:val="0"/>
              </w:rPr>
            </w:pPr>
            <w:r w:rsidRPr="000628A1">
              <w:rPr>
                <w:b w:val="0"/>
              </w:rPr>
              <w:t>1.0</w:t>
            </w:r>
          </w:p>
        </w:tc>
        <w:tc>
          <w:tcPr>
            <w:tcW w:w="2977" w:type="dxa"/>
          </w:tcPr>
          <w:p w14:paraId="7E64CAAA" w14:textId="77777777" w:rsidR="00E94C96" w:rsidRPr="000628A1" w:rsidRDefault="00E94C96" w:rsidP="00E9079B">
            <w:pPr>
              <w:jc w:val="left"/>
              <w:cnfStyle w:val="000000000000" w:firstRow="0" w:lastRow="0" w:firstColumn="0" w:lastColumn="0" w:oddVBand="0" w:evenVBand="0" w:oddHBand="0" w:evenHBand="0" w:firstRowFirstColumn="0" w:firstRowLastColumn="0" w:lastRowFirstColumn="0" w:lastRowLastColumn="0"/>
            </w:pPr>
            <w:r w:rsidRPr="000628A1">
              <w:t>August 14</w:t>
            </w:r>
            <w:r w:rsidRPr="000628A1">
              <w:rPr>
                <w:vertAlign w:val="superscript"/>
              </w:rPr>
              <w:t>th</w:t>
            </w:r>
            <w:r w:rsidRPr="000628A1">
              <w:t>, 2017</w:t>
            </w:r>
          </w:p>
        </w:tc>
        <w:tc>
          <w:tcPr>
            <w:tcW w:w="5675" w:type="dxa"/>
          </w:tcPr>
          <w:p w14:paraId="7BBFD6F0" w14:textId="77777777" w:rsidR="00E94C96" w:rsidRDefault="00E94C96" w:rsidP="00E9079B">
            <w:pPr>
              <w:jc w:val="left"/>
              <w:cnfStyle w:val="000000000000" w:firstRow="0" w:lastRow="0" w:firstColumn="0" w:lastColumn="0" w:oddVBand="0" w:evenVBand="0" w:oddHBand="0" w:evenHBand="0" w:firstRowFirstColumn="0" w:firstRowLastColumn="0" w:lastRowFirstColumn="0" w:lastRowLastColumn="0"/>
            </w:pPr>
            <w:r>
              <w:t>Released for General Public</w:t>
            </w:r>
          </w:p>
        </w:tc>
      </w:tr>
      <w:tr w:rsidR="001E28E6" w14:paraId="2351185C" w14:textId="77777777" w:rsidTr="00414F45">
        <w:tc>
          <w:tcPr>
            <w:cnfStyle w:val="001000000000" w:firstRow="0" w:lastRow="0" w:firstColumn="1" w:lastColumn="0" w:oddVBand="0" w:evenVBand="0" w:oddHBand="0" w:evenHBand="0" w:firstRowFirstColumn="0" w:firstRowLastColumn="0" w:lastRowFirstColumn="0" w:lastRowLastColumn="0"/>
            <w:tcW w:w="836" w:type="dxa"/>
          </w:tcPr>
          <w:p w14:paraId="01317AD9" w14:textId="6F23C520" w:rsidR="001E28E6" w:rsidRPr="00956FD1" w:rsidRDefault="001E28E6" w:rsidP="00E9079B">
            <w:pPr>
              <w:jc w:val="left"/>
              <w:rPr>
                <w:b w:val="0"/>
              </w:rPr>
            </w:pPr>
            <w:ins w:id="4" w:author="aikozlov" w:date="2017-09-24T19:31:00Z">
              <w:r w:rsidRPr="00956FD1">
                <w:rPr>
                  <w:b w:val="0"/>
                </w:rPr>
                <w:t>1.1</w:t>
              </w:r>
            </w:ins>
          </w:p>
        </w:tc>
        <w:tc>
          <w:tcPr>
            <w:tcW w:w="2977" w:type="dxa"/>
          </w:tcPr>
          <w:p w14:paraId="62427BEB" w14:textId="39520C0A" w:rsidR="001E28E6" w:rsidRPr="000628A1" w:rsidRDefault="001E28E6" w:rsidP="00E9079B">
            <w:pPr>
              <w:jc w:val="left"/>
              <w:cnfStyle w:val="000000000000" w:firstRow="0" w:lastRow="0" w:firstColumn="0" w:lastColumn="0" w:oddVBand="0" w:evenVBand="0" w:oddHBand="0" w:evenHBand="0" w:firstRowFirstColumn="0" w:firstRowLastColumn="0" w:lastRowFirstColumn="0" w:lastRowLastColumn="0"/>
            </w:pPr>
            <w:ins w:id="5" w:author="aikozlov" w:date="2017-09-24T19:31:00Z">
              <w:r>
                <w:t>September 24</w:t>
              </w:r>
              <w:r w:rsidRPr="001E28E6">
                <w:rPr>
                  <w:vertAlign w:val="superscript"/>
                  <w:rPrChange w:id="6" w:author="aikozlov" w:date="2017-09-24T19:31:00Z">
                    <w:rPr/>
                  </w:rPrChange>
                </w:rPr>
                <w:t>th</w:t>
              </w:r>
              <w:r>
                <w:t>, 2017</w:t>
              </w:r>
            </w:ins>
          </w:p>
        </w:tc>
        <w:tc>
          <w:tcPr>
            <w:tcW w:w="5675" w:type="dxa"/>
          </w:tcPr>
          <w:p w14:paraId="2B98E334" w14:textId="715C744F" w:rsidR="001E28E6" w:rsidRDefault="001E28E6" w:rsidP="00E9079B">
            <w:pPr>
              <w:jc w:val="left"/>
              <w:cnfStyle w:val="000000000000" w:firstRow="0" w:lastRow="0" w:firstColumn="0" w:lastColumn="0" w:oddVBand="0" w:evenVBand="0" w:oddHBand="0" w:evenHBand="0" w:firstRowFirstColumn="0" w:firstRowLastColumn="0" w:lastRowFirstColumn="0" w:lastRowLastColumn="0"/>
            </w:pPr>
            <w:ins w:id="7" w:author="aikozlov" w:date="2017-09-24T19:31:00Z">
              <w:r>
                <w:t>Updated ITO dates</w:t>
              </w:r>
            </w:ins>
            <w:ins w:id="8" w:author="aikozlov" w:date="2017-09-24T19:40:00Z">
              <w:r>
                <w:t xml:space="preserve">, </w:t>
              </w:r>
            </w:ins>
            <w:proofErr w:type="spellStart"/>
            <w:ins w:id="9" w:author="aikozlov" w:date="2017-09-24T19:31:00Z">
              <w:r>
                <w:t>preDGZ</w:t>
              </w:r>
              <w:proofErr w:type="spellEnd"/>
              <w:r>
                <w:t xml:space="preserve"> to DGZ conversion rate</w:t>
              </w:r>
            </w:ins>
            <w:ins w:id="10" w:author="aikozlov" w:date="2017-09-24T19:40:00Z">
              <w:r>
                <w:t xml:space="preserve">, added </w:t>
              </w:r>
              <w:del w:id="11" w:author="RenderMachine" w:date="2017-09-25T14:45:00Z">
                <w:r w:rsidDel="009E5E4B">
                  <w:delText>Bogd</w:delText>
                </w:r>
              </w:del>
            </w:ins>
            <w:ins w:id="12" w:author="RenderMachine" w:date="2017-09-25T14:45:00Z">
              <w:r w:rsidR="009E5E4B">
                <w:t>D</w:t>
              </w:r>
            </w:ins>
            <w:ins w:id="13" w:author="aikozlov" w:date="2017-09-24T19:40:00Z">
              <w:r>
                <w:t>an to advisors list</w:t>
              </w:r>
            </w:ins>
            <w:ins w:id="14" w:author="aikozlov" w:date="2017-09-24T19:56:00Z">
              <w:r w:rsidR="009002A2">
                <w:t>, formatting changes</w:t>
              </w:r>
            </w:ins>
          </w:p>
        </w:tc>
      </w:tr>
    </w:tbl>
    <w:p w14:paraId="2B9B292C" w14:textId="14C6C036" w:rsidR="00FD18F2" w:rsidRPr="00086EB8" w:rsidRDefault="00086EB8" w:rsidP="00017470">
      <w:pPr>
        <w:pStyle w:val="Heading2"/>
        <w:rPr>
          <w:lang w:val="ru-RU"/>
        </w:rPr>
      </w:pPr>
      <w:bookmarkStart w:id="15" w:name="_Toc494114083"/>
      <w:r>
        <w:t>S</w:t>
      </w:r>
      <w:r w:rsidRPr="00FD18F2">
        <w:t xml:space="preserve">tatements and </w:t>
      </w:r>
      <w:r>
        <w:t>W</w:t>
      </w:r>
      <w:r w:rsidRPr="00017470">
        <w:t>arnings</w:t>
      </w:r>
      <w:bookmarkEnd w:id="15"/>
    </w:p>
    <w:p w14:paraId="144F4C70" w14:textId="38FA2784"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present Whitepaper reflects our intention to fulfill Initial Token Offering (ITO). </w:t>
      </w:r>
      <w:r w:rsidR="00D149C4" w:rsidRPr="00956FD1">
        <w:rPr>
          <w:sz w:val="19"/>
          <w:szCs w:val="19"/>
        </w:rPr>
        <w:t>Dogezer is offering to buy DGZ T</w:t>
      </w:r>
      <w:r w:rsidRPr="00956FD1">
        <w:rPr>
          <w:sz w:val="19"/>
          <w:szCs w:val="19"/>
        </w:rPr>
        <w:t>okens, which represent</w:t>
      </w:r>
      <w:r w:rsidR="001A7B6F" w:rsidRPr="00956FD1">
        <w:rPr>
          <w:sz w:val="19"/>
          <w:szCs w:val="19"/>
        </w:rPr>
        <w:t xml:space="preserve"> </w:t>
      </w:r>
      <w:r w:rsidR="00110695" w:rsidRPr="00956FD1">
        <w:rPr>
          <w:sz w:val="19"/>
          <w:szCs w:val="19"/>
        </w:rPr>
        <w:t>the</w:t>
      </w:r>
      <w:r w:rsidRPr="00956FD1">
        <w:rPr>
          <w:sz w:val="19"/>
          <w:szCs w:val="19"/>
        </w:rPr>
        <w:t xml:space="preserve"> Premium license rights </w:t>
      </w:r>
      <w:r w:rsidR="00110695" w:rsidRPr="00956FD1">
        <w:rPr>
          <w:sz w:val="19"/>
          <w:szCs w:val="19"/>
        </w:rPr>
        <w:t xml:space="preserve">to use </w:t>
      </w:r>
      <w:r w:rsidRPr="00956FD1">
        <w:rPr>
          <w:sz w:val="19"/>
          <w:szCs w:val="19"/>
        </w:rPr>
        <w:t xml:space="preserve">the Dogezer platform. </w:t>
      </w:r>
      <w:r w:rsidR="009B51BA" w:rsidRPr="00956FD1">
        <w:rPr>
          <w:sz w:val="19"/>
          <w:szCs w:val="19"/>
        </w:rPr>
        <w:t xml:space="preserve">The Premium license provides the rights to use the Dogezer platform to create, manage, contribute, share, program, develop or create features of a specific project at the Dogezer platform. </w:t>
      </w:r>
      <w:r w:rsidR="00D149C4" w:rsidRPr="00956FD1">
        <w:rPr>
          <w:sz w:val="19"/>
          <w:szCs w:val="19"/>
        </w:rPr>
        <w:t>Every DGZ T</w:t>
      </w:r>
      <w:r w:rsidRPr="00956FD1">
        <w:rPr>
          <w:sz w:val="19"/>
          <w:szCs w:val="19"/>
        </w:rPr>
        <w:t>oken owner has rights to commercially exploit the Premium license.</w:t>
      </w:r>
    </w:p>
    <w:p w14:paraId="6FCABFAD" w14:textId="0F54ED97" w:rsidR="009B51BA" w:rsidRPr="00956FD1" w:rsidRDefault="009B51BA" w:rsidP="00C7304E">
      <w:pPr>
        <w:pStyle w:val="ListParagraph"/>
        <w:numPr>
          <w:ilvl w:val="0"/>
          <w:numId w:val="13"/>
        </w:numPr>
        <w:spacing w:line="264" w:lineRule="auto"/>
        <w:rPr>
          <w:sz w:val="19"/>
          <w:szCs w:val="19"/>
        </w:rPr>
      </w:pPr>
      <w:r w:rsidRPr="00956FD1">
        <w:rPr>
          <w:sz w:val="19"/>
          <w:szCs w:val="19"/>
        </w:rPr>
        <w:t>Dogezer recognize the doctrine of international exhaustion of intellectual property rights to the Premium license.</w:t>
      </w:r>
    </w:p>
    <w:p w14:paraId="7EA260B1" w14:textId="17CFAC5E"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00D149C4" w:rsidRPr="00956FD1">
        <w:rPr>
          <w:sz w:val="19"/>
          <w:szCs w:val="19"/>
        </w:rPr>
        <w:t>DGZ T</w:t>
      </w:r>
      <w:r w:rsidRPr="00956FD1">
        <w:rPr>
          <w:sz w:val="19"/>
          <w:szCs w:val="19"/>
        </w:rPr>
        <w:t xml:space="preserve">okens are not securities or any other investment instruments. 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are not designed for investment purposes and should not be considered as a type of investment. </w:t>
      </w:r>
    </w:p>
    <w:p w14:paraId="36645BDD" w14:textId="46247845"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profits can be expected from 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w:t>
      </w:r>
    </w:p>
    <w:p w14:paraId="432506F9" w14:textId="6C468ED2"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No future increase of </w:t>
      </w:r>
      <w:r w:rsidR="0098457C"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okens’ value is guarantee</w:t>
      </w:r>
      <w:r w:rsidR="005418A2" w:rsidRPr="00956FD1">
        <w:rPr>
          <w:sz w:val="19"/>
          <w:szCs w:val="19"/>
        </w:rPr>
        <w:t>d</w:t>
      </w:r>
      <w:r w:rsidRPr="00956FD1">
        <w:rPr>
          <w:sz w:val="19"/>
          <w:szCs w:val="19"/>
        </w:rPr>
        <w:t xml:space="preserve">. </w:t>
      </w:r>
    </w:p>
    <w:p w14:paraId="7E89688D" w14:textId="1EB10268" w:rsidR="00832999" w:rsidRPr="00956FD1" w:rsidRDefault="00110695"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00832999" w:rsidRPr="00956FD1">
        <w:rPr>
          <w:sz w:val="19"/>
          <w:szCs w:val="19"/>
        </w:rPr>
        <w:t xml:space="preserve">DGZ </w:t>
      </w:r>
      <w:r w:rsidR="00D149C4" w:rsidRPr="00956FD1">
        <w:rPr>
          <w:sz w:val="19"/>
          <w:szCs w:val="19"/>
        </w:rPr>
        <w:t>T</w:t>
      </w:r>
      <w:r w:rsidR="00832999" w:rsidRPr="00956FD1">
        <w:rPr>
          <w:sz w:val="19"/>
          <w:szCs w:val="19"/>
        </w:rPr>
        <w:t xml:space="preserve">oken does not confer ownership of a stake in the business. </w:t>
      </w:r>
    </w:p>
    <w:p w14:paraId="787CF137" w14:textId="3E0A52D9"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w:t>
      </w:r>
      <w:proofErr w:type="spellStart"/>
      <w:r w:rsidR="003F2D99" w:rsidRPr="00956FD1">
        <w:rPr>
          <w:sz w:val="19"/>
          <w:szCs w:val="19"/>
        </w:rPr>
        <w:t>PreDGZ</w:t>
      </w:r>
      <w:proofErr w:type="spellEnd"/>
      <w:r w:rsidR="0098457C" w:rsidRPr="00956FD1">
        <w:rPr>
          <w:sz w:val="19"/>
          <w:szCs w:val="19"/>
        </w:rPr>
        <w:t xml:space="preserve"> and </w:t>
      </w:r>
      <w:r w:rsidRPr="00956FD1">
        <w:rPr>
          <w:sz w:val="19"/>
          <w:szCs w:val="19"/>
        </w:rPr>
        <w:t xml:space="preserve">DGZ </w:t>
      </w:r>
      <w:r w:rsidR="00D149C4" w:rsidRPr="00956FD1">
        <w:rPr>
          <w:sz w:val="19"/>
          <w:szCs w:val="19"/>
        </w:rPr>
        <w:t>T</w:t>
      </w:r>
      <w:r w:rsidRPr="00956FD1">
        <w:rPr>
          <w:sz w:val="19"/>
          <w:szCs w:val="19"/>
        </w:rPr>
        <w:t xml:space="preserve">okens can’t be paid by fiat money during ITO or </w:t>
      </w:r>
      <w:proofErr w:type="spellStart"/>
      <w:r w:rsidRPr="00956FD1">
        <w:rPr>
          <w:sz w:val="19"/>
          <w:szCs w:val="19"/>
        </w:rPr>
        <w:t>PreITO</w:t>
      </w:r>
      <w:proofErr w:type="spellEnd"/>
      <w:r w:rsidRPr="00956FD1">
        <w:rPr>
          <w:sz w:val="19"/>
          <w:szCs w:val="19"/>
        </w:rPr>
        <w:t xml:space="preserve"> stages.</w:t>
      </w:r>
    </w:p>
    <w:p w14:paraId="3E2E3108" w14:textId="7354BF3C"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The DGZ </w:t>
      </w:r>
      <w:r w:rsidR="00D149C4" w:rsidRPr="00956FD1">
        <w:rPr>
          <w:sz w:val="19"/>
          <w:szCs w:val="19"/>
        </w:rPr>
        <w:t>T</w:t>
      </w:r>
      <w:r w:rsidRPr="00956FD1">
        <w:rPr>
          <w:sz w:val="19"/>
          <w:szCs w:val="19"/>
        </w:rPr>
        <w:t xml:space="preserve">oken holder acts as the licensee, who receives </w:t>
      </w:r>
      <w:r w:rsidR="000E5DA4" w:rsidRPr="00956FD1">
        <w:rPr>
          <w:sz w:val="19"/>
          <w:szCs w:val="19"/>
        </w:rPr>
        <w:t xml:space="preserve">a </w:t>
      </w:r>
      <w:r w:rsidRPr="00956FD1">
        <w:rPr>
          <w:sz w:val="19"/>
          <w:szCs w:val="19"/>
        </w:rPr>
        <w:t xml:space="preserve">portion of rights in order to use the Dogezer platform. The Dogezer platform </w:t>
      </w:r>
      <w:r w:rsidR="000E5DA4" w:rsidRPr="00956FD1">
        <w:rPr>
          <w:sz w:val="19"/>
          <w:szCs w:val="19"/>
        </w:rPr>
        <w:t xml:space="preserve">does </w:t>
      </w:r>
      <w:r w:rsidRPr="00956FD1">
        <w:rPr>
          <w:sz w:val="19"/>
          <w:szCs w:val="19"/>
        </w:rPr>
        <w:t xml:space="preserve">not aim to establish common enterprise with the DGZ </w:t>
      </w:r>
      <w:r w:rsidR="00D149C4" w:rsidRPr="00956FD1">
        <w:rPr>
          <w:sz w:val="19"/>
          <w:szCs w:val="19"/>
        </w:rPr>
        <w:t>T</w:t>
      </w:r>
      <w:r w:rsidRPr="00956FD1">
        <w:rPr>
          <w:sz w:val="19"/>
          <w:szCs w:val="19"/>
        </w:rPr>
        <w:t xml:space="preserve">oken owners, but provides the system for them to implement their own projects. </w:t>
      </w:r>
    </w:p>
    <w:p w14:paraId="13E3CFFA" w14:textId="51B05856" w:rsidR="004F59CB" w:rsidRPr="00956FD1" w:rsidRDefault="008D1593" w:rsidP="00C7304E">
      <w:pPr>
        <w:pStyle w:val="ListParagraph"/>
        <w:numPr>
          <w:ilvl w:val="0"/>
          <w:numId w:val="13"/>
        </w:numPr>
        <w:spacing w:line="264" w:lineRule="auto"/>
        <w:rPr>
          <w:sz w:val="19"/>
          <w:szCs w:val="19"/>
        </w:rPr>
      </w:pPr>
      <w:r w:rsidRPr="00956FD1">
        <w:rPr>
          <w:sz w:val="19"/>
          <w:szCs w:val="19"/>
        </w:rPr>
        <w:t xml:space="preserve">The success of </w:t>
      </w:r>
      <w:r w:rsidR="000E5DA4" w:rsidRPr="00956FD1">
        <w:rPr>
          <w:sz w:val="19"/>
          <w:szCs w:val="19"/>
        </w:rPr>
        <w:t xml:space="preserve">the </w:t>
      </w:r>
      <w:r w:rsidRPr="00956FD1">
        <w:rPr>
          <w:sz w:val="19"/>
          <w:szCs w:val="19"/>
        </w:rPr>
        <w:t xml:space="preserve">DGZ </w:t>
      </w:r>
      <w:r w:rsidR="00D149C4" w:rsidRPr="00956FD1">
        <w:rPr>
          <w:sz w:val="19"/>
          <w:szCs w:val="19"/>
        </w:rPr>
        <w:t>T</w:t>
      </w:r>
      <w:r w:rsidRPr="00956FD1">
        <w:rPr>
          <w:sz w:val="19"/>
          <w:szCs w:val="19"/>
        </w:rPr>
        <w:t xml:space="preserve">oken owners depends on </w:t>
      </w:r>
      <w:r w:rsidR="000E5DA4" w:rsidRPr="00956FD1">
        <w:rPr>
          <w:sz w:val="19"/>
          <w:szCs w:val="19"/>
        </w:rPr>
        <w:t xml:space="preserve">their </w:t>
      </w:r>
      <w:r w:rsidRPr="00956FD1">
        <w:rPr>
          <w:sz w:val="19"/>
          <w:szCs w:val="19"/>
        </w:rPr>
        <w:t>ability to create and manage such projects.</w:t>
      </w:r>
    </w:p>
    <w:p w14:paraId="0D1BD1A8" w14:textId="13AB7669" w:rsidR="00832999" w:rsidRPr="00956FD1" w:rsidRDefault="00832999" w:rsidP="00C7304E">
      <w:pPr>
        <w:pStyle w:val="ListParagraph"/>
        <w:numPr>
          <w:ilvl w:val="0"/>
          <w:numId w:val="13"/>
        </w:numPr>
        <w:spacing w:line="264" w:lineRule="auto"/>
        <w:rPr>
          <w:sz w:val="19"/>
          <w:szCs w:val="19"/>
        </w:rPr>
      </w:pPr>
      <w:r w:rsidRPr="00956FD1">
        <w:rPr>
          <w:sz w:val="19"/>
          <w:szCs w:val="19"/>
        </w:rPr>
        <w:t xml:space="preserve">During the </w:t>
      </w:r>
      <w:proofErr w:type="spellStart"/>
      <w:r w:rsidR="003F2D99" w:rsidRPr="00956FD1">
        <w:rPr>
          <w:sz w:val="19"/>
          <w:szCs w:val="19"/>
        </w:rPr>
        <w:t>PreITO</w:t>
      </w:r>
      <w:proofErr w:type="spellEnd"/>
      <w:r w:rsidRPr="00956FD1">
        <w:rPr>
          <w:sz w:val="19"/>
          <w:szCs w:val="19"/>
        </w:rPr>
        <w:t xml:space="preserve"> stage Dogezer </w:t>
      </w:r>
      <w:r w:rsidR="000E5DA4" w:rsidRPr="00956FD1">
        <w:rPr>
          <w:sz w:val="19"/>
          <w:szCs w:val="19"/>
        </w:rPr>
        <w:t xml:space="preserve">offers </w:t>
      </w:r>
      <w:r w:rsidRPr="00956FD1">
        <w:rPr>
          <w:sz w:val="19"/>
          <w:szCs w:val="19"/>
        </w:rPr>
        <w:t xml:space="preserve">to buy </w:t>
      </w:r>
      <w:r w:rsidR="00705DE5" w:rsidRPr="00956FD1">
        <w:rPr>
          <w:sz w:val="19"/>
          <w:szCs w:val="19"/>
        </w:rPr>
        <w:t xml:space="preserve">the </w:t>
      </w:r>
      <w:proofErr w:type="spellStart"/>
      <w:r w:rsidR="003F2D99" w:rsidRPr="00956FD1">
        <w:rPr>
          <w:sz w:val="19"/>
          <w:szCs w:val="19"/>
        </w:rPr>
        <w:t>PreDGZ</w:t>
      </w:r>
      <w:proofErr w:type="spellEnd"/>
      <w:r w:rsidRPr="00956FD1">
        <w:rPr>
          <w:sz w:val="19"/>
          <w:szCs w:val="19"/>
        </w:rPr>
        <w:t xml:space="preserve"> </w:t>
      </w:r>
      <w:r w:rsidR="004E1BF4" w:rsidRPr="00956FD1">
        <w:rPr>
          <w:sz w:val="19"/>
          <w:szCs w:val="19"/>
        </w:rPr>
        <w:t>Tokens</w:t>
      </w:r>
      <w:r w:rsidRPr="00956FD1">
        <w:rPr>
          <w:sz w:val="19"/>
          <w:szCs w:val="19"/>
        </w:rPr>
        <w:t xml:space="preserve">, which represent the right to get </w:t>
      </w:r>
      <w:r w:rsidR="004E1BF4" w:rsidRPr="00956FD1">
        <w:rPr>
          <w:sz w:val="19"/>
          <w:szCs w:val="19"/>
        </w:rPr>
        <w:t xml:space="preserve">an </w:t>
      </w:r>
      <w:r w:rsidRPr="00956FD1">
        <w:rPr>
          <w:sz w:val="19"/>
          <w:szCs w:val="19"/>
        </w:rPr>
        <w:t xml:space="preserve">equal amount of </w:t>
      </w:r>
      <w:r w:rsidR="000E5DA4" w:rsidRPr="00956FD1">
        <w:rPr>
          <w:sz w:val="19"/>
          <w:szCs w:val="19"/>
        </w:rPr>
        <w:t xml:space="preserve">the </w:t>
      </w:r>
      <w:r w:rsidRPr="00956FD1">
        <w:rPr>
          <w:sz w:val="19"/>
          <w:szCs w:val="19"/>
        </w:rPr>
        <w:t xml:space="preserve">DGZ </w:t>
      </w:r>
      <w:r w:rsidR="004E1BF4" w:rsidRPr="00956FD1">
        <w:rPr>
          <w:sz w:val="19"/>
          <w:szCs w:val="19"/>
        </w:rPr>
        <w:t xml:space="preserve">Tokens </w:t>
      </w:r>
      <w:r w:rsidRPr="00956FD1">
        <w:rPr>
          <w:sz w:val="19"/>
          <w:szCs w:val="19"/>
        </w:rPr>
        <w:t xml:space="preserve">after the ITO stage is finished. </w:t>
      </w:r>
    </w:p>
    <w:p w14:paraId="5BA20541" w14:textId="77777777" w:rsidR="009B51BA" w:rsidRPr="00956FD1" w:rsidRDefault="009B51BA" w:rsidP="00C7304E">
      <w:pPr>
        <w:pStyle w:val="ListParagraph"/>
        <w:numPr>
          <w:ilvl w:val="0"/>
          <w:numId w:val="13"/>
        </w:numPr>
        <w:spacing w:line="264" w:lineRule="auto"/>
        <w:rPr>
          <w:sz w:val="19"/>
          <w:szCs w:val="19"/>
        </w:rPr>
      </w:pPr>
      <w:r w:rsidRPr="00956FD1">
        <w:rPr>
          <w:sz w:val="19"/>
          <w:szCs w:val="19"/>
        </w:rPr>
        <w:t>All rights to the Dogezer Platform are owned by Dogezer and are protected by applicable copyright laws and international treaty provisions. Dogezer having the all rights to use the Dogezer Platform enables and licenses the entrepreneurs to form and manage software development team with the help of the platform.</w:t>
      </w:r>
    </w:p>
    <w:bookmarkStart w:id="16" w:name="_Toc494114084" w:displacedByCustomXml="next"/>
    <w:sdt>
      <w:sdtPr>
        <w:rPr>
          <w:rFonts w:ascii="Open Sans" w:hAnsi="Open Sans"/>
          <w:caps w:val="0"/>
          <w:color w:val="auto"/>
          <w:sz w:val="20"/>
          <w:szCs w:val="22"/>
          <w:lang w:bidi="ar-SA"/>
        </w:rPr>
        <w:id w:val="913278436"/>
        <w:docPartObj>
          <w:docPartGallery w:val="Table of Contents"/>
          <w:docPartUnique/>
        </w:docPartObj>
      </w:sdtPr>
      <w:sdtEndPr>
        <w:rPr>
          <w:b/>
          <w:bCs/>
          <w:noProof/>
          <w:color w:val="666666"/>
        </w:rPr>
      </w:sdtEndPr>
      <w:sdtContent>
        <w:p w14:paraId="6C24356B" w14:textId="7F47430B" w:rsidR="009B51BA" w:rsidRPr="00E94C96" w:rsidRDefault="009B51BA" w:rsidP="00E94C96">
          <w:pPr>
            <w:pStyle w:val="Heading1"/>
          </w:pPr>
          <w:r>
            <w:t>Contents</w:t>
          </w:r>
          <w:bookmarkEnd w:id="16"/>
        </w:p>
        <w:p w14:paraId="2C4515D7" w14:textId="4D7CD6C2" w:rsidR="00427FD7" w:rsidRDefault="009B51BA">
          <w:pPr>
            <w:pStyle w:val="TOC1"/>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494114080" w:history="1">
            <w:r w:rsidR="00427FD7" w:rsidRPr="00EC312D">
              <w:rPr>
                <w:rStyle w:val="Hyperlink"/>
                <w:noProof/>
                <w:lang w:bidi="en-US"/>
              </w:rPr>
              <w:t>Abstract</w:t>
            </w:r>
            <w:r w:rsidR="00427FD7">
              <w:rPr>
                <w:noProof/>
                <w:webHidden/>
              </w:rPr>
              <w:tab/>
            </w:r>
            <w:r w:rsidR="00427FD7">
              <w:rPr>
                <w:noProof/>
                <w:webHidden/>
              </w:rPr>
              <w:fldChar w:fldCharType="begin"/>
            </w:r>
            <w:r w:rsidR="00427FD7">
              <w:rPr>
                <w:noProof/>
                <w:webHidden/>
              </w:rPr>
              <w:instrText xml:space="preserve"> PAGEREF _Toc494114080 \h </w:instrText>
            </w:r>
            <w:r w:rsidR="00427FD7">
              <w:rPr>
                <w:noProof/>
                <w:webHidden/>
              </w:rPr>
            </w:r>
            <w:r w:rsidR="00427FD7">
              <w:rPr>
                <w:noProof/>
                <w:webHidden/>
              </w:rPr>
              <w:fldChar w:fldCharType="separate"/>
            </w:r>
            <w:r w:rsidR="00441945">
              <w:rPr>
                <w:noProof/>
                <w:webHidden/>
              </w:rPr>
              <w:t>1</w:t>
            </w:r>
            <w:r w:rsidR="00427FD7">
              <w:rPr>
                <w:noProof/>
                <w:webHidden/>
              </w:rPr>
              <w:fldChar w:fldCharType="end"/>
            </w:r>
          </w:hyperlink>
        </w:p>
        <w:p w14:paraId="7163A275" w14:textId="2CAA43F4" w:rsidR="00427FD7" w:rsidRDefault="00427FD7">
          <w:pPr>
            <w:pStyle w:val="TOC1"/>
            <w:rPr>
              <w:rFonts w:asciiTheme="minorHAnsi" w:eastAsiaTheme="minorEastAsia" w:hAnsiTheme="minorHAnsi" w:cstheme="minorBidi"/>
              <w:noProof/>
              <w:color w:val="auto"/>
              <w:sz w:val="22"/>
              <w:lang w:val="ru-RU" w:eastAsia="ru-RU"/>
            </w:rPr>
          </w:pPr>
          <w:hyperlink w:anchor="_Toc494114081" w:history="1">
            <w:r w:rsidRPr="00EC312D">
              <w:rPr>
                <w:rStyle w:val="Hyperlink"/>
                <w:noProof/>
                <w:lang w:bidi="en-US"/>
              </w:rPr>
              <w:t>INTRO</w:t>
            </w:r>
            <w:r>
              <w:rPr>
                <w:noProof/>
                <w:webHidden/>
              </w:rPr>
              <w:tab/>
            </w:r>
            <w:r>
              <w:rPr>
                <w:noProof/>
                <w:webHidden/>
              </w:rPr>
              <w:fldChar w:fldCharType="begin"/>
            </w:r>
            <w:r>
              <w:rPr>
                <w:noProof/>
                <w:webHidden/>
              </w:rPr>
              <w:instrText xml:space="preserve"> PAGEREF _Toc494114081 \h </w:instrText>
            </w:r>
            <w:r>
              <w:rPr>
                <w:noProof/>
                <w:webHidden/>
              </w:rPr>
            </w:r>
            <w:r>
              <w:rPr>
                <w:noProof/>
                <w:webHidden/>
              </w:rPr>
              <w:fldChar w:fldCharType="separate"/>
            </w:r>
            <w:r w:rsidR="00441945">
              <w:rPr>
                <w:noProof/>
                <w:webHidden/>
              </w:rPr>
              <w:t>2</w:t>
            </w:r>
            <w:r>
              <w:rPr>
                <w:noProof/>
                <w:webHidden/>
              </w:rPr>
              <w:fldChar w:fldCharType="end"/>
            </w:r>
          </w:hyperlink>
        </w:p>
        <w:p w14:paraId="165C5C0A" w14:textId="11A43800"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82" w:history="1">
            <w:r w:rsidRPr="00EC312D">
              <w:rPr>
                <w:rStyle w:val="Hyperlink"/>
                <w:noProof/>
              </w:rPr>
              <w:t>Revision History:</w:t>
            </w:r>
            <w:r>
              <w:rPr>
                <w:noProof/>
                <w:webHidden/>
              </w:rPr>
              <w:tab/>
            </w:r>
            <w:r>
              <w:rPr>
                <w:noProof/>
                <w:webHidden/>
              </w:rPr>
              <w:fldChar w:fldCharType="begin"/>
            </w:r>
            <w:r>
              <w:rPr>
                <w:noProof/>
                <w:webHidden/>
              </w:rPr>
              <w:instrText xml:space="preserve"> PAGEREF _Toc494114082 \h </w:instrText>
            </w:r>
            <w:r>
              <w:rPr>
                <w:noProof/>
                <w:webHidden/>
              </w:rPr>
            </w:r>
            <w:r>
              <w:rPr>
                <w:noProof/>
                <w:webHidden/>
              </w:rPr>
              <w:fldChar w:fldCharType="separate"/>
            </w:r>
            <w:r w:rsidR="00441945">
              <w:rPr>
                <w:noProof/>
                <w:webHidden/>
              </w:rPr>
              <w:t>2</w:t>
            </w:r>
            <w:r>
              <w:rPr>
                <w:noProof/>
                <w:webHidden/>
              </w:rPr>
              <w:fldChar w:fldCharType="end"/>
            </w:r>
          </w:hyperlink>
        </w:p>
        <w:p w14:paraId="7043B715" w14:textId="3142913C"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83" w:history="1">
            <w:r w:rsidRPr="00EC312D">
              <w:rPr>
                <w:rStyle w:val="Hyperlink"/>
                <w:noProof/>
              </w:rPr>
              <w:t>Statements and Warnings</w:t>
            </w:r>
            <w:r>
              <w:rPr>
                <w:noProof/>
                <w:webHidden/>
              </w:rPr>
              <w:tab/>
            </w:r>
            <w:r>
              <w:rPr>
                <w:noProof/>
                <w:webHidden/>
              </w:rPr>
              <w:fldChar w:fldCharType="begin"/>
            </w:r>
            <w:r>
              <w:rPr>
                <w:noProof/>
                <w:webHidden/>
              </w:rPr>
              <w:instrText xml:space="preserve"> PAGEREF _Toc494114083 \h </w:instrText>
            </w:r>
            <w:r>
              <w:rPr>
                <w:noProof/>
                <w:webHidden/>
              </w:rPr>
            </w:r>
            <w:r>
              <w:rPr>
                <w:noProof/>
                <w:webHidden/>
              </w:rPr>
              <w:fldChar w:fldCharType="separate"/>
            </w:r>
            <w:r w:rsidR="00441945">
              <w:rPr>
                <w:noProof/>
                <w:webHidden/>
              </w:rPr>
              <w:t>2</w:t>
            </w:r>
            <w:r>
              <w:rPr>
                <w:noProof/>
                <w:webHidden/>
              </w:rPr>
              <w:fldChar w:fldCharType="end"/>
            </w:r>
          </w:hyperlink>
        </w:p>
        <w:p w14:paraId="70D39D75" w14:textId="2EAE9126" w:rsidR="00427FD7" w:rsidRDefault="00427FD7">
          <w:pPr>
            <w:pStyle w:val="TOC1"/>
            <w:rPr>
              <w:rFonts w:asciiTheme="minorHAnsi" w:eastAsiaTheme="minorEastAsia" w:hAnsiTheme="minorHAnsi" w:cstheme="minorBidi"/>
              <w:noProof/>
              <w:color w:val="auto"/>
              <w:sz w:val="22"/>
              <w:lang w:val="ru-RU" w:eastAsia="ru-RU"/>
            </w:rPr>
          </w:pPr>
          <w:hyperlink w:anchor="_Toc494114084" w:history="1">
            <w:r w:rsidRPr="00EC312D">
              <w:rPr>
                <w:rStyle w:val="Hyperlink"/>
                <w:noProof/>
                <w:lang w:bidi="en-US"/>
              </w:rPr>
              <w:t>Contents</w:t>
            </w:r>
            <w:r>
              <w:rPr>
                <w:noProof/>
                <w:webHidden/>
              </w:rPr>
              <w:tab/>
            </w:r>
            <w:r>
              <w:rPr>
                <w:noProof/>
                <w:webHidden/>
              </w:rPr>
              <w:fldChar w:fldCharType="begin"/>
            </w:r>
            <w:r>
              <w:rPr>
                <w:noProof/>
                <w:webHidden/>
              </w:rPr>
              <w:instrText xml:space="preserve"> PAGEREF _Toc494114084 \h </w:instrText>
            </w:r>
            <w:r>
              <w:rPr>
                <w:noProof/>
                <w:webHidden/>
              </w:rPr>
            </w:r>
            <w:r>
              <w:rPr>
                <w:noProof/>
                <w:webHidden/>
              </w:rPr>
              <w:fldChar w:fldCharType="separate"/>
            </w:r>
            <w:r w:rsidR="00441945">
              <w:rPr>
                <w:noProof/>
                <w:webHidden/>
              </w:rPr>
              <w:t>3</w:t>
            </w:r>
            <w:r>
              <w:rPr>
                <w:noProof/>
                <w:webHidden/>
              </w:rPr>
              <w:fldChar w:fldCharType="end"/>
            </w:r>
          </w:hyperlink>
        </w:p>
        <w:p w14:paraId="014C8306" w14:textId="6958DB56" w:rsidR="00427FD7" w:rsidRDefault="00427FD7">
          <w:pPr>
            <w:pStyle w:val="TOC1"/>
            <w:rPr>
              <w:rFonts w:asciiTheme="minorHAnsi" w:eastAsiaTheme="minorEastAsia" w:hAnsiTheme="minorHAnsi" w:cstheme="minorBidi"/>
              <w:noProof/>
              <w:color w:val="auto"/>
              <w:sz w:val="22"/>
              <w:lang w:val="ru-RU" w:eastAsia="ru-RU"/>
            </w:rPr>
          </w:pPr>
          <w:hyperlink w:anchor="_Toc494114085" w:history="1">
            <w:r w:rsidRPr="00EC312D">
              <w:rPr>
                <w:rStyle w:val="Hyperlink"/>
                <w:noProof/>
                <w:lang w:bidi="en-US"/>
              </w:rPr>
              <w:t>Introduction</w:t>
            </w:r>
            <w:r>
              <w:rPr>
                <w:noProof/>
                <w:webHidden/>
              </w:rPr>
              <w:tab/>
            </w:r>
            <w:r>
              <w:rPr>
                <w:noProof/>
                <w:webHidden/>
              </w:rPr>
              <w:fldChar w:fldCharType="begin"/>
            </w:r>
            <w:r>
              <w:rPr>
                <w:noProof/>
                <w:webHidden/>
              </w:rPr>
              <w:instrText xml:space="preserve"> PAGEREF _Toc494114085 \h </w:instrText>
            </w:r>
            <w:r>
              <w:rPr>
                <w:noProof/>
                <w:webHidden/>
              </w:rPr>
            </w:r>
            <w:r>
              <w:rPr>
                <w:noProof/>
                <w:webHidden/>
              </w:rPr>
              <w:fldChar w:fldCharType="separate"/>
            </w:r>
            <w:r w:rsidR="00441945">
              <w:rPr>
                <w:noProof/>
                <w:webHidden/>
              </w:rPr>
              <w:t>5</w:t>
            </w:r>
            <w:r>
              <w:rPr>
                <w:noProof/>
                <w:webHidden/>
              </w:rPr>
              <w:fldChar w:fldCharType="end"/>
            </w:r>
          </w:hyperlink>
        </w:p>
        <w:p w14:paraId="6F4B37D9" w14:textId="7B970B8A"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86" w:history="1">
            <w:r w:rsidRPr="00EC312D">
              <w:rPr>
                <w:rStyle w:val="Hyperlink"/>
                <w:noProof/>
              </w:rPr>
              <w:t>Analysis</w:t>
            </w:r>
            <w:r>
              <w:rPr>
                <w:noProof/>
                <w:webHidden/>
              </w:rPr>
              <w:tab/>
            </w:r>
            <w:r>
              <w:rPr>
                <w:noProof/>
                <w:webHidden/>
              </w:rPr>
              <w:fldChar w:fldCharType="begin"/>
            </w:r>
            <w:r>
              <w:rPr>
                <w:noProof/>
                <w:webHidden/>
              </w:rPr>
              <w:instrText xml:space="preserve"> PAGEREF _Toc494114086 \h </w:instrText>
            </w:r>
            <w:r>
              <w:rPr>
                <w:noProof/>
                <w:webHidden/>
              </w:rPr>
            </w:r>
            <w:r>
              <w:rPr>
                <w:noProof/>
                <w:webHidden/>
              </w:rPr>
              <w:fldChar w:fldCharType="separate"/>
            </w:r>
            <w:r w:rsidR="00441945">
              <w:rPr>
                <w:noProof/>
                <w:webHidden/>
              </w:rPr>
              <w:t>5</w:t>
            </w:r>
            <w:r>
              <w:rPr>
                <w:noProof/>
                <w:webHidden/>
              </w:rPr>
              <w:fldChar w:fldCharType="end"/>
            </w:r>
          </w:hyperlink>
        </w:p>
        <w:p w14:paraId="33AA624A" w14:textId="353FEC4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87" w:history="1">
            <w:r w:rsidRPr="00EC312D">
              <w:rPr>
                <w:rStyle w:val="Hyperlink"/>
                <w:rFonts w:eastAsia="Times New Roman"/>
                <w:noProof/>
              </w:rPr>
              <w:t>Problems Solved</w:t>
            </w:r>
            <w:r>
              <w:rPr>
                <w:noProof/>
                <w:webHidden/>
              </w:rPr>
              <w:tab/>
            </w:r>
            <w:r>
              <w:rPr>
                <w:noProof/>
                <w:webHidden/>
              </w:rPr>
              <w:fldChar w:fldCharType="begin"/>
            </w:r>
            <w:r>
              <w:rPr>
                <w:noProof/>
                <w:webHidden/>
              </w:rPr>
              <w:instrText xml:space="preserve"> PAGEREF _Toc494114087 \h </w:instrText>
            </w:r>
            <w:r>
              <w:rPr>
                <w:noProof/>
                <w:webHidden/>
              </w:rPr>
            </w:r>
            <w:r>
              <w:rPr>
                <w:noProof/>
                <w:webHidden/>
              </w:rPr>
              <w:fldChar w:fldCharType="separate"/>
            </w:r>
            <w:r w:rsidR="00441945">
              <w:rPr>
                <w:noProof/>
                <w:webHidden/>
              </w:rPr>
              <w:t>7</w:t>
            </w:r>
            <w:r>
              <w:rPr>
                <w:noProof/>
                <w:webHidden/>
              </w:rPr>
              <w:fldChar w:fldCharType="end"/>
            </w:r>
          </w:hyperlink>
        </w:p>
        <w:p w14:paraId="2A8989D3" w14:textId="5D2FC898" w:rsidR="00427FD7" w:rsidRDefault="00427FD7">
          <w:pPr>
            <w:pStyle w:val="TOC1"/>
            <w:rPr>
              <w:rFonts w:asciiTheme="minorHAnsi" w:eastAsiaTheme="minorEastAsia" w:hAnsiTheme="minorHAnsi" w:cstheme="minorBidi"/>
              <w:noProof/>
              <w:color w:val="auto"/>
              <w:sz w:val="22"/>
              <w:lang w:val="ru-RU" w:eastAsia="ru-RU"/>
            </w:rPr>
          </w:pPr>
          <w:hyperlink w:anchor="_Toc494114088" w:history="1">
            <w:r w:rsidRPr="00EC312D">
              <w:rPr>
                <w:rStyle w:val="Hyperlink"/>
                <w:rFonts w:eastAsia="Times New Roman"/>
                <w:noProof/>
                <w:lang w:bidi="en-US"/>
              </w:rPr>
              <w:t xml:space="preserve">The Dogezer </w:t>
            </w:r>
            <w:r w:rsidRPr="00EC312D">
              <w:rPr>
                <w:rStyle w:val="Hyperlink"/>
                <w:noProof/>
                <w:lang w:bidi="en-US"/>
              </w:rPr>
              <w:t>Solution</w:t>
            </w:r>
            <w:r>
              <w:rPr>
                <w:noProof/>
                <w:webHidden/>
              </w:rPr>
              <w:tab/>
            </w:r>
            <w:r>
              <w:rPr>
                <w:noProof/>
                <w:webHidden/>
              </w:rPr>
              <w:fldChar w:fldCharType="begin"/>
            </w:r>
            <w:r>
              <w:rPr>
                <w:noProof/>
                <w:webHidden/>
              </w:rPr>
              <w:instrText xml:space="preserve"> PAGEREF _Toc494114088 \h </w:instrText>
            </w:r>
            <w:r>
              <w:rPr>
                <w:noProof/>
                <w:webHidden/>
              </w:rPr>
            </w:r>
            <w:r>
              <w:rPr>
                <w:noProof/>
                <w:webHidden/>
              </w:rPr>
              <w:fldChar w:fldCharType="separate"/>
            </w:r>
            <w:r w:rsidR="00441945">
              <w:rPr>
                <w:noProof/>
                <w:webHidden/>
              </w:rPr>
              <w:t>8</w:t>
            </w:r>
            <w:r>
              <w:rPr>
                <w:noProof/>
                <w:webHidden/>
              </w:rPr>
              <w:fldChar w:fldCharType="end"/>
            </w:r>
          </w:hyperlink>
        </w:p>
        <w:p w14:paraId="79792E6D" w14:textId="6A299516"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89" w:history="1">
            <w:r w:rsidRPr="00EC312D">
              <w:rPr>
                <w:rStyle w:val="Hyperlink"/>
                <w:rFonts w:eastAsia="Times New Roman"/>
                <w:noProof/>
              </w:rPr>
              <w:t xml:space="preserve">Dogezer in </w:t>
            </w:r>
            <w:r w:rsidRPr="00EC312D">
              <w:rPr>
                <w:rStyle w:val="Hyperlink"/>
                <w:noProof/>
              </w:rPr>
              <w:t>20</w:t>
            </w:r>
            <w:r w:rsidRPr="00EC312D">
              <w:rPr>
                <w:rStyle w:val="Hyperlink"/>
                <w:rFonts w:eastAsia="Times New Roman"/>
                <w:noProof/>
              </w:rPr>
              <w:t xml:space="preserve"> Words</w:t>
            </w:r>
            <w:r>
              <w:rPr>
                <w:noProof/>
                <w:webHidden/>
              </w:rPr>
              <w:tab/>
            </w:r>
            <w:r>
              <w:rPr>
                <w:noProof/>
                <w:webHidden/>
              </w:rPr>
              <w:fldChar w:fldCharType="begin"/>
            </w:r>
            <w:r>
              <w:rPr>
                <w:noProof/>
                <w:webHidden/>
              </w:rPr>
              <w:instrText xml:space="preserve"> PAGEREF _Toc494114089 \h </w:instrText>
            </w:r>
            <w:r>
              <w:rPr>
                <w:noProof/>
                <w:webHidden/>
              </w:rPr>
            </w:r>
            <w:r>
              <w:rPr>
                <w:noProof/>
                <w:webHidden/>
              </w:rPr>
              <w:fldChar w:fldCharType="separate"/>
            </w:r>
            <w:r w:rsidR="00441945">
              <w:rPr>
                <w:noProof/>
                <w:webHidden/>
              </w:rPr>
              <w:t>8</w:t>
            </w:r>
            <w:r>
              <w:rPr>
                <w:noProof/>
                <w:webHidden/>
              </w:rPr>
              <w:fldChar w:fldCharType="end"/>
            </w:r>
          </w:hyperlink>
        </w:p>
        <w:p w14:paraId="38F71671" w14:textId="0EECE285"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0" w:history="1">
            <w:r w:rsidRPr="00EC312D">
              <w:rPr>
                <w:rStyle w:val="Hyperlink"/>
                <w:rFonts w:eastAsia="Times New Roman"/>
                <w:noProof/>
              </w:rPr>
              <w:t xml:space="preserve">Dogezer </w:t>
            </w:r>
            <w:r w:rsidRPr="00EC312D">
              <w:rPr>
                <w:rStyle w:val="Hyperlink"/>
                <w:noProof/>
              </w:rPr>
              <w:t>Solution</w:t>
            </w:r>
            <w:r w:rsidRPr="00EC312D">
              <w:rPr>
                <w:rStyle w:val="Hyperlink"/>
                <w:rFonts w:eastAsia="Times New Roman"/>
                <w:noProof/>
              </w:rPr>
              <w:t xml:space="preserve"> Explained</w:t>
            </w:r>
            <w:r>
              <w:rPr>
                <w:noProof/>
                <w:webHidden/>
              </w:rPr>
              <w:tab/>
            </w:r>
            <w:r>
              <w:rPr>
                <w:noProof/>
                <w:webHidden/>
              </w:rPr>
              <w:fldChar w:fldCharType="begin"/>
            </w:r>
            <w:r>
              <w:rPr>
                <w:noProof/>
                <w:webHidden/>
              </w:rPr>
              <w:instrText xml:space="preserve"> PAGEREF _Toc494114090 \h </w:instrText>
            </w:r>
            <w:r>
              <w:rPr>
                <w:noProof/>
                <w:webHidden/>
              </w:rPr>
            </w:r>
            <w:r>
              <w:rPr>
                <w:noProof/>
                <w:webHidden/>
              </w:rPr>
              <w:fldChar w:fldCharType="separate"/>
            </w:r>
            <w:r w:rsidR="00441945">
              <w:rPr>
                <w:noProof/>
                <w:webHidden/>
              </w:rPr>
              <w:t>8</w:t>
            </w:r>
            <w:r>
              <w:rPr>
                <w:noProof/>
                <w:webHidden/>
              </w:rPr>
              <w:fldChar w:fldCharType="end"/>
            </w:r>
          </w:hyperlink>
        </w:p>
        <w:p w14:paraId="7A24B6DA" w14:textId="062DB326"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1" w:history="1">
            <w:r w:rsidRPr="00EC312D">
              <w:rPr>
                <w:rStyle w:val="Hyperlink"/>
                <w:noProof/>
              </w:rPr>
              <w:t>Proof</w:t>
            </w:r>
            <w:r w:rsidRPr="00EC312D">
              <w:rPr>
                <w:rStyle w:val="Hyperlink"/>
                <w:rFonts w:eastAsia="Times New Roman"/>
                <w:noProof/>
              </w:rPr>
              <w:t xml:space="preserve"> of Concept</w:t>
            </w:r>
            <w:r>
              <w:rPr>
                <w:noProof/>
                <w:webHidden/>
              </w:rPr>
              <w:tab/>
            </w:r>
            <w:r>
              <w:rPr>
                <w:noProof/>
                <w:webHidden/>
              </w:rPr>
              <w:fldChar w:fldCharType="begin"/>
            </w:r>
            <w:r>
              <w:rPr>
                <w:noProof/>
                <w:webHidden/>
              </w:rPr>
              <w:instrText xml:space="preserve"> PAGEREF _Toc494114091 \h </w:instrText>
            </w:r>
            <w:r>
              <w:rPr>
                <w:noProof/>
                <w:webHidden/>
              </w:rPr>
            </w:r>
            <w:r>
              <w:rPr>
                <w:noProof/>
                <w:webHidden/>
              </w:rPr>
              <w:fldChar w:fldCharType="separate"/>
            </w:r>
            <w:r w:rsidR="00441945">
              <w:rPr>
                <w:noProof/>
                <w:webHidden/>
              </w:rPr>
              <w:t>9</w:t>
            </w:r>
            <w:r>
              <w:rPr>
                <w:noProof/>
                <w:webHidden/>
              </w:rPr>
              <w:fldChar w:fldCharType="end"/>
            </w:r>
          </w:hyperlink>
        </w:p>
        <w:p w14:paraId="6D87C62C" w14:textId="4D5A3405" w:rsidR="00427FD7" w:rsidRDefault="00427FD7">
          <w:pPr>
            <w:pStyle w:val="TOC1"/>
            <w:rPr>
              <w:rFonts w:asciiTheme="minorHAnsi" w:eastAsiaTheme="minorEastAsia" w:hAnsiTheme="minorHAnsi" w:cstheme="minorBidi"/>
              <w:noProof/>
              <w:color w:val="auto"/>
              <w:sz w:val="22"/>
              <w:lang w:val="ru-RU" w:eastAsia="ru-RU"/>
            </w:rPr>
          </w:pPr>
          <w:hyperlink w:anchor="_Toc494114092" w:history="1">
            <w:r w:rsidRPr="00EC312D">
              <w:rPr>
                <w:rStyle w:val="Hyperlink"/>
                <w:rFonts w:eastAsia="Times New Roman"/>
                <w:noProof/>
                <w:lang w:bidi="en-US"/>
              </w:rPr>
              <w:t>Platform Features</w:t>
            </w:r>
            <w:r>
              <w:rPr>
                <w:noProof/>
                <w:webHidden/>
              </w:rPr>
              <w:tab/>
            </w:r>
            <w:r>
              <w:rPr>
                <w:noProof/>
                <w:webHidden/>
              </w:rPr>
              <w:fldChar w:fldCharType="begin"/>
            </w:r>
            <w:r>
              <w:rPr>
                <w:noProof/>
                <w:webHidden/>
              </w:rPr>
              <w:instrText xml:space="preserve"> PAGEREF _Toc494114092 \h </w:instrText>
            </w:r>
            <w:r>
              <w:rPr>
                <w:noProof/>
                <w:webHidden/>
              </w:rPr>
            </w:r>
            <w:r>
              <w:rPr>
                <w:noProof/>
                <w:webHidden/>
              </w:rPr>
              <w:fldChar w:fldCharType="separate"/>
            </w:r>
            <w:r w:rsidR="00441945">
              <w:rPr>
                <w:noProof/>
                <w:webHidden/>
              </w:rPr>
              <w:t>10</w:t>
            </w:r>
            <w:r>
              <w:rPr>
                <w:noProof/>
                <w:webHidden/>
              </w:rPr>
              <w:fldChar w:fldCharType="end"/>
            </w:r>
          </w:hyperlink>
        </w:p>
        <w:p w14:paraId="0CCA854A" w14:textId="16594CCE"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3" w:history="1">
            <w:r w:rsidRPr="00EC312D">
              <w:rPr>
                <w:rStyle w:val="Hyperlink"/>
                <w:rFonts w:eastAsia="Times New Roman"/>
                <w:noProof/>
              </w:rPr>
              <w:t xml:space="preserve">Project </w:t>
            </w:r>
            <w:r w:rsidRPr="00EC312D">
              <w:rPr>
                <w:rStyle w:val="Hyperlink"/>
                <w:noProof/>
              </w:rPr>
              <w:t>Creation</w:t>
            </w:r>
            <w:r w:rsidRPr="00EC312D">
              <w:rPr>
                <w:rStyle w:val="Hyperlink"/>
                <w:rFonts w:eastAsia="Times New Roman"/>
                <w:noProof/>
              </w:rPr>
              <w:t xml:space="preserve"> &amp; Templates</w:t>
            </w:r>
            <w:r>
              <w:rPr>
                <w:noProof/>
                <w:webHidden/>
              </w:rPr>
              <w:tab/>
            </w:r>
            <w:r>
              <w:rPr>
                <w:noProof/>
                <w:webHidden/>
              </w:rPr>
              <w:fldChar w:fldCharType="begin"/>
            </w:r>
            <w:r>
              <w:rPr>
                <w:noProof/>
                <w:webHidden/>
              </w:rPr>
              <w:instrText xml:space="preserve"> PAGEREF _Toc494114093 \h </w:instrText>
            </w:r>
            <w:r>
              <w:rPr>
                <w:noProof/>
                <w:webHidden/>
              </w:rPr>
            </w:r>
            <w:r>
              <w:rPr>
                <w:noProof/>
                <w:webHidden/>
              </w:rPr>
              <w:fldChar w:fldCharType="separate"/>
            </w:r>
            <w:r w:rsidR="00441945">
              <w:rPr>
                <w:noProof/>
                <w:webHidden/>
              </w:rPr>
              <w:t>10</w:t>
            </w:r>
            <w:r>
              <w:rPr>
                <w:noProof/>
                <w:webHidden/>
              </w:rPr>
              <w:fldChar w:fldCharType="end"/>
            </w:r>
          </w:hyperlink>
        </w:p>
        <w:p w14:paraId="506832BC" w14:textId="22861A0F"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4" w:history="1">
            <w:r w:rsidRPr="00EC312D">
              <w:rPr>
                <w:rStyle w:val="Hyperlink"/>
                <w:noProof/>
              </w:rPr>
              <w:t>DoFinance</w:t>
            </w:r>
            <w:r>
              <w:rPr>
                <w:noProof/>
                <w:webHidden/>
              </w:rPr>
              <w:tab/>
            </w:r>
            <w:r>
              <w:rPr>
                <w:noProof/>
                <w:webHidden/>
              </w:rPr>
              <w:fldChar w:fldCharType="begin"/>
            </w:r>
            <w:r>
              <w:rPr>
                <w:noProof/>
                <w:webHidden/>
              </w:rPr>
              <w:instrText xml:space="preserve"> PAGEREF _Toc494114094 \h </w:instrText>
            </w:r>
            <w:r>
              <w:rPr>
                <w:noProof/>
                <w:webHidden/>
              </w:rPr>
            </w:r>
            <w:r>
              <w:rPr>
                <w:noProof/>
                <w:webHidden/>
              </w:rPr>
              <w:fldChar w:fldCharType="separate"/>
            </w:r>
            <w:r w:rsidR="00441945">
              <w:rPr>
                <w:noProof/>
                <w:webHidden/>
              </w:rPr>
              <w:t>11</w:t>
            </w:r>
            <w:r>
              <w:rPr>
                <w:noProof/>
                <w:webHidden/>
              </w:rPr>
              <w:fldChar w:fldCharType="end"/>
            </w:r>
          </w:hyperlink>
        </w:p>
        <w:p w14:paraId="486F41BE" w14:textId="2D200614"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5" w:history="1">
            <w:r w:rsidRPr="00EC312D">
              <w:rPr>
                <w:rStyle w:val="Hyperlink"/>
                <w:rFonts w:eastAsia="Times New Roman"/>
                <w:noProof/>
              </w:rPr>
              <w:t>DoIssues and DoIterations</w:t>
            </w:r>
            <w:r>
              <w:rPr>
                <w:noProof/>
                <w:webHidden/>
              </w:rPr>
              <w:tab/>
            </w:r>
            <w:r>
              <w:rPr>
                <w:noProof/>
                <w:webHidden/>
              </w:rPr>
              <w:fldChar w:fldCharType="begin"/>
            </w:r>
            <w:r>
              <w:rPr>
                <w:noProof/>
                <w:webHidden/>
              </w:rPr>
              <w:instrText xml:space="preserve"> PAGEREF _Toc494114095 \h </w:instrText>
            </w:r>
            <w:r>
              <w:rPr>
                <w:noProof/>
                <w:webHidden/>
              </w:rPr>
            </w:r>
            <w:r>
              <w:rPr>
                <w:noProof/>
                <w:webHidden/>
              </w:rPr>
              <w:fldChar w:fldCharType="separate"/>
            </w:r>
            <w:r w:rsidR="00441945">
              <w:rPr>
                <w:noProof/>
                <w:webHidden/>
              </w:rPr>
              <w:t>14</w:t>
            </w:r>
            <w:r>
              <w:rPr>
                <w:noProof/>
                <w:webHidden/>
              </w:rPr>
              <w:fldChar w:fldCharType="end"/>
            </w:r>
          </w:hyperlink>
        </w:p>
        <w:p w14:paraId="6F3A01FE" w14:textId="52CFD43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6" w:history="1">
            <w:r w:rsidRPr="00EC312D">
              <w:rPr>
                <w:rStyle w:val="Hyperlink"/>
                <w:rFonts w:eastAsia="Times New Roman"/>
                <w:noProof/>
              </w:rPr>
              <w:t xml:space="preserve">Teams; Karma &amp; Ratings; Users &amp; </w:t>
            </w:r>
            <w:r w:rsidRPr="00EC312D">
              <w:rPr>
                <w:rStyle w:val="Hyperlink"/>
                <w:noProof/>
              </w:rPr>
              <w:t>Projects</w:t>
            </w:r>
            <w:r w:rsidRPr="00EC312D">
              <w:rPr>
                <w:rStyle w:val="Hyperlink"/>
                <w:rFonts w:eastAsia="Times New Roman"/>
                <w:noProof/>
              </w:rPr>
              <w:t xml:space="preserve"> Marketplaces</w:t>
            </w:r>
            <w:r>
              <w:rPr>
                <w:noProof/>
                <w:webHidden/>
              </w:rPr>
              <w:tab/>
            </w:r>
            <w:r>
              <w:rPr>
                <w:noProof/>
                <w:webHidden/>
              </w:rPr>
              <w:fldChar w:fldCharType="begin"/>
            </w:r>
            <w:r>
              <w:rPr>
                <w:noProof/>
                <w:webHidden/>
              </w:rPr>
              <w:instrText xml:space="preserve"> PAGEREF _Toc494114096 \h </w:instrText>
            </w:r>
            <w:r>
              <w:rPr>
                <w:noProof/>
                <w:webHidden/>
              </w:rPr>
            </w:r>
            <w:r>
              <w:rPr>
                <w:noProof/>
                <w:webHidden/>
              </w:rPr>
              <w:fldChar w:fldCharType="separate"/>
            </w:r>
            <w:r w:rsidR="00441945">
              <w:rPr>
                <w:noProof/>
                <w:webHidden/>
              </w:rPr>
              <w:t>14</w:t>
            </w:r>
            <w:r>
              <w:rPr>
                <w:noProof/>
                <w:webHidden/>
              </w:rPr>
              <w:fldChar w:fldCharType="end"/>
            </w:r>
          </w:hyperlink>
        </w:p>
        <w:p w14:paraId="1F6B63AA" w14:textId="13279298"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7" w:history="1">
            <w:r w:rsidRPr="00EC312D">
              <w:rPr>
                <w:rStyle w:val="Hyperlink"/>
                <w:rFonts w:eastAsia="Times New Roman"/>
                <w:noProof/>
              </w:rPr>
              <w:t>DoMessaging</w:t>
            </w:r>
            <w:r>
              <w:rPr>
                <w:noProof/>
                <w:webHidden/>
              </w:rPr>
              <w:tab/>
            </w:r>
            <w:r>
              <w:rPr>
                <w:noProof/>
                <w:webHidden/>
              </w:rPr>
              <w:fldChar w:fldCharType="begin"/>
            </w:r>
            <w:r>
              <w:rPr>
                <w:noProof/>
                <w:webHidden/>
              </w:rPr>
              <w:instrText xml:space="preserve"> PAGEREF _Toc494114097 \h </w:instrText>
            </w:r>
            <w:r>
              <w:rPr>
                <w:noProof/>
                <w:webHidden/>
              </w:rPr>
            </w:r>
            <w:r>
              <w:rPr>
                <w:noProof/>
                <w:webHidden/>
              </w:rPr>
              <w:fldChar w:fldCharType="separate"/>
            </w:r>
            <w:r w:rsidR="00441945">
              <w:rPr>
                <w:noProof/>
                <w:webHidden/>
              </w:rPr>
              <w:t>15</w:t>
            </w:r>
            <w:r>
              <w:rPr>
                <w:noProof/>
                <w:webHidden/>
              </w:rPr>
              <w:fldChar w:fldCharType="end"/>
            </w:r>
          </w:hyperlink>
        </w:p>
        <w:p w14:paraId="75DB23EE" w14:textId="6DCE069F"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8" w:history="1">
            <w:r w:rsidRPr="00EC312D">
              <w:rPr>
                <w:rStyle w:val="Hyperlink"/>
                <w:rFonts w:eastAsia="Times New Roman"/>
                <w:noProof/>
              </w:rPr>
              <w:t>DoGit &amp; DoWiki</w:t>
            </w:r>
            <w:r>
              <w:rPr>
                <w:noProof/>
                <w:webHidden/>
              </w:rPr>
              <w:tab/>
            </w:r>
            <w:r>
              <w:rPr>
                <w:noProof/>
                <w:webHidden/>
              </w:rPr>
              <w:fldChar w:fldCharType="begin"/>
            </w:r>
            <w:r>
              <w:rPr>
                <w:noProof/>
                <w:webHidden/>
              </w:rPr>
              <w:instrText xml:space="preserve"> PAGEREF _Toc494114098 \h </w:instrText>
            </w:r>
            <w:r>
              <w:rPr>
                <w:noProof/>
                <w:webHidden/>
              </w:rPr>
            </w:r>
            <w:r>
              <w:rPr>
                <w:noProof/>
                <w:webHidden/>
              </w:rPr>
              <w:fldChar w:fldCharType="separate"/>
            </w:r>
            <w:r w:rsidR="00441945">
              <w:rPr>
                <w:noProof/>
                <w:webHidden/>
              </w:rPr>
              <w:t>15</w:t>
            </w:r>
            <w:r>
              <w:rPr>
                <w:noProof/>
                <w:webHidden/>
              </w:rPr>
              <w:fldChar w:fldCharType="end"/>
            </w:r>
          </w:hyperlink>
        </w:p>
        <w:p w14:paraId="72FE63FC" w14:textId="383DC7B0"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099" w:history="1">
            <w:r w:rsidRPr="00EC312D">
              <w:rPr>
                <w:rStyle w:val="Hyperlink"/>
                <w:noProof/>
              </w:rPr>
              <w:t>DoFiles &amp; DoDocs</w:t>
            </w:r>
            <w:r>
              <w:rPr>
                <w:noProof/>
                <w:webHidden/>
              </w:rPr>
              <w:tab/>
            </w:r>
            <w:r>
              <w:rPr>
                <w:noProof/>
                <w:webHidden/>
              </w:rPr>
              <w:fldChar w:fldCharType="begin"/>
            </w:r>
            <w:r>
              <w:rPr>
                <w:noProof/>
                <w:webHidden/>
              </w:rPr>
              <w:instrText xml:space="preserve"> PAGEREF _Toc494114099 \h </w:instrText>
            </w:r>
            <w:r>
              <w:rPr>
                <w:noProof/>
                <w:webHidden/>
              </w:rPr>
            </w:r>
            <w:r>
              <w:rPr>
                <w:noProof/>
                <w:webHidden/>
              </w:rPr>
              <w:fldChar w:fldCharType="separate"/>
            </w:r>
            <w:r w:rsidR="00441945">
              <w:rPr>
                <w:noProof/>
                <w:webHidden/>
              </w:rPr>
              <w:t>15</w:t>
            </w:r>
            <w:r>
              <w:rPr>
                <w:noProof/>
                <w:webHidden/>
              </w:rPr>
              <w:fldChar w:fldCharType="end"/>
            </w:r>
          </w:hyperlink>
        </w:p>
        <w:p w14:paraId="244EA493" w14:textId="0713461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0" w:history="1">
            <w:r w:rsidRPr="00EC312D">
              <w:rPr>
                <w:rStyle w:val="Hyperlink"/>
                <w:noProof/>
              </w:rPr>
              <w:t>Planning, Analysis and Reporting Tools</w:t>
            </w:r>
            <w:r>
              <w:rPr>
                <w:noProof/>
                <w:webHidden/>
              </w:rPr>
              <w:tab/>
            </w:r>
            <w:r>
              <w:rPr>
                <w:noProof/>
                <w:webHidden/>
              </w:rPr>
              <w:fldChar w:fldCharType="begin"/>
            </w:r>
            <w:r>
              <w:rPr>
                <w:noProof/>
                <w:webHidden/>
              </w:rPr>
              <w:instrText xml:space="preserve"> PAGEREF _Toc494114100 \h </w:instrText>
            </w:r>
            <w:r>
              <w:rPr>
                <w:noProof/>
                <w:webHidden/>
              </w:rPr>
            </w:r>
            <w:r>
              <w:rPr>
                <w:noProof/>
                <w:webHidden/>
              </w:rPr>
              <w:fldChar w:fldCharType="separate"/>
            </w:r>
            <w:r w:rsidR="00441945">
              <w:rPr>
                <w:noProof/>
                <w:webHidden/>
              </w:rPr>
              <w:t>16</w:t>
            </w:r>
            <w:r>
              <w:rPr>
                <w:noProof/>
                <w:webHidden/>
              </w:rPr>
              <w:fldChar w:fldCharType="end"/>
            </w:r>
          </w:hyperlink>
        </w:p>
        <w:p w14:paraId="780C4FC6" w14:textId="341C2563"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1" w:history="1">
            <w:r w:rsidRPr="00EC312D">
              <w:rPr>
                <w:rStyle w:val="Hyperlink"/>
                <w:rFonts w:eastAsia="Times New Roman"/>
                <w:noProof/>
              </w:rPr>
              <w:t xml:space="preserve">Legal and </w:t>
            </w:r>
            <w:r w:rsidRPr="00EC312D">
              <w:rPr>
                <w:rStyle w:val="Hyperlink"/>
                <w:noProof/>
              </w:rPr>
              <w:t>Fraud</w:t>
            </w:r>
            <w:r w:rsidRPr="00EC312D">
              <w:rPr>
                <w:rStyle w:val="Hyperlink"/>
                <w:rFonts w:eastAsia="Times New Roman"/>
                <w:noProof/>
              </w:rPr>
              <w:t xml:space="preserve"> Handling</w:t>
            </w:r>
            <w:r>
              <w:rPr>
                <w:noProof/>
                <w:webHidden/>
              </w:rPr>
              <w:tab/>
            </w:r>
            <w:r>
              <w:rPr>
                <w:noProof/>
                <w:webHidden/>
              </w:rPr>
              <w:fldChar w:fldCharType="begin"/>
            </w:r>
            <w:r>
              <w:rPr>
                <w:noProof/>
                <w:webHidden/>
              </w:rPr>
              <w:instrText xml:space="preserve"> PAGEREF _Toc494114101 \h </w:instrText>
            </w:r>
            <w:r>
              <w:rPr>
                <w:noProof/>
                <w:webHidden/>
              </w:rPr>
            </w:r>
            <w:r>
              <w:rPr>
                <w:noProof/>
                <w:webHidden/>
              </w:rPr>
              <w:fldChar w:fldCharType="separate"/>
            </w:r>
            <w:r w:rsidR="00441945">
              <w:rPr>
                <w:noProof/>
                <w:webHidden/>
              </w:rPr>
              <w:t>16</w:t>
            </w:r>
            <w:r>
              <w:rPr>
                <w:noProof/>
                <w:webHidden/>
              </w:rPr>
              <w:fldChar w:fldCharType="end"/>
            </w:r>
          </w:hyperlink>
        </w:p>
        <w:p w14:paraId="0B5D5DDD" w14:textId="5A8A886F"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2" w:history="1">
            <w:r w:rsidRPr="00EC312D">
              <w:rPr>
                <w:rStyle w:val="Hyperlink"/>
                <w:noProof/>
              </w:rPr>
              <w:t>Future</w:t>
            </w:r>
            <w:r w:rsidRPr="00EC312D">
              <w:rPr>
                <w:rStyle w:val="Hyperlink"/>
                <w:rFonts w:eastAsia="Times New Roman"/>
                <w:noProof/>
              </w:rPr>
              <w:t xml:space="preserve"> Features</w:t>
            </w:r>
            <w:r>
              <w:rPr>
                <w:noProof/>
                <w:webHidden/>
              </w:rPr>
              <w:tab/>
            </w:r>
            <w:r>
              <w:rPr>
                <w:noProof/>
                <w:webHidden/>
              </w:rPr>
              <w:fldChar w:fldCharType="begin"/>
            </w:r>
            <w:r>
              <w:rPr>
                <w:noProof/>
                <w:webHidden/>
              </w:rPr>
              <w:instrText xml:space="preserve"> PAGEREF _Toc494114102 \h </w:instrText>
            </w:r>
            <w:r>
              <w:rPr>
                <w:noProof/>
                <w:webHidden/>
              </w:rPr>
            </w:r>
            <w:r>
              <w:rPr>
                <w:noProof/>
                <w:webHidden/>
              </w:rPr>
              <w:fldChar w:fldCharType="separate"/>
            </w:r>
            <w:r w:rsidR="00441945">
              <w:rPr>
                <w:noProof/>
                <w:webHidden/>
              </w:rPr>
              <w:t>17</w:t>
            </w:r>
            <w:r>
              <w:rPr>
                <w:noProof/>
                <w:webHidden/>
              </w:rPr>
              <w:fldChar w:fldCharType="end"/>
            </w:r>
          </w:hyperlink>
        </w:p>
        <w:p w14:paraId="17E68F60" w14:textId="2991DA1D"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3" w:history="1">
            <w:r w:rsidRPr="00EC312D">
              <w:rPr>
                <w:rStyle w:val="Hyperlink"/>
                <w:noProof/>
              </w:rPr>
              <w:t>Dogezer</w:t>
            </w:r>
            <w:r w:rsidRPr="00EC312D">
              <w:rPr>
                <w:rStyle w:val="Hyperlink"/>
                <w:rFonts w:eastAsia="Times New Roman"/>
                <w:noProof/>
              </w:rPr>
              <w:t xml:space="preserve"> @ Dogezer</w:t>
            </w:r>
            <w:r>
              <w:rPr>
                <w:noProof/>
                <w:webHidden/>
              </w:rPr>
              <w:tab/>
            </w:r>
            <w:r>
              <w:rPr>
                <w:noProof/>
                <w:webHidden/>
              </w:rPr>
              <w:fldChar w:fldCharType="begin"/>
            </w:r>
            <w:r>
              <w:rPr>
                <w:noProof/>
                <w:webHidden/>
              </w:rPr>
              <w:instrText xml:space="preserve"> PAGEREF _Toc494114103 \h </w:instrText>
            </w:r>
            <w:r>
              <w:rPr>
                <w:noProof/>
                <w:webHidden/>
              </w:rPr>
            </w:r>
            <w:r>
              <w:rPr>
                <w:noProof/>
                <w:webHidden/>
              </w:rPr>
              <w:fldChar w:fldCharType="separate"/>
            </w:r>
            <w:r w:rsidR="00441945">
              <w:rPr>
                <w:noProof/>
                <w:webHidden/>
              </w:rPr>
              <w:t>17</w:t>
            </w:r>
            <w:r>
              <w:rPr>
                <w:noProof/>
                <w:webHidden/>
              </w:rPr>
              <w:fldChar w:fldCharType="end"/>
            </w:r>
          </w:hyperlink>
        </w:p>
        <w:p w14:paraId="0317102C" w14:textId="73064205" w:rsidR="00427FD7" w:rsidRDefault="00427FD7">
          <w:pPr>
            <w:pStyle w:val="TOC1"/>
            <w:rPr>
              <w:rFonts w:asciiTheme="minorHAnsi" w:eastAsiaTheme="minorEastAsia" w:hAnsiTheme="minorHAnsi" w:cstheme="minorBidi"/>
              <w:noProof/>
              <w:color w:val="auto"/>
              <w:sz w:val="22"/>
              <w:lang w:val="ru-RU" w:eastAsia="ru-RU"/>
            </w:rPr>
          </w:pPr>
          <w:hyperlink w:anchor="_Toc494114104" w:history="1">
            <w:r w:rsidRPr="00EC312D">
              <w:rPr>
                <w:rStyle w:val="Hyperlink"/>
                <w:rFonts w:eastAsia="Times New Roman"/>
                <w:noProof/>
                <w:lang w:bidi="en-US"/>
              </w:rPr>
              <w:t>Dogezer - Now and Future</w:t>
            </w:r>
            <w:r>
              <w:rPr>
                <w:noProof/>
                <w:webHidden/>
              </w:rPr>
              <w:tab/>
            </w:r>
            <w:r>
              <w:rPr>
                <w:noProof/>
                <w:webHidden/>
              </w:rPr>
              <w:fldChar w:fldCharType="begin"/>
            </w:r>
            <w:r>
              <w:rPr>
                <w:noProof/>
                <w:webHidden/>
              </w:rPr>
              <w:instrText xml:space="preserve"> PAGEREF _Toc494114104 \h </w:instrText>
            </w:r>
            <w:r>
              <w:rPr>
                <w:noProof/>
                <w:webHidden/>
              </w:rPr>
            </w:r>
            <w:r>
              <w:rPr>
                <w:noProof/>
                <w:webHidden/>
              </w:rPr>
              <w:fldChar w:fldCharType="separate"/>
            </w:r>
            <w:r w:rsidR="00441945">
              <w:rPr>
                <w:noProof/>
                <w:webHidden/>
              </w:rPr>
              <w:t>18</w:t>
            </w:r>
            <w:r>
              <w:rPr>
                <w:noProof/>
                <w:webHidden/>
              </w:rPr>
              <w:fldChar w:fldCharType="end"/>
            </w:r>
          </w:hyperlink>
        </w:p>
        <w:p w14:paraId="26D4279A" w14:textId="270D7988"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5" w:history="1">
            <w:r w:rsidRPr="00EC312D">
              <w:rPr>
                <w:rStyle w:val="Hyperlink"/>
                <w:rFonts w:eastAsia="Times New Roman"/>
                <w:noProof/>
              </w:rPr>
              <w:t xml:space="preserve">Current State of </w:t>
            </w:r>
            <w:r w:rsidRPr="00EC312D">
              <w:rPr>
                <w:rStyle w:val="Hyperlink"/>
                <w:noProof/>
              </w:rPr>
              <w:t>Development</w:t>
            </w:r>
            <w:r>
              <w:rPr>
                <w:noProof/>
                <w:webHidden/>
              </w:rPr>
              <w:tab/>
            </w:r>
            <w:r>
              <w:rPr>
                <w:noProof/>
                <w:webHidden/>
              </w:rPr>
              <w:fldChar w:fldCharType="begin"/>
            </w:r>
            <w:r>
              <w:rPr>
                <w:noProof/>
                <w:webHidden/>
              </w:rPr>
              <w:instrText xml:space="preserve"> PAGEREF _Toc494114105 \h </w:instrText>
            </w:r>
            <w:r>
              <w:rPr>
                <w:noProof/>
                <w:webHidden/>
              </w:rPr>
            </w:r>
            <w:r>
              <w:rPr>
                <w:noProof/>
                <w:webHidden/>
              </w:rPr>
              <w:fldChar w:fldCharType="separate"/>
            </w:r>
            <w:r w:rsidR="00441945">
              <w:rPr>
                <w:noProof/>
                <w:webHidden/>
              </w:rPr>
              <w:t>18</w:t>
            </w:r>
            <w:r>
              <w:rPr>
                <w:noProof/>
                <w:webHidden/>
              </w:rPr>
              <w:fldChar w:fldCharType="end"/>
            </w:r>
          </w:hyperlink>
        </w:p>
        <w:p w14:paraId="33FFFA97" w14:textId="4632E550"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6" w:history="1">
            <w:r w:rsidRPr="00EC312D">
              <w:rPr>
                <w:rStyle w:val="Hyperlink"/>
                <w:noProof/>
              </w:rPr>
              <w:t>Roadmap</w:t>
            </w:r>
            <w:r>
              <w:rPr>
                <w:noProof/>
                <w:webHidden/>
              </w:rPr>
              <w:tab/>
            </w:r>
            <w:r>
              <w:rPr>
                <w:noProof/>
                <w:webHidden/>
              </w:rPr>
              <w:fldChar w:fldCharType="begin"/>
            </w:r>
            <w:r>
              <w:rPr>
                <w:noProof/>
                <w:webHidden/>
              </w:rPr>
              <w:instrText xml:space="preserve"> PAGEREF _Toc494114106 \h </w:instrText>
            </w:r>
            <w:r>
              <w:rPr>
                <w:noProof/>
                <w:webHidden/>
              </w:rPr>
            </w:r>
            <w:r>
              <w:rPr>
                <w:noProof/>
                <w:webHidden/>
              </w:rPr>
              <w:fldChar w:fldCharType="separate"/>
            </w:r>
            <w:r w:rsidR="00441945">
              <w:rPr>
                <w:noProof/>
                <w:webHidden/>
              </w:rPr>
              <w:t>18</w:t>
            </w:r>
            <w:r>
              <w:rPr>
                <w:noProof/>
                <w:webHidden/>
              </w:rPr>
              <w:fldChar w:fldCharType="end"/>
            </w:r>
          </w:hyperlink>
        </w:p>
        <w:p w14:paraId="7E3D53CF" w14:textId="2C7EF76E"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7" w:history="1">
            <w:r w:rsidRPr="00EC312D">
              <w:rPr>
                <w:rStyle w:val="Hyperlink"/>
                <w:noProof/>
              </w:rPr>
              <w:t>Architecture</w:t>
            </w:r>
            <w:r>
              <w:rPr>
                <w:noProof/>
                <w:webHidden/>
              </w:rPr>
              <w:tab/>
            </w:r>
            <w:r>
              <w:rPr>
                <w:noProof/>
                <w:webHidden/>
              </w:rPr>
              <w:fldChar w:fldCharType="begin"/>
            </w:r>
            <w:r>
              <w:rPr>
                <w:noProof/>
                <w:webHidden/>
              </w:rPr>
              <w:instrText xml:space="preserve"> PAGEREF _Toc494114107 \h </w:instrText>
            </w:r>
            <w:r>
              <w:rPr>
                <w:noProof/>
                <w:webHidden/>
              </w:rPr>
            </w:r>
            <w:r>
              <w:rPr>
                <w:noProof/>
                <w:webHidden/>
              </w:rPr>
              <w:fldChar w:fldCharType="separate"/>
            </w:r>
            <w:r w:rsidR="00441945">
              <w:rPr>
                <w:noProof/>
                <w:webHidden/>
              </w:rPr>
              <w:t>19</w:t>
            </w:r>
            <w:r>
              <w:rPr>
                <w:noProof/>
                <w:webHidden/>
              </w:rPr>
              <w:fldChar w:fldCharType="end"/>
            </w:r>
          </w:hyperlink>
        </w:p>
        <w:p w14:paraId="11C52E0E" w14:textId="4428FDE5"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8" w:history="1">
            <w:r w:rsidRPr="00EC312D">
              <w:rPr>
                <w:rStyle w:val="Hyperlink"/>
                <w:noProof/>
              </w:rPr>
              <w:t>Team</w:t>
            </w:r>
            <w:r>
              <w:rPr>
                <w:noProof/>
                <w:webHidden/>
              </w:rPr>
              <w:tab/>
            </w:r>
            <w:r>
              <w:rPr>
                <w:noProof/>
                <w:webHidden/>
              </w:rPr>
              <w:fldChar w:fldCharType="begin"/>
            </w:r>
            <w:r>
              <w:rPr>
                <w:noProof/>
                <w:webHidden/>
              </w:rPr>
              <w:instrText xml:space="preserve"> PAGEREF _Toc494114108 \h </w:instrText>
            </w:r>
            <w:r>
              <w:rPr>
                <w:noProof/>
                <w:webHidden/>
              </w:rPr>
            </w:r>
            <w:r>
              <w:rPr>
                <w:noProof/>
                <w:webHidden/>
              </w:rPr>
              <w:fldChar w:fldCharType="separate"/>
            </w:r>
            <w:r w:rsidR="00441945">
              <w:rPr>
                <w:noProof/>
                <w:webHidden/>
              </w:rPr>
              <w:t>19</w:t>
            </w:r>
            <w:r>
              <w:rPr>
                <w:noProof/>
                <w:webHidden/>
              </w:rPr>
              <w:fldChar w:fldCharType="end"/>
            </w:r>
          </w:hyperlink>
        </w:p>
        <w:p w14:paraId="54847A52" w14:textId="0622A1BA"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09" w:history="1">
            <w:r w:rsidRPr="00EC312D">
              <w:rPr>
                <w:rStyle w:val="Hyperlink"/>
                <w:noProof/>
              </w:rPr>
              <w:t>Contacts</w:t>
            </w:r>
            <w:r>
              <w:rPr>
                <w:noProof/>
                <w:webHidden/>
              </w:rPr>
              <w:tab/>
            </w:r>
            <w:r>
              <w:rPr>
                <w:noProof/>
                <w:webHidden/>
              </w:rPr>
              <w:fldChar w:fldCharType="begin"/>
            </w:r>
            <w:r>
              <w:rPr>
                <w:noProof/>
                <w:webHidden/>
              </w:rPr>
              <w:instrText xml:space="preserve"> PAGEREF _Toc494114109 \h </w:instrText>
            </w:r>
            <w:r>
              <w:rPr>
                <w:noProof/>
                <w:webHidden/>
              </w:rPr>
            </w:r>
            <w:r>
              <w:rPr>
                <w:noProof/>
                <w:webHidden/>
              </w:rPr>
              <w:fldChar w:fldCharType="separate"/>
            </w:r>
            <w:r w:rsidR="00441945">
              <w:rPr>
                <w:noProof/>
                <w:webHidden/>
              </w:rPr>
              <w:t>23</w:t>
            </w:r>
            <w:r>
              <w:rPr>
                <w:noProof/>
                <w:webHidden/>
              </w:rPr>
              <w:fldChar w:fldCharType="end"/>
            </w:r>
          </w:hyperlink>
        </w:p>
        <w:p w14:paraId="79556E35" w14:textId="01605A6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0" w:history="1">
            <w:r w:rsidRPr="00EC312D">
              <w:rPr>
                <w:rStyle w:val="Hyperlink"/>
                <w:rFonts w:eastAsia="Times New Roman"/>
                <w:noProof/>
              </w:rPr>
              <w:t xml:space="preserve">Future by </w:t>
            </w:r>
            <w:r w:rsidRPr="00EC312D">
              <w:rPr>
                <w:rStyle w:val="Hyperlink"/>
                <w:noProof/>
              </w:rPr>
              <w:t>Dogezer</w:t>
            </w:r>
            <w:r>
              <w:rPr>
                <w:noProof/>
                <w:webHidden/>
              </w:rPr>
              <w:tab/>
            </w:r>
            <w:r>
              <w:rPr>
                <w:noProof/>
                <w:webHidden/>
              </w:rPr>
              <w:fldChar w:fldCharType="begin"/>
            </w:r>
            <w:r>
              <w:rPr>
                <w:noProof/>
                <w:webHidden/>
              </w:rPr>
              <w:instrText xml:space="preserve"> PAGEREF _Toc494114110 \h </w:instrText>
            </w:r>
            <w:r>
              <w:rPr>
                <w:noProof/>
                <w:webHidden/>
              </w:rPr>
            </w:r>
            <w:r>
              <w:rPr>
                <w:noProof/>
                <w:webHidden/>
              </w:rPr>
              <w:fldChar w:fldCharType="separate"/>
            </w:r>
            <w:r w:rsidR="00441945">
              <w:rPr>
                <w:noProof/>
                <w:webHidden/>
              </w:rPr>
              <w:t>23</w:t>
            </w:r>
            <w:r>
              <w:rPr>
                <w:noProof/>
                <w:webHidden/>
              </w:rPr>
              <w:fldChar w:fldCharType="end"/>
            </w:r>
          </w:hyperlink>
        </w:p>
        <w:p w14:paraId="5D71DFF6" w14:textId="5A1F4A65" w:rsidR="00427FD7" w:rsidRDefault="00427FD7">
          <w:pPr>
            <w:pStyle w:val="TOC1"/>
            <w:rPr>
              <w:rFonts w:asciiTheme="minorHAnsi" w:eastAsiaTheme="minorEastAsia" w:hAnsiTheme="minorHAnsi" w:cstheme="minorBidi"/>
              <w:noProof/>
              <w:color w:val="auto"/>
              <w:sz w:val="22"/>
              <w:lang w:val="ru-RU" w:eastAsia="ru-RU"/>
            </w:rPr>
          </w:pPr>
          <w:hyperlink w:anchor="_Toc494114111" w:history="1">
            <w:r w:rsidRPr="00EC312D">
              <w:rPr>
                <w:rStyle w:val="Hyperlink"/>
                <w:rFonts w:eastAsia="Times New Roman"/>
                <w:noProof/>
                <w:lang w:bidi="en-US"/>
              </w:rPr>
              <w:t xml:space="preserve">Dogezer </w:t>
            </w:r>
            <w:r w:rsidRPr="00EC312D">
              <w:rPr>
                <w:rStyle w:val="Hyperlink"/>
                <w:noProof/>
                <w:lang w:bidi="en-US"/>
              </w:rPr>
              <w:t>Business</w:t>
            </w:r>
            <w:r w:rsidRPr="00EC312D">
              <w:rPr>
                <w:rStyle w:val="Hyperlink"/>
                <w:rFonts w:eastAsia="Times New Roman"/>
                <w:noProof/>
                <w:lang w:bidi="en-US"/>
              </w:rPr>
              <w:t xml:space="preserve"> model</w:t>
            </w:r>
            <w:r>
              <w:rPr>
                <w:noProof/>
                <w:webHidden/>
              </w:rPr>
              <w:tab/>
            </w:r>
            <w:r>
              <w:rPr>
                <w:noProof/>
                <w:webHidden/>
              </w:rPr>
              <w:fldChar w:fldCharType="begin"/>
            </w:r>
            <w:r>
              <w:rPr>
                <w:noProof/>
                <w:webHidden/>
              </w:rPr>
              <w:instrText xml:space="preserve"> PAGEREF _Toc494114111 \h </w:instrText>
            </w:r>
            <w:r>
              <w:rPr>
                <w:noProof/>
                <w:webHidden/>
              </w:rPr>
            </w:r>
            <w:r>
              <w:rPr>
                <w:noProof/>
                <w:webHidden/>
              </w:rPr>
              <w:fldChar w:fldCharType="separate"/>
            </w:r>
            <w:r w:rsidR="00441945">
              <w:rPr>
                <w:noProof/>
                <w:webHidden/>
              </w:rPr>
              <w:t>25</w:t>
            </w:r>
            <w:r>
              <w:rPr>
                <w:noProof/>
                <w:webHidden/>
              </w:rPr>
              <w:fldChar w:fldCharType="end"/>
            </w:r>
          </w:hyperlink>
        </w:p>
        <w:p w14:paraId="74A9D22E" w14:textId="324AC683"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2" w:history="1">
            <w:r w:rsidRPr="00EC312D">
              <w:rPr>
                <w:rStyle w:val="Hyperlink"/>
                <w:rFonts w:eastAsia="Times New Roman"/>
                <w:noProof/>
              </w:rPr>
              <w:t xml:space="preserve">Market </w:t>
            </w:r>
            <w:r w:rsidRPr="00EC312D">
              <w:rPr>
                <w:rStyle w:val="Hyperlink"/>
                <w:noProof/>
              </w:rPr>
              <w:t>Analysis</w:t>
            </w:r>
            <w:r>
              <w:rPr>
                <w:noProof/>
                <w:webHidden/>
              </w:rPr>
              <w:tab/>
            </w:r>
            <w:r>
              <w:rPr>
                <w:noProof/>
                <w:webHidden/>
              </w:rPr>
              <w:fldChar w:fldCharType="begin"/>
            </w:r>
            <w:r>
              <w:rPr>
                <w:noProof/>
                <w:webHidden/>
              </w:rPr>
              <w:instrText xml:space="preserve"> PAGEREF _Toc494114112 \h </w:instrText>
            </w:r>
            <w:r>
              <w:rPr>
                <w:noProof/>
                <w:webHidden/>
              </w:rPr>
            </w:r>
            <w:r>
              <w:rPr>
                <w:noProof/>
                <w:webHidden/>
              </w:rPr>
              <w:fldChar w:fldCharType="separate"/>
            </w:r>
            <w:r w:rsidR="00441945">
              <w:rPr>
                <w:noProof/>
                <w:webHidden/>
              </w:rPr>
              <w:t>25</w:t>
            </w:r>
            <w:r>
              <w:rPr>
                <w:noProof/>
                <w:webHidden/>
              </w:rPr>
              <w:fldChar w:fldCharType="end"/>
            </w:r>
          </w:hyperlink>
        </w:p>
        <w:p w14:paraId="31F12B8B" w14:textId="32FE3369"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3" w:history="1">
            <w:r w:rsidRPr="00EC312D">
              <w:rPr>
                <w:rStyle w:val="Hyperlink"/>
                <w:noProof/>
              </w:rPr>
              <w:t>Potential Competitors</w:t>
            </w:r>
            <w:r>
              <w:rPr>
                <w:noProof/>
                <w:webHidden/>
              </w:rPr>
              <w:tab/>
            </w:r>
            <w:r>
              <w:rPr>
                <w:noProof/>
                <w:webHidden/>
              </w:rPr>
              <w:fldChar w:fldCharType="begin"/>
            </w:r>
            <w:r>
              <w:rPr>
                <w:noProof/>
                <w:webHidden/>
              </w:rPr>
              <w:instrText xml:space="preserve"> PAGEREF _Toc494114113 \h </w:instrText>
            </w:r>
            <w:r>
              <w:rPr>
                <w:noProof/>
                <w:webHidden/>
              </w:rPr>
            </w:r>
            <w:r>
              <w:rPr>
                <w:noProof/>
                <w:webHidden/>
              </w:rPr>
              <w:fldChar w:fldCharType="separate"/>
            </w:r>
            <w:r w:rsidR="00441945">
              <w:rPr>
                <w:noProof/>
                <w:webHidden/>
              </w:rPr>
              <w:t>26</w:t>
            </w:r>
            <w:r>
              <w:rPr>
                <w:noProof/>
                <w:webHidden/>
              </w:rPr>
              <w:fldChar w:fldCharType="end"/>
            </w:r>
          </w:hyperlink>
        </w:p>
        <w:p w14:paraId="0C203EA7" w14:textId="72D35987"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4" w:history="1">
            <w:r w:rsidRPr="00EC312D">
              <w:rPr>
                <w:rStyle w:val="Hyperlink"/>
                <w:rFonts w:eastAsia="Times New Roman"/>
                <w:noProof/>
              </w:rPr>
              <w:t xml:space="preserve">Unit </w:t>
            </w:r>
            <w:r w:rsidRPr="00EC312D">
              <w:rPr>
                <w:rStyle w:val="Hyperlink"/>
                <w:noProof/>
              </w:rPr>
              <w:t>of</w:t>
            </w:r>
            <w:r w:rsidRPr="00EC312D">
              <w:rPr>
                <w:rStyle w:val="Hyperlink"/>
                <w:rFonts w:eastAsia="Times New Roman"/>
                <w:noProof/>
              </w:rPr>
              <w:t xml:space="preserve"> Service</w:t>
            </w:r>
            <w:r>
              <w:rPr>
                <w:noProof/>
                <w:webHidden/>
              </w:rPr>
              <w:tab/>
            </w:r>
            <w:r>
              <w:rPr>
                <w:noProof/>
                <w:webHidden/>
              </w:rPr>
              <w:fldChar w:fldCharType="begin"/>
            </w:r>
            <w:r>
              <w:rPr>
                <w:noProof/>
                <w:webHidden/>
              </w:rPr>
              <w:instrText xml:space="preserve"> PAGEREF _Toc494114114 \h </w:instrText>
            </w:r>
            <w:r>
              <w:rPr>
                <w:noProof/>
                <w:webHidden/>
              </w:rPr>
            </w:r>
            <w:r>
              <w:rPr>
                <w:noProof/>
                <w:webHidden/>
              </w:rPr>
              <w:fldChar w:fldCharType="separate"/>
            </w:r>
            <w:r w:rsidR="00441945">
              <w:rPr>
                <w:noProof/>
                <w:webHidden/>
              </w:rPr>
              <w:t>27</w:t>
            </w:r>
            <w:r>
              <w:rPr>
                <w:noProof/>
                <w:webHidden/>
              </w:rPr>
              <w:fldChar w:fldCharType="end"/>
            </w:r>
          </w:hyperlink>
        </w:p>
        <w:p w14:paraId="4C104743" w14:textId="7D9EC679"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5" w:history="1">
            <w:r w:rsidRPr="00EC312D">
              <w:rPr>
                <w:rStyle w:val="Hyperlink"/>
                <w:noProof/>
              </w:rPr>
              <w:t>Licenses</w:t>
            </w:r>
            <w:r>
              <w:rPr>
                <w:noProof/>
                <w:webHidden/>
              </w:rPr>
              <w:tab/>
            </w:r>
            <w:r>
              <w:rPr>
                <w:noProof/>
                <w:webHidden/>
              </w:rPr>
              <w:fldChar w:fldCharType="begin"/>
            </w:r>
            <w:r>
              <w:rPr>
                <w:noProof/>
                <w:webHidden/>
              </w:rPr>
              <w:instrText xml:space="preserve"> PAGEREF _Toc494114115 \h </w:instrText>
            </w:r>
            <w:r>
              <w:rPr>
                <w:noProof/>
                <w:webHidden/>
              </w:rPr>
            </w:r>
            <w:r>
              <w:rPr>
                <w:noProof/>
                <w:webHidden/>
              </w:rPr>
              <w:fldChar w:fldCharType="separate"/>
            </w:r>
            <w:r w:rsidR="00441945">
              <w:rPr>
                <w:noProof/>
                <w:webHidden/>
              </w:rPr>
              <w:t>28</w:t>
            </w:r>
            <w:r>
              <w:rPr>
                <w:noProof/>
                <w:webHidden/>
              </w:rPr>
              <w:fldChar w:fldCharType="end"/>
            </w:r>
          </w:hyperlink>
        </w:p>
        <w:p w14:paraId="278AB0D4" w14:textId="28B021C8" w:rsidR="00427FD7" w:rsidRDefault="00427FD7">
          <w:pPr>
            <w:pStyle w:val="TOC1"/>
            <w:rPr>
              <w:rFonts w:asciiTheme="minorHAnsi" w:eastAsiaTheme="minorEastAsia" w:hAnsiTheme="minorHAnsi" w:cstheme="minorBidi"/>
              <w:noProof/>
              <w:color w:val="auto"/>
              <w:sz w:val="22"/>
              <w:lang w:val="ru-RU" w:eastAsia="ru-RU"/>
            </w:rPr>
          </w:pPr>
          <w:hyperlink w:anchor="_Toc494114116" w:history="1">
            <w:r w:rsidRPr="00EC312D">
              <w:rPr>
                <w:rStyle w:val="Hyperlink"/>
                <w:rFonts w:eastAsia="Times New Roman"/>
                <w:noProof/>
                <w:lang w:bidi="en-US"/>
              </w:rPr>
              <w:t xml:space="preserve">Dogezer Initial </w:t>
            </w:r>
            <w:r w:rsidRPr="00EC312D">
              <w:rPr>
                <w:rStyle w:val="Hyperlink"/>
                <w:noProof/>
                <w:lang w:bidi="en-US"/>
              </w:rPr>
              <w:t>Token</w:t>
            </w:r>
            <w:r w:rsidRPr="00EC312D">
              <w:rPr>
                <w:rStyle w:val="Hyperlink"/>
                <w:rFonts w:eastAsia="Times New Roman"/>
                <w:noProof/>
                <w:lang w:bidi="en-US"/>
              </w:rPr>
              <w:t xml:space="preserve"> Offering (ITO)</w:t>
            </w:r>
            <w:r>
              <w:rPr>
                <w:noProof/>
                <w:webHidden/>
              </w:rPr>
              <w:tab/>
            </w:r>
            <w:r>
              <w:rPr>
                <w:noProof/>
                <w:webHidden/>
              </w:rPr>
              <w:fldChar w:fldCharType="begin"/>
            </w:r>
            <w:r>
              <w:rPr>
                <w:noProof/>
                <w:webHidden/>
              </w:rPr>
              <w:instrText xml:space="preserve"> PAGEREF _Toc494114116 \h </w:instrText>
            </w:r>
            <w:r>
              <w:rPr>
                <w:noProof/>
                <w:webHidden/>
              </w:rPr>
            </w:r>
            <w:r>
              <w:rPr>
                <w:noProof/>
                <w:webHidden/>
              </w:rPr>
              <w:fldChar w:fldCharType="separate"/>
            </w:r>
            <w:r w:rsidR="00441945">
              <w:rPr>
                <w:noProof/>
                <w:webHidden/>
              </w:rPr>
              <w:t>29</w:t>
            </w:r>
            <w:r>
              <w:rPr>
                <w:noProof/>
                <w:webHidden/>
              </w:rPr>
              <w:fldChar w:fldCharType="end"/>
            </w:r>
          </w:hyperlink>
        </w:p>
        <w:p w14:paraId="0EAE868A" w14:textId="6E952BE7"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7" w:history="1">
            <w:r w:rsidRPr="00EC312D">
              <w:rPr>
                <w:rStyle w:val="Hyperlink"/>
                <w:rFonts w:eastAsia="Times New Roman"/>
                <w:noProof/>
              </w:rPr>
              <w:t>Dogezer Token</w:t>
            </w:r>
            <w:r>
              <w:rPr>
                <w:noProof/>
                <w:webHidden/>
              </w:rPr>
              <w:tab/>
            </w:r>
            <w:r>
              <w:rPr>
                <w:noProof/>
                <w:webHidden/>
              </w:rPr>
              <w:fldChar w:fldCharType="begin"/>
            </w:r>
            <w:r>
              <w:rPr>
                <w:noProof/>
                <w:webHidden/>
              </w:rPr>
              <w:instrText xml:space="preserve"> PAGEREF _Toc494114117 \h </w:instrText>
            </w:r>
            <w:r>
              <w:rPr>
                <w:noProof/>
                <w:webHidden/>
              </w:rPr>
            </w:r>
            <w:r>
              <w:rPr>
                <w:noProof/>
                <w:webHidden/>
              </w:rPr>
              <w:fldChar w:fldCharType="separate"/>
            </w:r>
            <w:r w:rsidR="00441945">
              <w:rPr>
                <w:noProof/>
                <w:webHidden/>
              </w:rPr>
              <w:t>29</w:t>
            </w:r>
            <w:r>
              <w:rPr>
                <w:noProof/>
                <w:webHidden/>
              </w:rPr>
              <w:fldChar w:fldCharType="end"/>
            </w:r>
          </w:hyperlink>
        </w:p>
        <w:p w14:paraId="586C2796" w14:textId="114BB28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8" w:history="1">
            <w:r w:rsidRPr="00EC312D">
              <w:rPr>
                <w:rStyle w:val="Hyperlink"/>
                <w:rFonts w:eastAsia="Times New Roman"/>
                <w:noProof/>
              </w:rPr>
              <w:t xml:space="preserve">Dogezer PreITO </w:t>
            </w:r>
            <w:r w:rsidRPr="00EC312D">
              <w:rPr>
                <w:rStyle w:val="Hyperlink"/>
                <w:noProof/>
              </w:rPr>
              <w:t>Conditions</w:t>
            </w:r>
            <w:r>
              <w:rPr>
                <w:noProof/>
                <w:webHidden/>
              </w:rPr>
              <w:tab/>
            </w:r>
            <w:r>
              <w:rPr>
                <w:noProof/>
                <w:webHidden/>
              </w:rPr>
              <w:fldChar w:fldCharType="begin"/>
            </w:r>
            <w:r>
              <w:rPr>
                <w:noProof/>
                <w:webHidden/>
              </w:rPr>
              <w:instrText xml:space="preserve"> PAGEREF _Toc494114118 \h </w:instrText>
            </w:r>
            <w:r>
              <w:rPr>
                <w:noProof/>
                <w:webHidden/>
              </w:rPr>
            </w:r>
            <w:r>
              <w:rPr>
                <w:noProof/>
                <w:webHidden/>
              </w:rPr>
              <w:fldChar w:fldCharType="separate"/>
            </w:r>
            <w:r w:rsidR="00441945">
              <w:rPr>
                <w:noProof/>
                <w:webHidden/>
              </w:rPr>
              <w:t>30</w:t>
            </w:r>
            <w:r>
              <w:rPr>
                <w:noProof/>
                <w:webHidden/>
              </w:rPr>
              <w:fldChar w:fldCharType="end"/>
            </w:r>
          </w:hyperlink>
        </w:p>
        <w:p w14:paraId="48377BF6" w14:textId="7BBA05CB"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19" w:history="1">
            <w:r w:rsidRPr="00EC312D">
              <w:rPr>
                <w:rStyle w:val="Hyperlink"/>
                <w:rFonts w:eastAsia="Times New Roman"/>
                <w:noProof/>
              </w:rPr>
              <w:t xml:space="preserve">Dogezer ITO </w:t>
            </w:r>
            <w:r w:rsidRPr="00EC312D">
              <w:rPr>
                <w:rStyle w:val="Hyperlink"/>
                <w:noProof/>
              </w:rPr>
              <w:t>conditions</w:t>
            </w:r>
            <w:r>
              <w:rPr>
                <w:noProof/>
                <w:webHidden/>
              </w:rPr>
              <w:tab/>
            </w:r>
            <w:r>
              <w:rPr>
                <w:noProof/>
                <w:webHidden/>
              </w:rPr>
              <w:fldChar w:fldCharType="begin"/>
            </w:r>
            <w:r>
              <w:rPr>
                <w:noProof/>
                <w:webHidden/>
              </w:rPr>
              <w:instrText xml:space="preserve"> PAGEREF _Toc494114119 \h </w:instrText>
            </w:r>
            <w:r>
              <w:rPr>
                <w:noProof/>
                <w:webHidden/>
              </w:rPr>
            </w:r>
            <w:r>
              <w:rPr>
                <w:noProof/>
                <w:webHidden/>
              </w:rPr>
              <w:fldChar w:fldCharType="separate"/>
            </w:r>
            <w:r w:rsidR="00441945">
              <w:rPr>
                <w:noProof/>
                <w:webHidden/>
              </w:rPr>
              <w:t>31</w:t>
            </w:r>
            <w:r>
              <w:rPr>
                <w:noProof/>
                <w:webHidden/>
              </w:rPr>
              <w:fldChar w:fldCharType="end"/>
            </w:r>
          </w:hyperlink>
        </w:p>
        <w:p w14:paraId="139B5760" w14:textId="1E3F6E91"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20" w:history="1">
            <w:r w:rsidRPr="00EC312D">
              <w:rPr>
                <w:rStyle w:val="Hyperlink"/>
                <w:rFonts w:eastAsia="Times New Roman"/>
                <w:noProof/>
              </w:rPr>
              <w:t>Rationale</w:t>
            </w:r>
            <w:r>
              <w:rPr>
                <w:noProof/>
                <w:webHidden/>
              </w:rPr>
              <w:tab/>
            </w:r>
            <w:r>
              <w:rPr>
                <w:noProof/>
                <w:webHidden/>
              </w:rPr>
              <w:fldChar w:fldCharType="begin"/>
            </w:r>
            <w:r>
              <w:rPr>
                <w:noProof/>
                <w:webHidden/>
              </w:rPr>
              <w:instrText xml:space="preserve"> PAGEREF _Toc494114120 \h </w:instrText>
            </w:r>
            <w:r>
              <w:rPr>
                <w:noProof/>
                <w:webHidden/>
              </w:rPr>
            </w:r>
            <w:r>
              <w:rPr>
                <w:noProof/>
                <w:webHidden/>
              </w:rPr>
              <w:fldChar w:fldCharType="separate"/>
            </w:r>
            <w:r w:rsidR="00441945">
              <w:rPr>
                <w:noProof/>
                <w:webHidden/>
              </w:rPr>
              <w:t>33</w:t>
            </w:r>
            <w:r>
              <w:rPr>
                <w:noProof/>
                <w:webHidden/>
              </w:rPr>
              <w:fldChar w:fldCharType="end"/>
            </w:r>
          </w:hyperlink>
        </w:p>
        <w:p w14:paraId="4973AA88" w14:textId="39F751D0"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21" w:history="1">
            <w:r w:rsidRPr="00EC312D">
              <w:rPr>
                <w:rStyle w:val="Hyperlink"/>
                <w:noProof/>
              </w:rPr>
              <w:t>Funds Distribution and Development Plan</w:t>
            </w:r>
            <w:r>
              <w:rPr>
                <w:noProof/>
                <w:webHidden/>
              </w:rPr>
              <w:tab/>
            </w:r>
            <w:r>
              <w:rPr>
                <w:noProof/>
                <w:webHidden/>
              </w:rPr>
              <w:fldChar w:fldCharType="begin"/>
            </w:r>
            <w:r>
              <w:rPr>
                <w:noProof/>
                <w:webHidden/>
              </w:rPr>
              <w:instrText xml:space="preserve"> PAGEREF _Toc494114121 \h </w:instrText>
            </w:r>
            <w:r>
              <w:rPr>
                <w:noProof/>
                <w:webHidden/>
              </w:rPr>
            </w:r>
            <w:r>
              <w:rPr>
                <w:noProof/>
                <w:webHidden/>
              </w:rPr>
              <w:fldChar w:fldCharType="separate"/>
            </w:r>
            <w:r w:rsidR="00441945">
              <w:rPr>
                <w:noProof/>
                <w:webHidden/>
              </w:rPr>
              <w:t>35</w:t>
            </w:r>
            <w:r>
              <w:rPr>
                <w:noProof/>
                <w:webHidden/>
              </w:rPr>
              <w:fldChar w:fldCharType="end"/>
            </w:r>
          </w:hyperlink>
        </w:p>
        <w:p w14:paraId="75620722" w14:textId="0BD0E23A"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22" w:history="1">
            <w:r w:rsidRPr="00EC312D">
              <w:rPr>
                <w:rStyle w:val="Hyperlink"/>
                <w:noProof/>
              </w:rPr>
              <w:t>Marketing Plan</w:t>
            </w:r>
            <w:r>
              <w:rPr>
                <w:noProof/>
                <w:webHidden/>
              </w:rPr>
              <w:tab/>
            </w:r>
            <w:r>
              <w:rPr>
                <w:noProof/>
                <w:webHidden/>
              </w:rPr>
              <w:fldChar w:fldCharType="begin"/>
            </w:r>
            <w:r>
              <w:rPr>
                <w:noProof/>
                <w:webHidden/>
              </w:rPr>
              <w:instrText xml:space="preserve"> PAGEREF _Toc494114122 \h </w:instrText>
            </w:r>
            <w:r>
              <w:rPr>
                <w:noProof/>
                <w:webHidden/>
              </w:rPr>
            </w:r>
            <w:r>
              <w:rPr>
                <w:noProof/>
                <w:webHidden/>
              </w:rPr>
              <w:fldChar w:fldCharType="separate"/>
            </w:r>
            <w:r w:rsidR="00441945">
              <w:rPr>
                <w:noProof/>
                <w:webHidden/>
              </w:rPr>
              <w:t>36</w:t>
            </w:r>
            <w:r>
              <w:rPr>
                <w:noProof/>
                <w:webHidden/>
              </w:rPr>
              <w:fldChar w:fldCharType="end"/>
            </w:r>
          </w:hyperlink>
        </w:p>
        <w:p w14:paraId="4CB89A7D" w14:textId="39CB9BD8" w:rsidR="00427FD7" w:rsidRDefault="00427FD7">
          <w:pPr>
            <w:pStyle w:val="TOC2"/>
            <w:tabs>
              <w:tab w:val="right" w:leader="dot" w:pos="9488"/>
            </w:tabs>
            <w:rPr>
              <w:rFonts w:asciiTheme="minorHAnsi" w:eastAsiaTheme="minorEastAsia" w:hAnsiTheme="minorHAnsi" w:cstheme="minorBidi"/>
              <w:noProof/>
              <w:color w:val="auto"/>
              <w:sz w:val="22"/>
              <w:lang w:val="ru-RU" w:eastAsia="ru-RU"/>
            </w:rPr>
          </w:pPr>
          <w:hyperlink w:anchor="_Toc494114123" w:history="1">
            <w:r w:rsidRPr="00EC312D">
              <w:rPr>
                <w:rStyle w:val="Hyperlink"/>
                <w:rFonts w:eastAsia="Times New Roman"/>
                <w:noProof/>
              </w:rPr>
              <w:t xml:space="preserve">Bounty </w:t>
            </w:r>
            <w:r w:rsidRPr="00EC312D">
              <w:rPr>
                <w:rStyle w:val="Hyperlink"/>
                <w:noProof/>
              </w:rPr>
              <w:t>Campaign</w:t>
            </w:r>
            <w:r>
              <w:rPr>
                <w:noProof/>
                <w:webHidden/>
              </w:rPr>
              <w:tab/>
            </w:r>
            <w:r>
              <w:rPr>
                <w:noProof/>
                <w:webHidden/>
              </w:rPr>
              <w:fldChar w:fldCharType="begin"/>
            </w:r>
            <w:r>
              <w:rPr>
                <w:noProof/>
                <w:webHidden/>
              </w:rPr>
              <w:instrText xml:space="preserve"> PAGEREF _Toc494114123 \h </w:instrText>
            </w:r>
            <w:r>
              <w:rPr>
                <w:noProof/>
                <w:webHidden/>
              </w:rPr>
            </w:r>
            <w:r>
              <w:rPr>
                <w:noProof/>
                <w:webHidden/>
              </w:rPr>
              <w:fldChar w:fldCharType="separate"/>
            </w:r>
            <w:r w:rsidR="00441945">
              <w:rPr>
                <w:noProof/>
                <w:webHidden/>
              </w:rPr>
              <w:t>37</w:t>
            </w:r>
            <w:r>
              <w:rPr>
                <w:noProof/>
                <w:webHidden/>
              </w:rPr>
              <w:fldChar w:fldCharType="end"/>
            </w:r>
          </w:hyperlink>
        </w:p>
        <w:p w14:paraId="610B800E" w14:textId="068985BD" w:rsidR="00427FD7" w:rsidRDefault="00427FD7">
          <w:pPr>
            <w:pStyle w:val="TOC1"/>
            <w:rPr>
              <w:rFonts w:asciiTheme="minorHAnsi" w:eastAsiaTheme="minorEastAsia" w:hAnsiTheme="minorHAnsi" w:cstheme="minorBidi"/>
              <w:noProof/>
              <w:color w:val="auto"/>
              <w:sz w:val="22"/>
              <w:lang w:val="ru-RU" w:eastAsia="ru-RU"/>
            </w:rPr>
          </w:pPr>
          <w:hyperlink w:anchor="_Toc494114124" w:history="1">
            <w:r w:rsidRPr="00EC312D">
              <w:rPr>
                <w:rStyle w:val="Hyperlink"/>
                <w:rFonts w:eastAsia="Times New Roman"/>
                <w:noProof/>
                <w:lang w:bidi="en-US"/>
              </w:rPr>
              <w:t xml:space="preserve">Legal </w:t>
            </w:r>
            <w:r w:rsidRPr="00EC312D">
              <w:rPr>
                <w:rStyle w:val="Hyperlink"/>
                <w:noProof/>
                <w:lang w:bidi="en-US"/>
              </w:rPr>
              <w:t>Disclaimers</w:t>
            </w:r>
            <w:r>
              <w:rPr>
                <w:noProof/>
                <w:webHidden/>
              </w:rPr>
              <w:tab/>
            </w:r>
            <w:r>
              <w:rPr>
                <w:noProof/>
                <w:webHidden/>
              </w:rPr>
              <w:fldChar w:fldCharType="begin"/>
            </w:r>
            <w:r>
              <w:rPr>
                <w:noProof/>
                <w:webHidden/>
              </w:rPr>
              <w:instrText xml:space="preserve"> PAGEREF _Toc494114124 \h </w:instrText>
            </w:r>
            <w:r>
              <w:rPr>
                <w:noProof/>
                <w:webHidden/>
              </w:rPr>
            </w:r>
            <w:r>
              <w:rPr>
                <w:noProof/>
                <w:webHidden/>
              </w:rPr>
              <w:fldChar w:fldCharType="separate"/>
            </w:r>
            <w:r w:rsidR="00441945">
              <w:rPr>
                <w:noProof/>
                <w:webHidden/>
              </w:rPr>
              <w:t>38</w:t>
            </w:r>
            <w:r>
              <w:rPr>
                <w:noProof/>
                <w:webHidden/>
              </w:rPr>
              <w:fldChar w:fldCharType="end"/>
            </w:r>
          </w:hyperlink>
        </w:p>
        <w:p w14:paraId="02861376" w14:textId="036DF462" w:rsidR="00956FD1" w:rsidDel="00427FD7" w:rsidRDefault="00956FD1">
          <w:pPr>
            <w:pStyle w:val="TOC1"/>
            <w:rPr>
              <w:del w:id="17" w:author="RenderMachine" w:date="2017-09-25T14:45:00Z"/>
              <w:rFonts w:asciiTheme="minorHAnsi" w:eastAsiaTheme="minorEastAsia" w:hAnsiTheme="minorHAnsi" w:cstheme="minorBidi"/>
              <w:noProof/>
              <w:color w:val="auto"/>
              <w:sz w:val="22"/>
              <w:lang w:val="ru-RU" w:eastAsia="ru-RU"/>
            </w:rPr>
          </w:pPr>
          <w:del w:id="18" w:author="RenderMachine" w:date="2017-09-25T14:45:00Z">
            <w:r w:rsidRPr="00427FD7" w:rsidDel="00427FD7">
              <w:rPr>
                <w:rStyle w:val="Hyperlink"/>
                <w:noProof/>
                <w:lang w:bidi="en-US"/>
                <w:rPrChange w:id="19" w:author="RenderMachine" w:date="2017-09-25T14:45:00Z">
                  <w:rPr>
                    <w:rStyle w:val="Hyperlink"/>
                    <w:noProof/>
                    <w:lang w:bidi="en-US"/>
                  </w:rPr>
                </w:rPrChange>
              </w:rPr>
              <w:delText>Abstract</w:delText>
            </w:r>
            <w:r w:rsidDel="00427FD7">
              <w:rPr>
                <w:noProof/>
                <w:webHidden/>
              </w:rPr>
              <w:tab/>
            </w:r>
            <w:r w:rsidR="006E3D60" w:rsidDel="00427FD7">
              <w:rPr>
                <w:noProof/>
                <w:webHidden/>
              </w:rPr>
              <w:delText>1</w:delText>
            </w:r>
          </w:del>
        </w:p>
        <w:p w14:paraId="6CA53A48" w14:textId="78F64CF2" w:rsidR="00956FD1" w:rsidDel="00427FD7" w:rsidRDefault="00956FD1">
          <w:pPr>
            <w:pStyle w:val="TOC1"/>
            <w:rPr>
              <w:del w:id="20" w:author="RenderMachine" w:date="2017-09-25T14:45:00Z"/>
              <w:rFonts w:asciiTheme="minorHAnsi" w:eastAsiaTheme="minorEastAsia" w:hAnsiTheme="minorHAnsi" w:cstheme="minorBidi"/>
              <w:noProof/>
              <w:color w:val="auto"/>
              <w:sz w:val="22"/>
              <w:lang w:val="ru-RU" w:eastAsia="ru-RU"/>
            </w:rPr>
          </w:pPr>
          <w:del w:id="21" w:author="RenderMachine" w:date="2017-09-25T14:45:00Z">
            <w:r w:rsidRPr="00427FD7" w:rsidDel="00427FD7">
              <w:rPr>
                <w:rStyle w:val="Hyperlink"/>
                <w:noProof/>
                <w:lang w:bidi="en-US"/>
                <w:rPrChange w:id="22" w:author="RenderMachine" w:date="2017-09-25T14:45:00Z">
                  <w:rPr>
                    <w:rStyle w:val="Hyperlink"/>
                    <w:noProof/>
                    <w:lang w:bidi="en-US"/>
                  </w:rPr>
                </w:rPrChange>
              </w:rPr>
              <w:delText>INTRO</w:delText>
            </w:r>
            <w:r w:rsidDel="00427FD7">
              <w:rPr>
                <w:noProof/>
                <w:webHidden/>
              </w:rPr>
              <w:tab/>
            </w:r>
            <w:r w:rsidR="006E3D60" w:rsidDel="00427FD7">
              <w:rPr>
                <w:noProof/>
                <w:webHidden/>
              </w:rPr>
              <w:delText>2</w:delText>
            </w:r>
          </w:del>
        </w:p>
        <w:p w14:paraId="19B9C0A4" w14:textId="096D83B6" w:rsidR="00956FD1" w:rsidDel="00427FD7" w:rsidRDefault="00956FD1">
          <w:pPr>
            <w:pStyle w:val="TOC2"/>
            <w:tabs>
              <w:tab w:val="right" w:leader="dot" w:pos="9488"/>
            </w:tabs>
            <w:rPr>
              <w:del w:id="23" w:author="RenderMachine" w:date="2017-09-25T14:45:00Z"/>
              <w:rFonts w:asciiTheme="minorHAnsi" w:eastAsiaTheme="minorEastAsia" w:hAnsiTheme="minorHAnsi" w:cstheme="minorBidi"/>
              <w:noProof/>
              <w:color w:val="auto"/>
              <w:sz w:val="22"/>
              <w:lang w:val="ru-RU" w:eastAsia="ru-RU"/>
            </w:rPr>
          </w:pPr>
          <w:del w:id="24" w:author="RenderMachine" w:date="2017-09-25T14:45:00Z">
            <w:r w:rsidRPr="00427FD7" w:rsidDel="00427FD7">
              <w:rPr>
                <w:rStyle w:val="Hyperlink"/>
                <w:noProof/>
                <w:rPrChange w:id="25" w:author="RenderMachine" w:date="2017-09-25T14:45:00Z">
                  <w:rPr>
                    <w:rStyle w:val="Hyperlink"/>
                    <w:noProof/>
                  </w:rPr>
                </w:rPrChange>
              </w:rPr>
              <w:delText>Revision History:</w:delText>
            </w:r>
            <w:r w:rsidDel="00427FD7">
              <w:rPr>
                <w:noProof/>
                <w:webHidden/>
              </w:rPr>
              <w:tab/>
            </w:r>
            <w:r w:rsidR="006E3D60" w:rsidDel="00427FD7">
              <w:rPr>
                <w:noProof/>
                <w:webHidden/>
              </w:rPr>
              <w:delText>2</w:delText>
            </w:r>
          </w:del>
        </w:p>
        <w:p w14:paraId="06200DF3" w14:textId="647769A2" w:rsidR="00956FD1" w:rsidDel="00427FD7" w:rsidRDefault="00956FD1">
          <w:pPr>
            <w:pStyle w:val="TOC2"/>
            <w:tabs>
              <w:tab w:val="right" w:leader="dot" w:pos="9488"/>
            </w:tabs>
            <w:rPr>
              <w:del w:id="26" w:author="RenderMachine" w:date="2017-09-25T14:45:00Z"/>
              <w:rFonts w:asciiTheme="minorHAnsi" w:eastAsiaTheme="minorEastAsia" w:hAnsiTheme="minorHAnsi" w:cstheme="minorBidi"/>
              <w:noProof/>
              <w:color w:val="auto"/>
              <w:sz w:val="22"/>
              <w:lang w:val="ru-RU" w:eastAsia="ru-RU"/>
            </w:rPr>
          </w:pPr>
          <w:del w:id="27" w:author="RenderMachine" w:date="2017-09-25T14:45:00Z">
            <w:r w:rsidRPr="00427FD7" w:rsidDel="00427FD7">
              <w:rPr>
                <w:rStyle w:val="Hyperlink"/>
                <w:noProof/>
                <w:rPrChange w:id="28" w:author="RenderMachine" w:date="2017-09-25T14:45:00Z">
                  <w:rPr>
                    <w:rStyle w:val="Hyperlink"/>
                    <w:noProof/>
                  </w:rPr>
                </w:rPrChange>
              </w:rPr>
              <w:delText>Statements and Warnings</w:delText>
            </w:r>
            <w:r w:rsidDel="00427FD7">
              <w:rPr>
                <w:noProof/>
                <w:webHidden/>
              </w:rPr>
              <w:tab/>
            </w:r>
            <w:r w:rsidR="006E3D60" w:rsidDel="00427FD7">
              <w:rPr>
                <w:noProof/>
                <w:webHidden/>
              </w:rPr>
              <w:delText>2</w:delText>
            </w:r>
          </w:del>
        </w:p>
        <w:p w14:paraId="16C3E9DD" w14:textId="578E09F9" w:rsidR="00956FD1" w:rsidDel="00427FD7" w:rsidRDefault="00956FD1">
          <w:pPr>
            <w:pStyle w:val="TOC1"/>
            <w:rPr>
              <w:del w:id="29" w:author="RenderMachine" w:date="2017-09-25T14:45:00Z"/>
              <w:rFonts w:asciiTheme="minorHAnsi" w:eastAsiaTheme="minorEastAsia" w:hAnsiTheme="minorHAnsi" w:cstheme="minorBidi"/>
              <w:noProof/>
              <w:color w:val="auto"/>
              <w:sz w:val="22"/>
              <w:lang w:val="ru-RU" w:eastAsia="ru-RU"/>
            </w:rPr>
          </w:pPr>
          <w:del w:id="30" w:author="RenderMachine" w:date="2017-09-25T14:45:00Z">
            <w:r w:rsidRPr="00427FD7" w:rsidDel="00427FD7">
              <w:rPr>
                <w:rStyle w:val="Hyperlink"/>
                <w:noProof/>
                <w:lang w:bidi="en-US"/>
                <w:rPrChange w:id="31" w:author="RenderMachine" w:date="2017-09-25T14:45:00Z">
                  <w:rPr>
                    <w:rStyle w:val="Hyperlink"/>
                    <w:noProof/>
                    <w:lang w:bidi="en-US"/>
                  </w:rPr>
                </w:rPrChange>
              </w:rPr>
              <w:delText>Contents</w:delText>
            </w:r>
            <w:r w:rsidDel="00427FD7">
              <w:rPr>
                <w:noProof/>
                <w:webHidden/>
              </w:rPr>
              <w:tab/>
            </w:r>
            <w:r w:rsidR="006E3D60" w:rsidDel="00427FD7">
              <w:rPr>
                <w:noProof/>
                <w:webHidden/>
              </w:rPr>
              <w:delText>3</w:delText>
            </w:r>
          </w:del>
        </w:p>
        <w:p w14:paraId="74EF7ACE" w14:textId="100BA6B4" w:rsidR="00956FD1" w:rsidDel="00427FD7" w:rsidRDefault="00956FD1">
          <w:pPr>
            <w:pStyle w:val="TOC1"/>
            <w:rPr>
              <w:del w:id="32" w:author="RenderMachine" w:date="2017-09-25T14:45:00Z"/>
              <w:rFonts w:asciiTheme="minorHAnsi" w:eastAsiaTheme="minorEastAsia" w:hAnsiTheme="minorHAnsi" w:cstheme="minorBidi"/>
              <w:noProof/>
              <w:color w:val="auto"/>
              <w:sz w:val="22"/>
              <w:lang w:val="ru-RU" w:eastAsia="ru-RU"/>
            </w:rPr>
          </w:pPr>
          <w:del w:id="33" w:author="RenderMachine" w:date="2017-09-25T14:45:00Z">
            <w:r w:rsidRPr="00427FD7" w:rsidDel="00427FD7">
              <w:rPr>
                <w:rStyle w:val="Hyperlink"/>
                <w:noProof/>
                <w:lang w:bidi="en-US"/>
                <w:rPrChange w:id="34" w:author="RenderMachine" w:date="2017-09-25T14:45:00Z">
                  <w:rPr>
                    <w:rStyle w:val="Hyperlink"/>
                    <w:noProof/>
                    <w:lang w:bidi="en-US"/>
                  </w:rPr>
                </w:rPrChange>
              </w:rPr>
              <w:delText>Introduction</w:delText>
            </w:r>
            <w:r w:rsidDel="00427FD7">
              <w:rPr>
                <w:noProof/>
                <w:webHidden/>
              </w:rPr>
              <w:tab/>
            </w:r>
            <w:r w:rsidR="006E3D60" w:rsidDel="00427FD7">
              <w:rPr>
                <w:noProof/>
                <w:webHidden/>
              </w:rPr>
              <w:delText>5</w:delText>
            </w:r>
          </w:del>
        </w:p>
        <w:p w14:paraId="22472188" w14:textId="37F5C724" w:rsidR="00956FD1" w:rsidDel="00427FD7" w:rsidRDefault="00956FD1">
          <w:pPr>
            <w:pStyle w:val="TOC2"/>
            <w:tabs>
              <w:tab w:val="right" w:leader="dot" w:pos="9488"/>
            </w:tabs>
            <w:rPr>
              <w:del w:id="35" w:author="RenderMachine" w:date="2017-09-25T14:45:00Z"/>
              <w:rFonts w:asciiTheme="minorHAnsi" w:eastAsiaTheme="minorEastAsia" w:hAnsiTheme="minorHAnsi" w:cstheme="minorBidi"/>
              <w:noProof/>
              <w:color w:val="auto"/>
              <w:sz w:val="22"/>
              <w:lang w:val="ru-RU" w:eastAsia="ru-RU"/>
            </w:rPr>
          </w:pPr>
          <w:del w:id="36" w:author="RenderMachine" w:date="2017-09-25T14:45:00Z">
            <w:r w:rsidRPr="00427FD7" w:rsidDel="00427FD7">
              <w:rPr>
                <w:rStyle w:val="Hyperlink"/>
                <w:noProof/>
                <w:rPrChange w:id="37" w:author="RenderMachine" w:date="2017-09-25T14:45:00Z">
                  <w:rPr>
                    <w:rStyle w:val="Hyperlink"/>
                    <w:noProof/>
                  </w:rPr>
                </w:rPrChange>
              </w:rPr>
              <w:delText>Analysis</w:delText>
            </w:r>
            <w:r w:rsidDel="00427FD7">
              <w:rPr>
                <w:noProof/>
                <w:webHidden/>
              </w:rPr>
              <w:tab/>
            </w:r>
            <w:r w:rsidR="006E3D60" w:rsidDel="00427FD7">
              <w:rPr>
                <w:noProof/>
                <w:webHidden/>
              </w:rPr>
              <w:delText>5</w:delText>
            </w:r>
          </w:del>
        </w:p>
        <w:p w14:paraId="1DDE1914" w14:textId="3FE091C3" w:rsidR="00956FD1" w:rsidDel="00427FD7" w:rsidRDefault="00956FD1">
          <w:pPr>
            <w:pStyle w:val="TOC2"/>
            <w:tabs>
              <w:tab w:val="right" w:leader="dot" w:pos="9488"/>
            </w:tabs>
            <w:rPr>
              <w:del w:id="38" w:author="RenderMachine" w:date="2017-09-25T14:45:00Z"/>
              <w:rFonts w:asciiTheme="minorHAnsi" w:eastAsiaTheme="minorEastAsia" w:hAnsiTheme="minorHAnsi" w:cstheme="minorBidi"/>
              <w:noProof/>
              <w:color w:val="auto"/>
              <w:sz w:val="22"/>
              <w:lang w:val="ru-RU" w:eastAsia="ru-RU"/>
            </w:rPr>
          </w:pPr>
          <w:del w:id="39" w:author="RenderMachine" w:date="2017-09-25T14:45:00Z">
            <w:r w:rsidRPr="00427FD7" w:rsidDel="00427FD7">
              <w:rPr>
                <w:rStyle w:val="Hyperlink"/>
                <w:rFonts w:eastAsia="Times New Roman"/>
                <w:noProof/>
                <w:rPrChange w:id="40" w:author="RenderMachine" w:date="2017-09-25T14:45:00Z">
                  <w:rPr>
                    <w:rStyle w:val="Hyperlink"/>
                    <w:rFonts w:eastAsia="Times New Roman"/>
                    <w:noProof/>
                  </w:rPr>
                </w:rPrChange>
              </w:rPr>
              <w:delText>Problems Solved</w:delText>
            </w:r>
            <w:r w:rsidDel="00427FD7">
              <w:rPr>
                <w:noProof/>
                <w:webHidden/>
              </w:rPr>
              <w:tab/>
            </w:r>
            <w:r w:rsidR="006E3D60" w:rsidDel="00427FD7">
              <w:rPr>
                <w:noProof/>
                <w:webHidden/>
              </w:rPr>
              <w:delText>7</w:delText>
            </w:r>
          </w:del>
        </w:p>
        <w:p w14:paraId="6C74D05B" w14:textId="13BA42D8" w:rsidR="00956FD1" w:rsidDel="00427FD7" w:rsidRDefault="00956FD1">
          <w:pPr>
            <w:pStyle w:val="TOC1"/>
            <w:rPr>
              <w:del w:id="41" w:author="RenderMachine" w:date="2017-09-25T14:45:00Z"/>
              <w:rFonts w:asciiTheme="minorHAnsi" w:eastAsiaTheme="minorEastAsia" w:hAnsiTheme="minorHAnsi" w:cstheme="minorBidi"/>
              <w:noProof/>
              <w:color w:val="auto"/>
              <w:sz w:val="22"/>
              <w:lang w:val="ru-RU" w:eastAsia="ru-RU"/>
            </w:rPr>
          </w:pPr>
          <w:del w:id="42" w:author="RenderMachine" w:date="2017-09-25T14:45:00Z">
            <w:r w:rsidRPr="00427FD7" w:rsidDel="00427FD7">
              <w:rPr>
                <w:rStyle w:val="Hyperlink"/>
                <w:rFonts w:eastAsia="Times New Roman"/>
                <w:noProof/>
                <w:lang w:bidi="en-US"/>
                <w:rPrChange w:id="43" w:author="RenderMachine" w:date="2017-09-25T14:45:00Z">
                  <w:rPr>
                    <w:rStyle w:val="Hyperlink"/>
                    <w:rFonts w:eastAsia="Times New Roman"/>
                    <w:noProof/>
                    <w:lang w:bidi="en-US"/>
                  </w:rPr>
                </w:rPrChange>
              </w:rPr>
              <w:delText xml:space="preserve">The Dogezer </w:delText>
            </w:r>
            <w:r w:rsidRPr="00427FD7" w:rsidDel="00427FD7">
              <w:rPr>
                <w:rStyle w:val="Hyperlink"/>
                <w:noProof/>
                <w:lang w:bidi="en-US"/>
                <w:rPrChange w:id="44" w:author="RenderMachine" w:date="2017-09-25T14:45:00Z">
                  <w:rPr>
                    <w:rStyle w:val="Hyperlink"/>
                    <w:noProof/>
                    <w:lang w:bidi="en-US"/>
                  </w:rPr>
                </w:rPrChange>
              </w:rPr>
              <w:delText>Solution</w:delText>
            </w:r>
            <w:r w:rsidDel="00427FD7">
              <w:rPr>
                <w:noProof/>
                <w:webHidden/>
              </w:rPr>
              <w:tab/>
            </w:r>
            <w:r w:rsidR="006E3D60" w:rsidDel="00427FD7">
              <w:rPr>
                <w:noProof/>
                <w:webHidden/>
              </w:rPr>
              <w:delText>8</w:delText>
            </w:r>
          </w:del>
        </w:p>
        <w:p w14:paraId="586A26D2" w14:textId="3AC73415" w:rsidR="00956FD1" w:rsidDel="00427FD7" w:rsidRDefault="00956FD1">
          <w:pPr>
            <w:pStyle w:val="TOC2"/>
            <w:tabs>
              <w:tab w:val="right" w:leader="dot" w:pos="9488"/>
            </w:tabs>
            <w:rPr>
              <w:del w:id="45" w:author="RenderMachine" w:date="2017-09-25T14:45:00Z"/>
              <w:rFonts w:asciiTheme="minorHAnsi" w:eastAsiaTheme="minorEastAsia" w:hAnsiTheme="minorHAnsi" w:cstheme="minorBidi"/>
              <w:noProof/>
              <w:color w:val="auto"/>
              <w:sz w:val="22"/>
              <w:lang w:val="ru-RU" w:eastAsia="ru-RU"/>
            </w:rPr>
          </w:pPr>
          <w:del w:id="46" w:author="RenderMachine" w:date="2017-09-25T14:45:00Z">
            <w:r w:rsidRPr="00427FD7" w:rsidDel="00427FD7">
              <w:rPr>
                <w:rStyle w:val="Hyperlink"/>
                <w:rFonts w:eastAsia="Times New Roman"/>
                <w:noProof/>
                <w:rPrChange w:id="47" w:author="RenderMachine" w:date="2017-09-25T14:45:00Z">
                  <w:rPr>
                    <w:rStyle w:val="Hyperlink"/>
                    <w:rFonts w:eastAsia="Times New Roman"/>
                    <w:noProof/>
                  </w:rPr>
                </w:rPrChange>
              </w:rPr>
              <w:delText xml:space="preserve">Dogezer in </w:delText>
            </w:r>
            <w:r w:rsidRPr="00427FD7" w:rsidDel="00427FD7">
              <w:rPr>
                <w:rStyle w:val="Hyperlink"/>
                <w:noProof/>
                <w:rPrChange w:id="48" w:author="RenderMachine" w:date="2017-09-25T14:45:00Z">
                  <w:rPr>
                    <w:rStyle w:val="Hyperlink"/>
                    <w:noProof/>
                  </w:rPr>
                </w:rPrChange>
              </w:rPr>
              <w:delText>20</w:delText>
            </w:r>
            <w:r w:rsidRPr="00427FD7" w:rsidDel="00427FD7">
              <w:rPr>
                <w:rStyle w:val="Hyperlink"/>
                <w:rFonts w:eastAsia="Times New Roman"/>
                <w:noProof/>
                <w:rPrChange w:id="49" w:author="RenderMachine" w:date="2017-09-25T14:45:00Z">
                  <w:rPr>
                    <w:rStyle w:val="Hyperlink"/>
                    <w:rFonts w:eastAsia="Times New Roman"/>
                    <w:noProof/>
                  </w:rPr>
                </w:rPrChange>
              </w:rPr>
              <w:delText xml:space="preserve"> Words</w:delText>
            </w:r>
            <w:r w:rsidDel="00427FD7">
              <w:rPr>
                <w:noProof/>
                <w:webHidden/>
              </w:rPr>
              <w:tab/>
            </w:r>
            <w:r w:rsidR="006E3D60" w:rsidDel="00427FD7">
              <w:rPr>
                <w:noProof/>
                <w:webHidden/>
              </w:rPr>
              <w:delText>8</w:delText>
            </w:r>
          </w:del>
        </w:p>
        <w:p w14:paraId="7B60388D" w14:textId="151D68DF" w:rsidR="00956FD1" w:rsidDel="00427FD7" w:rsidRDefault="00956FD1">
          <w:pPr>
            <w:pStyle w:val="TOC2"/>
            <w:tabs>
              <w:tab w:val="right" w:leader="dot" w:pos="9488"/>
            </w:tabs>
            <w:rPr>
              <w:del w:id="50" w:author="RenderMachine" w:date="2017-09-25T14:45:00Z"/>
              <w:rFonts w:asciiTheme="minorHAnsi" w:eastAsiaTheme="minorEastAsia" w:hAnsiTheme="minorHAnsi" w:cstheme="minorBidi"/>
              <w:noProof/>
              <w:color w:val="auto"/>
              <w:sz w:val="22"/>
              <w:lang w:val="ru-RU" w:eastAsia="ru-RU"/>
            </w:rPr>
          </w:pPr>
          <w:del w:id="51" w:author="RenderMachine" w:date="2017-09-25T14:45:00Z">
            <w:r w:rsidRPr="00427FD7" w:rsidDel="00427FD7">
              <w:rPr>
                <w:rStyle w:val="Hyperlink"/>
                <w:rFonts w:eastAsia="Times New Roman"/>
                <w:noProof/>
                <w:rPrChange w:id="52" w:author="RenderMachine" w:date="2017-09-25T14:45:00Z">
                  <w:rPr>
                    <w:rStyle w:val="Hyperlink"/>
                    <w:rFonts w:eastAsia="Times New Roman"/>
                    <w:noProof/>
                  </w:rPr>
                </w:rPrChange>
              </w:rPr>
              <w:delText xml:space="preserve">Dogezer </w:delText>
            </w:r>
            <w:r w:rsidRPr="00427FD7" w:rsidDel="00427FD7">
              <w:rPr>
                <w:rStyle w:val="Hyperlink"/>
                <w:noProof/>
                <w:rPrChange w:id="53" w:author="RenderMachine" w:date="2017-09-25T14:45:00Z">
                  <w:rPr>
                    <w:rStyle w:val="Hyperlink"/>
                    <w:noProof/>
                  </w:rPr>
                </w:rPrChange>
              </w:rPr>
              <w:delText>Solution</w:delText>
            </w:r>
            <w:r w:rsidRPr="00427FD7" w:rsidDel="00427FD7">
              <w:rPr>
                <w:rStyle w:val="Hyperlink"/>
                <w:rFonts w:eastAsia="Times New Roman"/>
                <w:noProof/>
                <w:rPrChange w:id="54" w:author="RenderMachine" w:date="2017-09-25T14:45:00Z">
                  <w:rPr>
                    <w:rStyle w:val="Hyperlink"/>
                    <w:rFonts w:eastAsia="Times New Roman"/>
                    <w:noProof/>
                  </w:rPr>
                </w:rPrChange>
              </w:rPr>
              <w:delText xml:space="preserve"> Explained</w:delText>
            </w:r>
            <w:r w:rsidDel="00427FD7">
              <w:rPr>
                <w:noProof/>
                <w:webHidden/>
              </w:rPr>
              <w:tab/>
            </w:r>
            <w:r w:rsidR="006E3D60" w:rsidDel="00427FD7">
              <w:rPr>
                <w:noProof/>
                <w:webHidden/>
              </w:rPr>
              <w:delText>8</w:delText>
            </w:r>
          </w:del>
        </w:p>
        <w:p w14:paraId="35667980" w14:textId="25F8E50D" w:rsidR="00956FD1" w:rsidDel="00427FD7" w:rsidRDefault="00956FD1">
          <w:pPr>
            <w:pStyle w:val="TOC2"/>
            <w:tabs>
              <w:tab w:val="right" w:leader="dot" w:pos="9488"/>
            </w:tabs>
            <w:rPr>
              <w:del w:id="55" w:author="RenderMachine" w:date="2017-09-25T14:45:00Z"/>
              <w:rFonts w:asciiTheme="minorHAnsi" w:eastAsiaTheme="minorEastAsia" w:hAnsiTheme="minorHAnsi" w:cstheme="minorBidi"/>
              <w:noProof/>
              <w:color w:val="auto"/>
              <w:sz w:val="22"/>
              <w:lang w:val="ru-RU" w:eastAsia="ru-RU"/>
            </w:rPr>
          </w:pPr>
          <w:del w:id="56" w:author="RenderMachine" w:date="2017-09-25T14:45:00Z">
            <w:r w:rsidRPr="00427FD7" w:rsidDel="00427FD7">
              <w:rPr>
                <w:rStyle w:val="Hyperlink"/>
                <w:noProof/>
                <w:rPrChange w:id="57" w:author="RenderMachine" w:date="2017-09-25T14:45:00Z">
                  <w:rPr>
                    <w:rStyle w:val="Hyperlink"/>
                    <w:noProof/>
                  </w:rPr>
                </w:rPrChange>
              </w:rPr>
              <w:delText>Proof</w:delText>
            </w:r>
            <w:r w:rsidRPr="00427FD7" w:rsidDel="00427FD7">
              <w:rPr>
                <w:rStyle w:val="Hyperlink"/>
                <w:rFonts w:eastAsia="Times New Roman"/>
                <w:noProof/>
                <w:rPrChange w:id="58" w:author="RenderMachine" w:date="2017-09-25T14:45:00Z">
                  <w:rPr>
                    <w:rStyle w:val="Hyperlink"/>
                    <w:rFonts w:eastAsia="Times New Roman"/>
                    <w:noProof/>
                  </w:rPr>
                </w:rPrChange>
              </w:rPr>
              <w:delText xml:space="preserve"> of Concept</w:delText>
            </w:r>
            <w:r w:rsidDel="00427FD7">
              <w:rPr>
                <w:noProof/>
                <w:webHidden/>
              </w:rPr>
              <w:tab/>
            </w:r>
            <w:r w:rsidR="006E3D60" w:rsidDel="00427FD7">
              <w:rPr>
                <w:noProof/>
                <w:webHidden/>
              </w:rPr>
              <w:delText>9</w:delText>
            </w:r>
          </w:del>
        </w:p>
        <w:p w14:paraId="374FFC24" w14:textId="2AF6B5E8" w:rsidR="00956FD1" w:rsidDel="00427FD7" w:rsidRDefault="00956FD1">
          <w:pPr>
            <w:pStyle w:val="TOC1"/>
            <w:rPr>
              <w:del w:id="59" w:author="RenderMachine" w:date="2017-09-25T14:45:00Z"/>
              <w:rFonts w:asciiTheme="minorHAnsi" w:eastAsiaTheme="minorEastAsia" w:hAnsiTheme="minorHAnsi" w:cstheme="minorBidi"/>
              <w:noProof/>
              <w:color w:val="auto"/>
              <w:sz w:val="22"/>
              <w:lang w:val="ru-RU" w:eastAsia="ru-RU"/>
            </w:rPr>
          </w:pPr>
          <w:del w:id="60" w:author="RenderMachine" w:date="2017-09-25T14:45:00Z">
            <w:r w:rsidRPr="00427FD7" w:rsidDel="00427FD7">
              <w:rPr>
                <w:rStyle w:val="Hyperlink"/>
                <w:rFonts w:eastAsia="Times New Roman"/>
                <w:noProof/>
                <w:lang w:bidi="en-US"/>
                <w:rPrChange w:id="61" w:author="RenderMachine" w:date="2017-09-25T14:45:00Z">
                  <w:rPr>
                    <w:rStyle w:val="Hyperlink"/>
                    <w:rFonts w:eastAsia="Times New Roman"/>
                    <w:noProof/>
                    <w:lang w:bidi="en-US"/>
                  </w:rPr>
                </w:rPrChange>
              </w:rPr>
              <w:delText>Platform Features</w:delText>
            </w:r>
            <w:r w:rsidDel="00427FD7">
              <w:rPr>
                <w:noProof/>
                <w:webHidden/>
              </w:rPr>
              <w:tab/>
            </w:r>
            <w:r w:rsidR="006E3D60" w:rsidDel="00427FD7">
              <w:rPr>
                <w:noProof/>
                <w:webHidden/>
              </w:rPr>
              <w:delText>10</w:delText>
            </w:r>
          </w:del>
        </w:p>
        <w:p w14:paraId="1288C65A" w14:textId="6F4EF217" w:rsidR="00956FD1" w:rsidDel="00427FD7" w:rsidRDefault="00956FD1">
          <w:pPr>
            <w:pStyle w:val="TOC2"/>
            <w:tabs>
              <w:tab w:val="right" w:leader="dot" w:pos="9488"/>
            </w:tabs>
            <w:rPr>
              <w:del w:id="62" w:author="RenderMachine" w:date="2017-09-25T14:45:00Z"/>
              <w:rFonts w:asciiTheme="minorHAnsi" w:eastAsiaTheme="minorEastAsia" w:hAnsiTheme="minorHAnsi" w:cstheme="minorBidi"/>
              <w:noProof/>
              <w:color w:val="auto"/>
              <w:sz w:val="22"/>
              <w:lang w:val="ru-RU" w:eastAsia="ru-RU"/>
            </w:rPr>
          </w:pPr>
          <w:del w:id="63" w:author="RenderMachine" w:date="2017-09-25T14:45:00Z">
            <w:r w:rsidRPr="00427FD7" w:rsidDel="00427FD7">
              <w:rPr>
                <w:rStyle w:val="Hyperlink"/>
                <w:rFonts w:eastAsia="Times New Roman"/>
                <w:noProof/>
                <w:rPrChange w:id="64" w:author="RenderMachine" w:date="2017-09-25T14:45:00Z">
                  <w:rPr>
                    <w:rStyle w:val="Hyperlink"/>
                    <w:rFonts w:eastAsia="Times New Roman"/>
                    <w:noProof/>
                  </w:rPr>
                </w:rPrChange>
              </w:rPr>
              <w:delText xml:space="preserve">Project </w:delText>
            </w:r>
            <w:r w:rsidRPr="00427FD7" w:rsidDel="00427FD7">
              <w:rPr>
                <w:rStyle w:val="Hyperlink"/>
                <w:noProof/>
                <w:rPrChange w:id="65" w:author="RenderMachine" w:date="2017-09-25T14:45:00Z">
                  <w:rPr>
                    <w:rStyle w:val="Hyperlink"/>
                    <w:noProof/>
                  </w:rPr>
                </w:rPrChange>
              </w:rPr>
              <w:delText>Creation</w:delText>
            </w:r>
            <w:r w:rsidRPr="00427FD7" w:rsidDel="00427FD7">
              <w:rPr>
                <w:rStyle w:val="Hyperlink"/>
                <w:rFonts w:eastAsia="Times New Roman"/>
                <w:noProof/>
                <w:rPrChange w:id="66" w:author="RenderMachine" w:date="2017-09-25T14:45:00Z">
                  <w:rPr>
                    <w:rStyle w:val="Hyperlink"/>
                    <w:rFonts w:eastAsia="Times New Roman"/>
                    <w:noProof/>
                  </w:rPr>
                </w:rPrChange>
              </w:rPr>
              <w:delText xml:space="preserve"> &amp; Templates</w:delText>
            </w:r>
            <w:r w:rsidDel="00427FD7">
              <w:rPr>
                <w:noProof/>
                <w:webHidden/>
              </w:rPr>
              <w:tab/>
            </w:r>
            <w:r w:rsidR="006E3D60" w:rsidDel="00427FD7">
              <w:rPr>
                <w:noProof/>
                <w:webHidden/>
              </w:rPr>
              <w:delText>10</w:delText>
            </w:r>
          </w:del>
        </w:p>
        <w:p w14:paraId="242E12EF" w14:textId="15E12B9E" w:rsidR="00956FD1" w:rsidDel="00427FD7" w:rsidRDefault="00956FD1">
          <w:pPr>
            <w:pStyle w:val="TOC2"/>
            <w:tabs>
              <w:tab w:val="right" w:leader="dot" w:pos="9488"/>
            </w:tabs>
            <w:rPr>
              <w:del w:id="67" w:author="RenderMachine" w:date="2017-09-25T14:45:00Z"/>
              <w:rFonts w:asciiTheme="minorHAnsi" w:eastAsiaTheme="minorEastAsia" w:hAnsiTheme="minorHAnsi" w:cstheme="minorBidi"/>
              <w:noProof/>
              <w:color w:val="auto"/>
              <w:sz w:val="22"/>
              <w:lang w:val="ru-RU" w:eastAsia="ru-RU"/>
            </w:rPr>
          </w:pPr>
          <w:del w:id="68" w:author="RenderMachine" w:date="2017-09-25T14:45:00Z">
            <w:r w:rsidRPr="00427FD7" w:rsidDel="00427FD7">
              <w:rPr>
                <w:rStyle w:val="Hyperlink"/>
                <w:noProof/>
                <w:rPrChange w:id="69" w:author="RenderMachine" w:date="2017-09-25T14:45:00Z">
                  <w:rPr>
                    <w:rStyle w:val="Hyperlink"/>
                    <w:noProof/>
                  </w:rPr>
                </w:rPrChange>
              </w:rPr>
              <w:delText>DoFinance</w:delText>
            </w:r>
            <w:r w:rsidDel="00427FD7">
              <w:rPr>
                <w:noProof/>
                <w:webHidden/>
              </w:rPr>
              <w:tab/>
            </w:r>
            <w:r w:rsidR="006E3D60" w:rsidDel="00427FD7">
              <w:rPr>
                <w:noProof/>
                <w:webHidden/>
              </w:rPr>
              <w:delText>11</w:delText>
            </w:r>
          </w:del>
        </w:p>
        <w:p w14:paraId="1699230F" w14:textId="4CB1C2B4" w:rsidR="00956FD1" w:rsidDel="00427FD7" w:rsidRDefault="00956FD1">
          <w:pPr>
            <w:pStyle w:val="TOC2"/>
            <w:tabs>
              <w:tab w:val="right" w:leader="dot" w:pos="9488"/>
            </w:tabs>
            <w:rPr>
              <w:del w:id="70" w:author="RenderMachine" w:date="2017-09-25T14:45:00Z"/>
              <w:rFonts w:asciiTheme="minorHAnsi" w:eastAsiaTheme="minorEastAsia" w:hAnsiTheme="minorHAnsi" w:cstheme="minorBidi"/>
              <w:noProof/>
              <w:color w:val="auto"/>
              <w:sz w:val="22"/>
              <w:lang w:val="ru-RU" w:eastAsia="ru-RU"/>
            </w:rPr>
          </w:pPr>
          <w:del w:id="71" w:author="RenderMachine" w:date="2017-09-25T14:45:00Z">
            <w:r w:rsidRPr="00427FD7" w:rsidDel="00427FD7">
              <w:rPr>
                <w:rStyle w:val="Hyperlink"/>
                <w:rFonts w:eastAsia="Times New Roman"/>
                <w:noProof/>
                <w:rPrChange w:id="72" w:author="RenderMachine" w:date="2017-09-25T14:45:00Z">
                  <w:rPr>
                    <w:rStyle w:val="Hyperlink"/>
                    <w:rFonts w:eastAsia="Times New Roman"/>
                    <w:noProof/>
                  </w:rPr>
                </w:rPrChange>
              </w:rPr>
              <w:delText>DoIssues and DoIterations</w:delText>
            </w:r>
            <w:r w:rsidDel="00427FD7">
              <w:rPr>
                <w:noProof/>
                <w:webHidden/>
              </w:rPr>
              <w:tab/>
            </w:r>
            <w:r w:rsidR="006E3D60" w:rsidDel="00427FD7">
              <w:rPr>
                <w:noProof/>
                <w:webHidden/>
              </w:rPr>
              <w:delText>14</w:delText>
            </w:r>
          </w:del>
        </w:p>
        <w:p w14:paraId="0BE2ADD3" w14:textId="245EE51A" w:rsidR="00956FD1" w:rsidDel="00427FD7" w:rsidRDefault="00956FD1">
          <w:pPr>
            <w:pStyle w:val="TOC2"/>
            <w:tabs>
              <w:tab w:val="right" w:leader="dot" w:pos="9488"/>
            </w:tabs>
            <w:rPr>
              <w:del w:id="73" w:author="RenderMachine" w:date="2017-09-25T14:45:00Z"/>
              <w:rFonts w:asciiTheme="minorHAnsi" w:eastAsiaTheme="minorEastAsia" w:hAnsiTheme="minorHAnsi" w:cstheme="minorBidi"/>
              <w:noProof/>
              <w:color w:val="auto"/>
              <w:sz w:val="22"/>
              <w:lang w:val="ru-RU" w:eastAsia="ru-RU"/>
            </w:rPr>
          </w:pPr>
          <w:del w:id="74" w:author="RenderMachine" w:date="2017-09-25T14:45:00Z">
            <w:r w:rsidRPr="00427FD7" w:rsidDel="00427FD7">
              <w:rPr>
                <w:rStyle w:val="Hyperlink"/>
                <w:rFonts w:eastAsia="Times New Roman"/>
                <w:noProof/>
                <w:rPrChange w:id="75" w:author="RenderMachine" w:date="2017-09-25T14:45:00Z">
                  <w:rPr>
                    <w:rStyle w:val="Hyperlink"/>
                    <w:rFonts w:eastAsia="Times New Roman"/>
                    <w:noProof/>
                  </w:rPr>
                </w:rPrChange>
              </w:rPr>
              <w:delText xml:space="preserve">Teams; Karma &amp; Ratings; Users &amp; </w:delText>
            </w:r>
            <w:r w:rsidRPr="00427FD7" w:rsidDel="00427FD7">
              <w:rPr>
                <w:rStyle w:val="Hyperlink"/>
                <w:noProof/>
                <w:rPrChange w:id="76" w:author="RenderMachine" w:date="2017-09-25T14:45:00Z">
                  <w:rPr>
                    <w:rStyle w:val="Hyperlink"/>
                    <w:noProof/>
                  </w:rPr>
                </w:rPrChange>
              </w:rPr>
              <w:delText>Projects</w:delText>
            </w:r>
            <w:r w:rsidRPr="00427FD7" w:rsidDel="00427FD7">
              <w:rPr>
                <w:rStyle w:val="Hyperlink"/>
                <w:rFonts w:eastAsia="Times New Roman"/>
                <w:noProof/>
                <w:rPrChange w:id="77" w:author="RenderMachine" w:date="2017-09-25T14:45:00Z">
                  <w:rPr>
                    <w:rStyle w:val="Hyperlink"/>
                    <w:rFonts w:eastAsia="Times New Roman"/>
                    <w:noProof/>
                  </w:rPr>
                </w:rPrChange>
              </w:rPr>
              <w:delText xml:space="preserve"> Marketplaces</w:delText>
            </w:r>
            <w:r w:rsidDel="00427FD7">
              <w:rPr>
                <w:noProof/>
                <w:webHidden/>
              </w:rPr>
              <w:tab/>
            </w:r>
            <w:r w:rsidR="006E3D60" w:rsidDel="00427FD7">
              <w:rPr>
                <w:noProof/>
                <w:webHidden/>
              </w:rPr>
              <w:delText>14</w:delText>
            </w:r>
          </w:del>
        </w:p>
        <w:p w14:paraId="1233340C" w14:textId="1EE2722C" w:rsidR="00956FD1" w:rsidDel="00427FD7" w:rsidRDefault="00956FD1">
          <w:pPr>
            <w:pStyle w:val="TOC2"/>
            <w:tabs>
              <w:tab w:val="right" w:leader="dot" w:pos="9488"/>
            </w:tabs>
            <w:rPr>
              <w:del w:id="78" w:author="RenderMachine" w:date="2017-09-25T14:45:00Z"/>
              <w:rFonts w:asciiTheme="minorHAnsi" w:eastAsiaTheme="minorEastAsia" w:hAnsiTheme="minorHAnsi" w:cstheme="minorBidi"/>
              <w:noProof/>
              <w:color w:val="auto"/>
              <w:sz w:val="22"/>
              <w:lang w:val="ru-RU" w:eastAsia="ru-RU"/>
            </w:rPr>
          </w:pPr>
          <w:del w:id="79" w:author="RenderMachine" w:date="2017-09-25T14:45:00Z">
            <w:r w:rsidRPr="00427FD7" w:rsidDel="00427FD7">
              <w:rPr>
                <w:rStyle w:val="Hyperlink"/>
                <w:rFonts w:eastAsia="Times New Roman"/>
                <w:noProof/>
                <w:rPrChange w:id="80" w:author="RenderMachine" w:date="2017-09-25T14:45:00Z">
                  <w:rPr>
                    <w:rStyle w:val="Hyperlink"/>
                    <w:rFonts w:eastAsia="Times New Roman"/>
                    <w:noProof/>
                  </w:rPr>
                </w:rPrChange>
              </w:rPr>
              <w:delText>DoMessaging</w:delText>
            </w:r>
            <w:r w:rsidDel="00427FD7">
              <w:rPr>
                <w:noProof/>
                <w:webHidden/>
              </w:rPr>
              <w:tab/>
            </w:r>
            <w:r w:rsidR="006E3D60" w:rsidDel="00427FD7">
              <w:rPr>
                <w:noProof/>
                <w:webHidden/>
              </w:rPr>
              <w:delText>15</w:delText>
            </w:r>
          </w:del>
        </w:p>
        <w:p w14:paraId="51607345" w14:textId="28D6E8E8" w:rsidR="00956FD1" w:rsidDel="00427FD7" w:rsidRDefault="00956FD1">
          <w:pPr>
            <w:pStyle w:val="TOC2"/>
            <w:tabs>
              <w:tab w:val="right" w:leader="dot" w:pos="9488"/>
            </w:tabs>
            <w:rPr>
              <w:del w:id="81" w:author="RenderMachine" w:date="2017-09-25T14:45:00Z"/>
              <w:rFonts w:asciiTheme="minorHAnsi" w:eastAsiaTheme="minorEastAsia" w:hAnsiTheme="minorHAnsi" w:cstheme="minorBidi"/>
              <w:noProof/>
              <w:color w:val="auto"/>
              <w:sz w:val="22"/>
              <w:lang w:val="ru-RU" w:eastAsia="ru-RU"/>
            </w:rPr>
          </w:pPr>
          <w:del w:id="82" w:author="RenderMachine" w:date="2017-09-25T14:45:00Z">
            <w:r w:rsidRPr="00427FD7" w:rsidDel="00427FD7">
              <w:rPr>
                <w:rStyle w:val="Hyperlink"/>
                <w:rFonts w:eastAsia="Times New Roman"/>
                <w:noProof/>
                <w:rPrChange w:id="83" w:author="RenderMachine" w:date="2017-09-25T14:45:00Z">
                  <w:rPr>
                    <w:rStyle w:val="Hyperlink"/>
                    <w:rFonts w:eastAsia="Times New Roman"/>
                    <w:noProof/>
                  </w:rPr>
                </w:rPrChange>
              </w:rPr>
              <w:delText>DoGit &amp; DoWiki</w:delText>
            </w:r>
            <w:r w:rsidDel="00427FD7">
              <w:rPr>
                <w:noProof/>
                <w:webHidden/>
              </w:rPr>
              <w:tab/>
            </w:r>
            <w:r w:rsidR="006E3D60" w:rsidDel="00427FD7">
              <w:rPr>
                <w:noProof/>
                <w:webHidden/>
              </w:rPr>
              <w:delText>15</w:delText>
            </w:r>
          </w:del>
        </w:p>
        <w:p w14:paraId="7C32FFC5" w14:textId="5761FD75" w:rsidR="00956FD1" w:rsidDel="00427FD7" w:rsidRDefault="00956FD1">
          <w:pPr>
            <w:pStyle w:val="TOC2"/>
            <w:tabs>
              <w:tab w:val="right" w:leader="dot" w:pos="9488"/>
            </w:tabs>
            <w:rPr>
              <w:del w:id="84" w:author="RenderMachine" w:date="2017-09-25T14:45:00Z"/>
              <w:rFonts w:asciiTheme="minorHAnsi" w:eastAsiaTheme="minorEastAsia" w:hAnsiTheme="minorHAnsi" w:cstheme="minorBidi"/>
              <w:noProof/>
              <w:color w:val="auto"/>
              <w:sz w:val="22"/>
              <w:lang w:val="ru-RU" w:eastAsia="ru-RU"/>
            </w:rPr>
          </w:pPr>
          <w:del w:id="85" w:author="RenderMachine" w:date="2017-09-25T14:45:00Z">
            <w:r w:rsidRPr="00427FD7" w:rsidDel="00427FD7">
              <w:rPr>
                <w:rStyle w:val="Hyperlink"/>
                <w:noProof/>
                <w:rPrChange w:id="86" w:author="RenderMachine" w:date="2017-09-25T14:45:00Z">
                  <w:rPr>
                    <w:rStyle w:val="Hyperlink"/>
                    <w:noProof/>
                  </w:rPr>
                </w:rPrChange>
              </w:rPr>
              <w:delText>DoFiles &amp; DoDocs</w:delText>
            </w:r>
            <w:r w:rsidDel="00427FD7">
              <w:rPr>
                <w:noProof/>
                <w:webHidden/>
              </w:rPr>
              <w:tab/>
            </w:r>
            <w:r w:rsidR="006E3D60" w:rsidDel="00427FD7">
              <w:rPr>
                <w:noProof/>
                <w:webHidden/>
              </w:rPr>
              <w:delText>15</w:delText>
            </w:r>
          </w:del>
        </w:p>
        <w:p w14:paraId="4B8B2360" w14:textId="2ECCD09F" w:rsidR="00956FD1" w:rsidDel="00427FD7" w:rsidRDefault="00956FD1">
          <w:pPr>
            <w:pStyle w:val="TOC2"/>
            <w:tabs>
              <w:tab w:val="right" w:leader="dot" w:pos="9488"/>
            </w:tabs>
            <w:rPr>
              <w:del w:id="87" w:author="RenderMachine" w:date="2017-09-25T14:45:00Z"/>
              <w:rFonts w:asciiTheme="minorHAnsi" w:eastAsiaTheme="minorEastAsia" w:hAnsiTheme="minorHAnsi" w:cstheme="minorBidi"/>
              <w:noProof/>
              <w:color w:val="auto"/>
              <w:sz w:val="22"/>
              <w:lang w:val="ru-RU" w:eastAsia="ru-RU"/>
            </w:rPr>
          </w:pPr>
          <w:del w:id="88" w:author="RenderMachine" w:date="2017-09-25T14:45:00Z">
            <w:r w:rsidRPr="00427FD7" w:rsidDel="00427FD7">
              <w:rPr>
                <w:rStyle w:val="Hyperlink"/>
                <w:noProof/>
                <w:rPrChange w:id="89" w:author="RenderMachine" w:date="2017-09-25T14:45:00Z">
                  <w:rPr>
                    <w:rStyle w:val="Hyperlink"/>
                    <w:noProof/>
                  </w:rPr>
                </w:rPrChange>
              </w:rPr>
              <w:delText>Planning, Analysis and Reporting Tools</w:delText>
            </w:r>
            <w:r w:rsidDel="00427FD7">
              <w:rPr>
                <w:noProof/>
                <w:webHidden/>
              </w:rPr>
              <w:tab/>
            </w:r>
            <w:r w:rsidR="006E3D60" w:rsidDel="00427FD7">
              <w:rPr>
                <w:noProof/>
                <w:webHidden/>
              </w:rPr>
              <w:delText>16</w:delText>
            </w:r>
          </w:del>
        </w:p>
        <w:p w14:paraId="33D8E8A0" w14:textId="328F6F58" w:rsidR="00956FD1" w:rsidDel="00427FD7" w:rsidRDefault="00956FD1">
          <w:pPr>
            <w:pStyle w:val="TOC2"/>
            <w:tabs>
              <w:tab w:val="right" w:leader="dot" w:pos="9488"/>
            </w:tabs>
            <w:rPr>
              <w:del w:id="90" w:author="RenderMachine" w:date="2017-09-25T14:45:00Z"/>
              <w:rFonts w:asciiTheme="minorHAnsi" w:eastAsiaTheme="minorEastAsia" w:hAnsiTheme="minorHAnsi" w:cstheme="minorBidi"/>
              <w:noProof/>
              <w:color w:val="auto"/>
              <w:sz w:val="22"/>
              <w:lang w:val="ru-RU" w:eastAsia="ru-RU"/>
            </w:rPr>
          </w:pPr>
          <w:del w:id="91" w:author="RenderMachine" w:date="2017-09-25T14:45:00Z">
            <w:r w:rsidRPr="00427FD7" w:rsidDel="00427FD7">
              <w:rPr>
                <w:rStyle w:val="Hyperlink"/>
                <w:rFonts w:eastAsia="Times New Roman"/>
                <w:noProof/>
                <w:rPrChange w:id="92" w:author="RenderMachine" w:date="2017-09-25T14:45:00Z">
                  <w:rPr>
                    <w:rStyle w:val="Hyperlink"/>
                    <w:rFonts w:eastAsia="Times New Roman"/>
                    <w:noProof/>
                  </w:rPr>
                </w:rPrChange>
              </w:rPr>
              <w:delText xml:space="preserve">Legal and </w:delText>
            </w:r>
            <w:r w:rsidRPr="00427FD7" w:rsidDel="00427FD7">
              <w:rPr>
                <w:rStyle w:val="Hyperlink"/>
                <w:noProof/>
                <w:rPrChange w:id="93" w:author="RenderMachine" w:date="2017-09-25T14:45:00Z">
                  <w:rPr>
                    <w:rStyle w:val="Hyperlink"/>
                    <w:noProof/>
                  </w:rPr>
                </w:rPrChange>
              </w:rPr>
              <w:delText>Fraud</w:delText>
            </w:r>
            <w:r w:rsidRPr="00427FD7" w:rsidDel="00427FD7">
              <w:rPr>
                <w:rStyle w:val="Hyperlink"/>
                <w:rFonts w:eastAsia="Times New Roman"/>
                <w:noProof/>
                <w:rPrChange w:id="94" w:author="RenderMachine" w:date="2017-09-25T14:45:00Z">
                  <w:rPr>
                    <w:rStyle w:val="Hyperlink"/>
                    <w:rFonts w:eastAsia="Times New Roman"/>
                    <w:noProof/>
                  </w:rPr>
                </w:rPrChange>
              </w:rPr>
              <w:delText xml:space="preserve"> Handling</w:delText>
            </w:r>
            <w:r w:rsidDel="00427FD7">
              <w:rPr>
                <w:noProof/>
                <w:webHidden/>
              </w:rPr>
              <w:tab/>
            </w:r>
            <w:r w:rsidR="006E3D60" w:rsidDel="00427FD7">
              <w:rPr>
                <w:noProof/>
                <w:webHidden/>
              </w:rPr>
              <w:delText>16</w:delText>
            </w:r>
          </w:del>
        </w:p>
        <w:p w14:paraId="2361184B" w14:textId="69918E3F" w:rsidR="00956FD1" w:rsidDel="00427FD7" w:rsidRDefault="00956FD1">
          <w:pPr>
            <w:pStyle w:val="TOC2"/>
            <w:tabs>
              <w:tab w:val="right" w:leader="dot" w:pos="9488"/>
            </w:tabs>
            <w:rPr>
              <w:del w:id="95" w:author="RenderMachine" w:date="2017-09-25T14:45:00Z"/>
              <w:rFonts w:asciiTheme="minorHAnsi" w:eastAsiaTheme="minorEastAsia" w:hAnsiTheme="minorHAnsi" w:cstheme="minorBidi"/>
              <w:noProof/>
              <w:color w:val="auto"/>
              <w:sz w:val="22"/>
              <w:lang w:val="ru-RU" w:eastAsia="ru-RU"/>
            </w:rPr>
          </w:pPr>
          <w:del w:id="96" w:author="RenderMachine" w:date="2017-09-25T14:45:00Z">
            <w:r w:rsidRPr="00427FD7" w:rsidDel="00427FD7">
              <w:rPr>
                <w:rStyle w:val="Hyperlink"/>
                <w:noProof/>
                <w:rPrChange w:id="97" w:author="RenderMachine" w:date="2017-09-25T14:45:00Z">
                  <w:rPr>
                    <w:rStyle w:val="Hyperlink"/>
                    <w:noProof/>
                  </w:rPr>
                </w:rPrChange>
              </w:rPr>
              <w:delText>Future</w:delText>
            </w:r>
            <w:r w:rsidRPr="00427FD7" w:rsidDel="00427FD7">
              <w:rPr>
                <w:rStyle w:val="Hyperlink"/>
                <w:rFonts w:eastAsia="Times New Roman"/>
                <w:noProof/>
                <w:rPrChange w:id="98" w:author="RenderMachine" w:date="2017-09-25T14:45:00Z">
                  <w:rPr>
                    <w:rStyle w:val="Hyperlink"/>
                    <w:rFonts w:eastAsia="Times New Roman"/>
                    <w:noProof/>
                  </w:rPr>
                </w:rPrChange>
              </w:rPr>
              <w:delText xml:space="preserve"> Features</w:delText>
            </w:r>
            <w:r w:rsidDel="00427FD7">
              <w:rPr>
                <w:noProof/>
                <w:webHidden/>
              </w:rPr>
              <w:tab/>
            </w:r>
            <w:r w:rsidR="006E3D60" w:rsidDel="00427FD7">
              <w:rPr>
                <w:noProof/>
                <w:webHidden/>
              </w:rPr>
              <w:delText>17</w:delText>
            </w:r>
          </w:del>
        </w:p>
        <w:p w14:paraId="5EEDCABD" w14:textId="6F9BC834" w:rsidR="00956FD1" w:rsidDel="00427FD7" w:rsidRDefault="00956FD1">
          <w:pPr>
            <w:pStyle w:val="TOC2"/>
            <w:tabs>
              <w:tab w:val="right" w:leader="dot" w:pos="9488"/>
            </w:tabs>
            <w:rPr>
              <w:del w:id="99" w:author="RenderMachine" w:date="2017-09-25T14:45:00Z"/>
              <w:rFonts w:asciiTheme="minorHAnsi" w:eastAsiaTheme="minorEastAsia" w:hAnsiTheme="minorHAnsi" w:cstheme="minorBidi"/>
              <w:noProof/>
              <w:color w:val="auto"/>
              <w:sz w:val="22"/>
              <w:lang w:val="ru-RU" w:eastAsia="ru-RU"/>
            </w:rPr>
          </w:pPr>
          <w:del w:id="100" w:author="RenderMachine" w:date="2017-09-25T14:45:00Z">
            <w:r w:rsidRPr="00427FD7" w:rsidDel="00427FD7">
              <w:rPr>
                <w:rStyle w:val="Hyperlink"/>
                <w:noProof/>
                <w:rPrChange w:id="101" w:author="RenderMachine" w:date="2017-09-25T14:45:00Z">
                  <w:rPr>
                    <w:rStyle w:val="Hyperlink"/>
                    <w:noProof/>
                  </w:rPr>
                </w:rPrChange>
              </w:rPr>
              <w:delText>Dogezer</w:delText>
            </w:r>
            <w:r w:rsidRPr="00427FD7" w:rsidDel="00427FD7">
              <w:rPr>
                <w:rStyle w:val="Hyperlink"/>
                <w:rFonts w:eastAsia="Times New Roman"/>
                <w:noProof/>
                <w:rPrChange w:id="102" w:author="RenderMachine" w:date="2017-09-25T14:45:00Z">
                  <w:rPr>
                    <w:rStyle w:val="Hyperlink"/>
                    <w:rFonts w:eastAsia="Times New Roman"/>
                    <w:noProof/>
                  </w:rPr>
                </w:rPrChange>
              </w:rPr>
              <w:delText xml:space="preserve"> @ Dogezer</w:delText>
            </w:r>
            <w:r w:rsidDel="00427FD7">
              <w:rPr>
                <w:noProof/>
                <w:webHidden/>
              </w:rPr>
              <w:tab/>
            </w:r>
            <w:r w:rsidR="006E3D60" w:rsidDel="00427FD7">
              <w:rPr>
                <w:noProof/>
                <w:webHidden/>
              </w:rPr>
              <w:delText>17</w:delText>
            </w:r>
          </w:del>
        </w:p>
        <w:p w14:paraId="6387982A" w14:textId="294B5CF6" w:rsidR="00956FD1" w:rsidDel="00427FD7" w:rsidRDefault="00956FD1">
          <w:pPr>
            <w:pStyle w:val="TOC1"/>
            <w:rPr>
              <w:del w:id="103" w:author="RenderMachine" w:date="2017-09-25T14:45:00Z"/>
              <w:rFonts w:asciiTheme="minorHAnsi" w:eastAsiaTheme="minorEastAsia" w:hAnsiTheme="minorHAnsi" w:cstheme="minorBidi"/>
              <w:noProof/>
              <w:color w:val="auto"/>
              <w:sz w:val="22"/>
              <w:lang w:val="ru-RU" w:eastAsia="ru-RU"/>
            </w:rPr>
          </w:pPr>
          <w:del w:id="104" w:author="RenderMachine" w:date="2017-09-25T14:45:00Z">
            <w:r w:rsidRPr="00427FD7" w:rsidDel="00427FD7">
              <w:rPr>
                <w:rStyle w:val="Hyperlink"/>
                <w:rFonts w:eastAsia="Times New Roman"/>
                <w:noProof/>
                <w:lang w:bidi="en-US"/>
                <w:rPrChange w:id="105" w:author="RenderMachine" w:date="2017-09-25T14:45:00Z">
                  <w:rPr>
                    <w:rStyle w:val="Hyperlink"/>
                    <w:rFonts w:eastAsia="Times New Roman"/>
                    <w:noProof/>
                    <w:lang w:bidi="en-US"/>
                  </w:rPr>
                </w:rPrChange>
              </w:rPr>
              <w:delText>Dogezer - Now and Future</w:delText>
            </w:r>
            <w:r w:rsidDel="00427FD7">
              <w:rPr>
                <w:noProof/>
                <w:webHidden/>
              </w:rPr>
              <w:tab/>
            </w:r>
            <w:r w:rsidR="006E3D60" w:rsidDel="00427FD7">
              <w:rPr>
                <w:noProof/>
                <w:webHidden/>
              </w:rPr>
              <w:delText>18</w:delText>
            </w:r>
          </w:del>
        </w:p>
        <w:p w14:paraId="63E5657D" w14:textId="35B6345A" w:rsidR="00956FD1" w:rsidDel="00427FD7" w:rsidRDefault="00956FD1">
          <w:pPr>
            <w:pStyle w:val="TOC2"/>
            <w:tabs>
              <w:tab w:val="right" w:leader="dot" w:pos="9488"/>
            </w:tabs>
            <w:rPr>
              <w:del w:id="106" w:author="RenderMachine" w:date="2017-09-25T14:45:00Z"/>
              <w:rFonts w:asciiTheme="minorHAnsi" w:eastAsiaTheme="minorEastAsia" w:hAnsiTheme="minorHAnsi" w:cstheme="minorBidi"/>
              <w:noProof/>
              <w:color w:val="auto"/>
              <w:sz w:val="22"/>
              <w:lang w:val="ru-RU" w:eastAsia="ru-RU"/>
            </w:rPr>
          </w:pPr>
          <w:del w:id="107" w:author="RenderMachine" w:date="2017-09-25T14:45:00Z">
            <w:r w:rsidRPr="00427FD7" w:rsidDel="00427FD7">
              <w:rPr>
                <w:rStyle w:val="Hyperlink"/>
                <w:rFonts w:eastAsia="Times New Roman"/>
                <w:noProof/>
                <w:rPrChange w:id="108" w:author="RenderMachine" w:date="2017-09-25T14:45:00Z">
                  <w:rPr>
                    <w:rStyle w:val="Hyperlink"/>
                    <w:rFonts w:eastAsia="Times New Roman"/>
                    <w:noProof/>
                  </w:rPr>
                </w:rPrChange>
              </w:rPr>
              <w:delText xml:space="preserve">Current State of </w:delText>
            </w:r>
            <w:r w:rsidRPr="00427FD7" w:rsidDel="00427FD7">
              <w:rPr>
                <w:rStyle w:val="Hyperlink"/>
                <w:noProof/>
                <w:rPrChange w:id="109" w:author="RenderMachine" w:date="2017-09-25T14:45:00Z">
                  <w:rPr>
                    <w:rStyle w:val="Hyperlink"/>
                    <w:noProof/>
                  </w:rPr>
                </w:rPrChange>
              </w:rPr>
              <w:delText>Development</w:delText>
            </w:r>
            <w:r w:rsidDel="00427FD7">
              <w:rPr>
                <w:noProof/>
                <w:webHidden/>
              </w:rPr>
              <w:tab/>
            </w:r>
            <w:r w:rsidR="006E3D60" w:rsidDel="00427FD7">
              <w:rPr>
                <w:noProof/>
                <w:webHidden/>
              </w:rPr>
              <w:delText>18</w:delText>
            </w:r>
          </w:del>
        </w:p>
        <w:p w14:paraId="72734B44" w14:textId="0D6D27FB" w:rsidR="00956FD1" w:rsidDel="00427FD7" w:rsidRDefault="00956FD1">
          <w:pPr>
            <w:pStyle w:val="TOC2"/>
            <w:tabs>
              <w:tab w:val="right" w:leader="dot" w:pos="9488"/>
            </w:tabs>
            <w:rPr>
              <w:del w:id="110" w:author="RenderMachine" w:date="2017-09-25T14:45:00Z"/>
              <w:rFonts w:asciiTheme="minorHAnsi" w:eastAsiaTheme="minorEastAsia" w:hAnsiTheme="minorHAnsi" w:cstheme="minorBidi"/>
              <w:noProof/>
              <w:color w:val="auto"/>
              <w:sz w:val="22"/>
              <w:lang w:val="ru-RU" w:eastAsia="ru-RU"/>
            </w:rPr>
          </w:pPr>
          <w:del w:id="111" w:author="RenderMachine" w:date="2017-09-25T14:45:00Z">
            <w:r w:rsidRPr="00427FD7" w:rsidDel="00427FD7">
              <w:rPr>
                <w:rStyle w:val="Hyperlink"/>
                <w:noProof/>
                <w:rPrChange w:id="112" w:author="RenderMachine" w:date="2017-09-25T14:45:00Z">
                  <w:rPr>
                    <w:rStyle w:val="Hyperlink"/>
                    <w:noProof/>
                  </w:rPr>
                </w:rPrChange>
              </w:rPr>
              <w:delText>Roadmap</w:delText>
            </w:r>
            <w:r w:rsidDel="00427FD7">
              <w:rPr>
                <w:noProof/>
                <w:webHidden/>
              </w:rPr>
              <w:tab/>
            </w:r>
            <w:r w:rsidR="006E3D60" w:rsidDel="00427FD7">
              <w:rPr>
                <w:noProof/>
                <w:webHidden/>
              </w:rPr>
              <w:delText>18</w:delText>
            </w:r>
          </w:del>
        </w:p>
        <w:p w14:paraId="4C1B6E42" w14:textId="12F3EF73" w:rsidR="00956FD1" w:rsidDel="00427FD7" w:rsidRDefault="00956FD1">
          <w:pPr>
            <w:pStyle w:val="TOC2"/>
            <w:tabs>
              <w:tab w:val="right" w:leader="dot" w:pos="9488"/>
            </w:tabs>
            <w:rPr>
              <w:del w:id="113" w:author="RenderMachine" w:date="2017-09-25T14:45:00Z"/>
              <w:rFonts w:asciiTheme="minorHAnsi" w:eastAsiaTheme="minorEastAsia" w:hAnsiTheme="minorHAnsi" w:cstheme="minorBidi"/>
              <w:noProof/>
              <w:color w:val="auto"/>
              <w:sz w:val="22"/>
              <w:lang w:val="ru-RU" w:eastAsia="ru-RU"/>
            </w:rPr>
          </w:pPr>
          <w:del w:id="114" w:author="RenderMachine" w:date="2017-09-25T14:45:00Z">
            <w:r w:rsidRPr="00427FD7" w:rsidDel="00427FD7">
              <w:rPr>
                <w:rStyle w:val="Hyperlink"/>
                <w:noProof/>
                <w:rPrChange w:id="115" w:author="RenderMachine" w:date="2017-09-25T14:45:00Z">
                  <w:rPr>
                    <w:rStyle w:val="Hyperlink"/>
                    <w:noProof/>
                  </w:rPr>
                </w:rPrChange>
              </w:rPr>
              <w:delText>Architecture</w:delText>
            </w:r>
            <w:r w:rsidDel="00427FD7">
              <w:rPr>
                <w:noProof/>
                <w:webHidden/>
              </w:rPr>
              <w:tab/>
            </w:r>
            <w:r w:rsidR="006E3D60" w:rsidDel="00427FD7">
              <w:rPr>
                <w:noProof/>
                <w:webHidden/>
              </w:rPr>
              <w:delText>19</w:delText>
            </w:r>
          </w:del>
        </w:p>
        <w:p w14:paraId="5361ABDF" w14:textId="08D7AF2A" w:rsidR="00956FD1" w:rsidDel="00427FD7" w:rsidRDefault="00956FD1">
          <w:pPr>
            <w:pStyle w:val="TOC2"/>
            <w:tabs>
              <w:tab w:val="right" w:leader="dot" w:pos="9488"/>
            </w:tabs>
            <w:rPr>
              <w:del w:id="116" w:author="RenderMachine" w:date="2017-09-25T14:45:00Z"/>
              <w:rFonts w:asciiTheme="minorHAnsi" w:eastAsiaTheme="minorEastAsia" w:hAnsiTheme="minorHAnsi" w:cstheme="minorBidi"/>
              <w:noProof/>
              <w:color w:val="auto"/>
              <w:sz w:val="22"/>
              <w:lang w:val="ru-RU" w:eastAsia="ru-RU"/>
            </w:rPr>
          </w:pPr>
          <w:del w:id="117" w:author="RenderMachine" w:date="2017-09-25T14:45:00Z">
            <w:r w:rsidRPr="00427FD7" w:rsidDel="00427FD7">
              <w:rPr>
                <w:rStyle w:val="Hyperlink"/>
                <w:noProof/>
                <w:rPrChange w:id="118" w:author="RenderMachine" w:date="2017-09-25T14:45:00Z">
                  <w:rPr>
                    <w:rStyle w:val="Hyperlink"/>
                    <w:noProof/>
                  </w:rPr>
                </w:rPrChange>
              </w:rPr>
              <w:delText>Team</w:delText>
            </w:r>
            <w:r w:rsidDel="00427FD7">
              <w:rPr>
                <w:noProof/>
                <w:webHidden/>
              </w:rPr>
              <w:tab/>
            </w:r>
            <w:r w:rsidR="006E3D60" w:rsidDel="00427FD7">
              <w:rPr>
                <w:noProof/>
                <w:webHidden/>
              </w:rPr>
              <w:delText>19</w:delText>
            </w:r>
          </w:del>
        </w:p>
        <w:p w14:paraId="650B784E" w14:textId="5E2E5DAB" w:rsidR="00956FD1" w:rsidDel="00427FD7" w:rsidRDefault="00956FD1">
          <w:pPr>
            <w:pStyle w:val="TOC2"/>
            <w:tabs>
              <w:tab w:val="right" w:leader="dot" w:pos="9488"/>
            </w:tabs>
            <w:rPr>
              <w:del w:id="119" w:author="RenderMachine" w:date="2017-09-25T14:45:00Z"/>
              <w:rFonts w:asciiTheme="minorHAnsi" w:eastAsiaTheme="minorEastAsia" w:hAnsiTheme="minorHAnsi" w:cstheme="minorBidi"/>
              <w:noProof/>
              <w:color w:val="auto"/>
              <w:sz w:val="22"/>
              <w:lang w:val="ru-RU" w:eastAsia="ru-RU"/>
            </w:rPr>
          </w:pPr>
          <w:del w:id="120" w:author="RenderMachine" w:date="2017-09-25T14:45:00Z">
            <w:r w:rsidRPr="00427FD7" w:rsidDel="00427FD7">
              <w:rPr>
                <w:rStyle w:val="Hyperlink"/>
                <w:noProof/>
                <w:rPrChange w:id="121" w:author="RenderMachine" w:date="2017-09-25T14:45:00Z">
                  <w:rPr>
                    <w:rStyle w:val="Hyperlink"/>
                    <w:noProof/>
                  </w:rPr>
                </w:rPrChange>
              </w:rPr>
              <w:delText>Contacts</w:delText>
            </w:r>
            <w:r w:rsidDel="00427FD7">
              <w:rPr>
                <w:noProof/>
                <w:webHidden/>
              </w:rPr>
              <w:tab/>
            </w:r>
            <w:r w:rsidR="006E3D60" w:rsidDel="00427FD7">
              <w:rPr>
                <w:noProof/>
                <w:webHidden/>
              </w:rPr>
              <w:delText>23</w:delText>
            </w:r>
          </w:del>
        </w:p>
        <w:p w14:paraId="04133091" w14:textId="0D12BD98" w:rsidR="00956FD1" w:rsidDel="00427FD7" w:rsidRDefault="00956FD1">
          <w:pPr>
            <w:pStyle w:val="TOC2"/>
            <w:tabs>
              <w:tab w:val="right" w:leader="dot" w:pos="9488"/>
            </w:tabs>
            <w:rPr>
              <w:del w:id="122" w:author="RenderMachine" w:date="2017-09-25T14:45:00Z"/>
              <w:rFonts w:asciiTheme="minorHAnsi" w:eastAsiaTheme="minorEastAsia" w:hAnsiTheme="minorHAnsi" w:cstheme="minorBidi"/>
              <w:noProof/>
              <w:color w:val="auto"/>
              <w:sz w:val="22"/>
              <w:lang w:val="ru-RU" w:eastAsia="ru-RU"/>
            </w:rPr>
          </w:pPr>
          <w:del w:id="123" w:author="RenderMachine" w:date="2017-09-25T14:45:00Z">
            <w:r w:rsidRPr="00427FD7" w:rsidDel="00427FD7">
              <w:rPr>
                <w:rStyle w:val="Hyperlink"/>
                <w:rFonts w:eastAsia="Times New Roman"/>
                <w:noProof/>
                <w:rPrChange w:id="124" w:author="RenderMachine" w:date="2017-09-25T14:45:00Z">
                  <w:rPr>
                    <w:rStyle w:val="Hyperlink"/>
                    <w:rFonts w:eastAsia="Times New Roman"/>
                    <w:noProof/>
                  </w:rPr>
                </w:rPrChange>
              </w:rPr>
              <w:delText xml:space="preserve">Future by </w:delText>
            </w:r>
            <w:r w:rsidRPr="00427FD7" w:rsidDel="00427FD7">
              <w:rPr>
                <w:rStyle w:val="Hyperlink"/>
                <w:noProof/>
                <w:rPrChange w:id="125" w:author="RenderMachine" w:date="2017-09-25T14:45:00Z">
                  <w:rPr>
                    <w:rStyle w:val="Hyperlink"/>
                    <w:noProof/>
                  </w:rPr>
                </w:rPrChange>
              </w:rPr>
              <w:delText>Dogezer</w:delText>
            </w:r>
            <w:r w:rsidDel="00427FD7">
              <w:rPr>
                <w:noProof/>
                <w:webHidden/>
              </w:rPr>
              <w:tab/>
            </w:r>
            <w:r w:rsidR="006E3D60" w:rsidDel="00427FD7">
              <w:rPr>
                <w:noProof/>
                <w:webHidden/>
              </w:rPr>
              <w:delText>23</w:delText>
            </w:r>
          </w:del>
        </w:p>
        <w:p w14:paraId="6F3AD130" w14:textId="39AE7FB3" w:rsidR="00956FD1" w:rsidDel="00427FD7" w:rsidRDefault="00956FD1">
          <w:pPr>
            <w:pStyle w:val="TOC1"/>
            <w:rPr>
              <w:del w:id="126" w:author="RenderMachine" w:date="2017-09-25T14:45:00Z"/>
              <w:rFonts w:asciiTheme="minorHAnsi" w:eastAsiaTheme="minorEastAsia" w:hAnsiTheme="minorHAnsi" w:cstheme="minorBidi"/>
              <w:noProof/>
              <w:color w:val="auto"/>
              <w:sz w:val="22"/>
              <w:lang w:val="ru-RU" w:eastAsia="ru-RU"/>
            </w:rPr>
          </w:pPr>
          <w:del w:id="127" w:author="RenderMachine" w:date="2017-09-25T14:45:00Z">
            <w:r w:rsidRPr="00427FD7" w:rsidDel="00427FD7">
              <w:rPr>
                <w:rStyle w:val="Hyperlink"/>
                <w:rFonts w:eastAsia="Times New Roman"/>
                <w:noProof/>
                <w:lang w:bidi="en-US"/>
                <w:rPrChange w:id="128" w:author="RenderMachine" w:date="2017-09-25T14:45:00Z">
                  <w:rPr>
                    <w:rStyle w:val="Hyperlink"/>
                    <w:rFonts w:eastAsia="Times New Roman"/>
                    <w:noProof/>
                    <w:lang w:bidi="en-US"/>
                  </w:rPr>
                </w:rPrChange>
              </w:rPr>
              <w:delText xml:space="preserve">Dogezer </w:delText>
            </w:r>
            <w:r w:rsidRPr="00427FD7" w:rsidDel="00427FD7">
              <w:rPr>
                <w:rStyle w:val="Hyperlink"/>
                <w:noProof/>
                <w:lang w:bidi="en-US"/>
                <w:rPrChange w:id="129" w:author="RenderMachine" w:date="2017-09-25T14:45:00Z">
                  <w:rPr>
                    <w:rStyle w:val="Hyperlink"/>
                    <w:noProof/>
                    <w:lang w:bidi="en-US"/>
                  </w:rPr>
                </w:rPrChange>
              </w:rPr>
              <w:delText>Business</w:delText>
            </w:r>
            <w:r w:rsidRPr="00427FD7" w:rsidDel="00427FD7">
              <w:rPr>
                <w:rStyle w:val="Hyperlink"/>
                <w:rFonts w:eastAsia="Times New Roman"/>
                <w:noProof/>
                <w:lang w:bidi="en-US"/>
                <w:rPrChange w:id="130" w:author="RenderMachine" w:date="2017-09-25T14:45:00Z">
                  <w:rPr>
                    <w:rStyle w:val="Hyperlink"/>
                    <w:rFonts w:eastAsia="Times New Roman"/>
                    <w:noProof/>
                    <w:lang w:bidi="en-US"/>
                  </w:rPr>
                </w:rPrChange>
              </w:rPr>
              <w:delText xml:space="preserve"> model</w:delText>
            </w:r>
            <w:r w:rsidDel="00427FD7">
              <w:rPr>
                <w:noProof/>
                <w:webHidden/>
              </w:rPr>
              <w:tab/>
            </w:r>
            <w:r w:rsidR="006E3D60" w:rsidDel="00427FD7">
              <w:rPr>
                <w:noProof/>
                <w:webHidden/>
              </w:rPr>
              <w:delText>25</w:delText>
            </w:r>
          </w:del>
        </w:p>
        <w:p w14:paraId="3E780637" w14:textId="5BB121F9" w:rsidR="00956FD1" w:rsidDel="00427FD7" w:rsidRDefault="00956FD1">
          <w:pPr>
            <w:pStyle w:val="TOC2"/>
            <w:tabs>
              <w:tab w:val="right" w:leader="dot" w:pos="9488"/>
            </w:tabs>
            <w:rPr>
              <w:del w:id="131" w:author="RenderMachine" w:date="2017-09-25T14:45:00Z"/>
              <w:rFonts w:asciiTheme="minorHAnsi" w:eastAsiaTheme="minorEastAsia" w:hAnsiTheme="minorHAnsi" w:cstheme="minorBidi"/>
              <w:noProof/>
              <w:color w:val="auto"/>
              <w:sz w:val="22"/>
              <w:lang w:val="ru-RU" w:eastAsia="ru-RU"/>
            </w:rPr>
          </w:pPr>
          <w:del w:id="132" w:author="RenderMachine" w:date="2017-09-25T14:45:00Z">
            <w:r w:rsidRPr="00427FD7" w:rsidDel="00427FD7">
              <w:rPr>
                <w:rStyle w:val="Hyperlink"/>
                <w:rFonts w:eastAsia="Times New Roman"/>
                <w:noProof/>
                <w:rPrChange w:id="133" w:author="RenderMachine" w:date="2017-09-25T14:45:00Z">
                  <w:rPr>
                    <w:rStyle w:val="Hyperlink"/>
                    <w:rFonts w:eastAsia="Times New Roman"/>
                    <w:noProof/>
                  </w:rPr>
                </w:rPrChange>
              </w:rPr>
              <w:delText xml:space="preserve">Market </w:delText>
            </w:r>
            <w:r w:rsidRPr="00427FD7" w:rsidDel="00427FD7">
              <w:rPr>
                <w:rStyle w:val="Hyperlink"/>
                <w:noProof/>
                <w:rPrChange w:id="134" w:author="RenderMachine" w:date="2017-09-25T14:45:00Z">
                  <w:rPr>
                    <w:rStyle w:val="Hyperlink"/>
                    <w:noProof/>
                  </w:rPr>
                </w:rPrChange>
              </w:rPr>
              <w:delText>Analysis</w:delText>
            </w:r>
            <w:r w:rsidDel="00427FD7">
              <w:rPr>
                <w:noProof/>
                <w:webHidden/>
              </w:rPr>
              <w:tab/>
            </w:r>
            <w:r w:rsidR="006E3D60" w:rsidDel="00427FD7">
              <w:rPr>
                <w:noProof/>
                <w:webHidden/>
              </w:rPr>
              <w:delText>25</w:delText>
            </w:r>
          </w:del>
        </w:p>
        <w:p w14:paraId="1D93357D" w14:textId="06F448F3" w:rsidR="00956FD1" w:rsidDel="00427FD7" w:rsidRDefault="00956FD1">
          <w:pPr>
            <w:pStyle w:val="TOC2"/>
            <w:tabs>
              <w:tab w:val="right" w:leader="dot" w:pos="9488"/>
            </w:tabs>
            <w:rPr>
              <w:del w:id="135" w:author="RenderMachine" w:date="2017-09-25T14:45:00Z"/>
              <w:rFonts w:asciiTheme="minorHAnsi" w:eastAsiaTheme="minorEastAsia" w:hAnsiTheme="minorHAnsi" w:cstheme="minorBidi"/>
              <w:noProof/>
              <w:color w:val="auto"/>
              <w:sz w:val="22"/>
              <w:lang w:val="ru-RU" w:eastAsia="ru-RU"/>
            </w:rPr>
          </w:pPr>
          <w:del w:id="136" w:author="RenderMachine" w:date="2017-09-25T14:45:00Z">
            <w:r w:rsidRPr="00427FD7" w:rsidDel="00427FD7">
              <w:rPr>
                <w:rStyle w:val="Hyperlink"/>
                <w:noProof/>
                <w:rPrChange w:id="137" w:author="RenderMachine" w:date="2017-09-25T14:45:00Z">
                  <w:rPr>
                    <w:rStyle w:val="Hyperlink"/>
                    <w:noProof/>
                  </w:rPr>
                </w:rPrChange>
              </w:rPr>
              <w:delText>Potential Competitors</w:delText>
            </w:r>
            <w:r w:rsidDel="00427FD7">
              <w:rPr>
                <w:noProof/>
                <w:webHidden/>
              </w:rPr>
              <w:tab/>
            </w:r>
            <w:r w:rsidR="006E3D60" w:rsidDel="00427FD7">
              <w:rPr>
                <w:noProof/>
                <w:webHidden/>
              </w:rPr>
              <w:delText>26</w:delText>
            </w:r>
          </w:del>
        </w:p>
        <w:p w14:paraId="3377B728" w14:textId="0260ED59" w:rsidR="00956FD1" w:rsidDel="00427FD7" w:rsidRDefault="00956FD1">
          <w:pPr>
            <w:pStyle w:val="TOC2"/>
            <w:tabs>
              <w:tab w:val="right" w:leader="dot" w:pos="9488"/>
            </w:tabs>
            <w:rPr>
              <w:del w:id="138" w:author="RenderMachine" w:date="2017-09-25T14:45:00Z"/>
              <w:rFonts w:asciiTheme="minorHAnsi" w:eastAsiaTheme="minorEastAsia" w:hAnsiTheme="minorHAnsi" w:cstheme="minorBidi"/>
              <w:noProof/>
              <w:color w:val="auto"/>
              <w:sz w:val="22"/>
              <w:lang w:val="ru-RU" w:eastAsia="ru-RU"/>
            </w:rPr>
          </w:pPr>
          <w:del w:id="139" w:author="RenderMachine" w:date="2017-09-25T14:45:00Z">
            <w:r w:rsidRPr="00427FD7" w:rsidDel="00427FD7">
              <w:rPr>
                <w:rStyle w:val="Hyperlink"/>
                <w:rFonts w:eastAsia="Times New Roman"/>
                <w:noProof/>
                <w:rPrChange w:id="140" w:author="RenderMachine" w:date="2017-09-25T14:45:00Z">
                  <w:rPr>
                    <w:rStyle w:val="Hyperlink"/>
                    <w:rFonts w:eastAsia="Times New Roman"/>
                    <w:noProof/>
                  </w:rPr>
                </w:rPrChange>
              </w:rPr>
              <w:delText xml:space="preserve">Unit </w:delText>
            </w:r>
            <w:r w:rsidRPr="00427FD7" w:rsidDel="00427FD7">
              <w:rPr>
                <w:rStyle w:val="Hyperlink"/>
                <w:noProof/>
                <w:rPrChange w:id="141" w:author="RenderMachine" w:date="2017-09-25T14:45:00Z">
                  <w:rPr>
                    <w:rStyle w:val="Hyperlink"/>
                    <w:noProof/>
                  </w:rPr>
                </w:rPrChange>
              </w:rPr>
              <w:delText>of</w:delText>
            </w:r>
            <w:r w:rsidRPr="00427FD7" w:rsidDel="00427FD7">
              <w:rPr>
                <w:rStyle w:val="Hyperlink"/>
                <w:rFonts w:eastAsia="Times New Roman"/>
                <w:noProof/>
                <w:rPrChange w:id="142" w:author="RenderMachine" w:date="2017-09-25T14:45:00Z">
                  <w:rPr>
                    <w:rStyle w:val="Hyperlink"/>
                    <w:rFonts w:eastAsia="Times New Roman"/>
                    <w:noProof/>
                  </w:rPr>
                </w:rPrChange>
              </w:rPr>
              <w:delText xml:space="preserve"> Service</w:delText>
            </w:r>
            <w:r w:rsidDel="00427FD7">
              <w:rPr>
                <w:noProof/>
                <w:webHidden/>
              </w:rPr>
              <w:tab/>
            </w:r>
            <w:r w:rsidR="006E3D60" w:rsidDel="00427FD7">
              <w:rPr>
                <w:noProof/>
                <w:webHidden/>
              </w:rPr>
              <w:delText>27</w:delText>
            </w:r>
          </w:del>
        </w:p>
        <w:p w14:paraId="12BA3C98" w14:textId="1D0E3E7F" w:rsidR="00956FD1" w:rsidDel="00427FD7" w:rsidRDefault="00956FD1">
          <w:pPr>
            <w:pStyle w:val="TOC2"/>
            <w:tabs>
              <w:tab w:val="right" w:leader="dot" w:pos="9488"/>
            </w:tabs>
            <w:rPr>
              <w:del w:id="143" w:author="RenderMachine" w:date="2017-09-25T14:45:00Z"/>
              <w:rFonts w:asciiTheme="minorHAnsi" w:eastAsiaTheme="minorEastAsia" w:hAnsiTheme="minorHAnsi" w:cstheme="minorBidi"/>
              <w:noProof/>
              <w:color w:val="auto"/>
              <w:sz w:val="22"/>
              <w:lang w:val="ru-RU" w:eastAsia="ru-RU"/>
            </w:rPr>
          </w:pPr>
          <w:del w:id="144" w:author="RenderMachine" w:date="2017-09-25T14:45:00Z">
            <w:r w:rsidRPr="00427FD7" w:rsidDel="00427FD7">
              <w:rPr>
                <w:rStyle w:val="Hyperlink"/>
                <w:noProof/>
                <w:rPrChange w:id="145" w:author="RenderMachine" w:date="2017-09-25T14:45:00Z">
                  <w:rPr>
                    <w:rStyle w:val="Hyperlink"/>
                    <w:noProof/>
                  </w:rPr>
                </w:rPrChange>
              </w:rPr>
              <w:delText>Licenses</w:delText>
            </w:r>
            <w:r w:rsidDel="00427FD7">
              <w:rPr>
                <w:noProof/>
                <w:webHidden/>
              </w:rPr>
              <w:tab/>
            </w:r>
            <w:r w:rsidR="006E3D60" w:rsidDel="00427FD7">
              <w:rPr>
                <w:noProof/>
                <w:webHidden/>
              </w:rPr>
              <w:delText>28</w:delText>
            </w:r>
          </w:del>
        </w:p>
        <w:p w14:paraId="0DB35C81" w14:textId="0EB0EA0C" w:rsidR="00956FD1" w:rsidDel="00427FD7" w:rsidRDefault="00956FD1">
          <w:pPr>
            <w:pStyle w:val="TOC1"/>
            <w:rPr>
              <w:del w:id="146" w:author="RenderMachine" w:date="2017-09-25T14:45:00Z"/>
              <w:rFonts w:asciiTheme="minorHAnsi" w:eastAsiaTheme="minorEastAsia" w:hAnsiTheme="minorHAnsi" w:cstheme="minorBidi"/>
              <w:noProof/>
              <w:color w:val="auto"/>
              <w:sz w:val="22"/>
              <w:lang w:val="ru-RU" w:eastAsia="ru-RU"/>
            </w:rPr>
          </w:pPr>
          <w:del w:id="147" w:author="RenderMachine" w:date="2017-09-25T14:45:00Z">
            <w:r w:rsidRPr="00427FD7" w:rsidDel="00427FD7">
              <w:rPr>
                <w:rStyle w:val="Hyperlink"/>
                <w:rFonts w:eastAsia="Times New Roman"/>
                <w:noProof/>
                <w:lang w:bidi="en-US"/>
                <w:rPrChange w:id="148" w:author="RenderMachine" w:date="2017-09-25T14:45:00Z">
                  <w:rPr>
                    <w:rStyle w:val="Hyperlink"/>
                    <w:rFonts w:eastAsia="Times New Roman"/>
                    <w:noProof/>
                    <w:lang w:bidi="en-US"/>
                  </w:rPr>
                </w:rPrChange>
              </w:rPr>
              <w:delText xml:space="preserve">Dogezer Initial </w:delText>
            </w:r>
            <w:r w:rsidRPr="00427FD7" w:rsidDel="00427FD7">
              <w:rPr>
                <w:rStyle w:val="Hyperlink"/>
                <w:noProof/>
                <w:lang w:bidi="en-US"/>
                <w:rPrChange w:id="149" w:author="RenderMachine" w:date="2017-09-25T14:45:00Z">
                  <w:rPr>
                    <w:rStyle w:val="Hyperlink"/>
                    <w:noProof/>
                    <w:lang w:bidi="en-US"/>
                  </w:rPr>
                </w:rPrChange>
              </w:rPr>
              <w:delText>Token</w:delText>
            </w:r>
            <w:r w:rsidRPr="00427FD7" w:rsidDel="00427FD7">
              <w:rPr>
                <w:rStyle w:val="Hyperlink"/>
                <w:rFonts w:eastAsia="Times New Roman"/>
                <w:noProof/>
                <w:lang w:bidi="en-US"/>
                <w:rPrChange w:id="150" w:author="RenderMachine" w:date="2017-09-25T14:45:00Z">
                  <w:rPr>
                    <w:rStyle w:val="Hyperlink"/>
                    <w:rFonts w:eastAsia="Times New Roman"/>
                    <w:noProof/>
                    <w:lang w:bidi="en-US"/>
                  </w:rPr>
                </w:rPrChange>
              </w:rPr>
              <w:delText xml:space="preserve"> Offering (ITO)</w:delText>
            </w:r>
            <w:r w:rsidDel="00427FD7">
              <w:rPr>
                <w:noProof/>
                <w:webHidden/>
              </w:rPr>
              <w:tab/>
            </w:r>
            <w:r w:rsidR="006E3D60" w:rsidDel="00427FD7">
              <w:rPr>
                <w:noProof/>
                <w:webHidden/>
              </w:rPr>
              <w:delText>29</w:delText>
            </w:r>
          </w:del>
        </w:p>
        <w:p w14:paraId="34F066B4" w14:textId="5C369343" w:rsidR="00956FD1" w:rsidDel="00427FD7" w:rsidRDefault="00956FD1">
          <w:pPr>
            <w:pStyle w:val="TOC2"/>
            <w:tabs>
              <w:tab w:val="right" w:leader="dot" w:pos="9488"/>
            </w:tabs>
            <w:rPr>
              <w:del w:id="151" w:author="RenderMachine" w:date="2017-09-25T14:45:00Z"/>
              <w:rFonts w:asciiTheme="minorHAnsi" w:eastAsiaTheme="minorEastAsia" w:hAnsiTheme="minorHAnsi" w:cstheme="minorBidi"/>
              <w:noProof/>
              <w:color w:val="auto"/>
              <w:sz w:val="22"/>
              <w:lang w:val="ru-RU" w:eastAsia="ru-RU"/>
            </w:rPr>
          </w:pPr>
          <w:del w:id="152" w:author="RenderMachine" w:date="2017-09-25T14:45:00Z">
            <w:r w:rsidRPr="00427FD7" w:rsidDel="00427FD7">
              <w:rPr>
                <w:rStyle w:val="Hyperlink"/>
                <w:rFonts w:eastAsia="Times New Roman"/>
                <w:noProof/>
                <w:rPrChange w:id="153" w:author="RenderMachine" w:date="2017-09-25T14:45:00Z">
                  <w:rPr>
                    <w:rStyle w:val="Hyperlink"/>
                    <w:rFonts w:eastAsia="Times New Roman"/>
                    <w:noProof/>
                  </w:rPr>
                </w:rPrChange>
              </w:rPr>
              <w:delText>Dogezer Token</w:delText>
            </w:r>
            <w:r w:rsidDel="00427FD7">
              <w:rPr>
                <w:noProof/>
                <w:webHidden/>
              </w:rPr>
              <w:tab/>
            </w:r>
            <w:r w:rsidR="006E3D60" w:rsidDel="00427FD7">
              <w:rPr>
                <w:noProof/>
                <w:webHidden/>
              </w:rPr>
              <w:delText>29</w:delText>
            </w:r>
          </w:del>
        </w:p>
        <w:p w14:paraId="05A0D6D2" w14:textId="01A50D56" w:rsidR="00956FD1" w:rsidDel="00427FD7" w:rsidRDefault="00956FD1">
          <w:pPr>
            <w:pStyle w:val="TOC2"/>
            <w:tabs>
              <w:tab w:val="right" w:leader="dot" w:pos="9488"/>
            </w:tabs>
            <w:rPr>
              <w:del w:id="154" w:author="RenderMachine" w:date="2017-09-25T14:45:00Z"/>
              <w:rFonts w:asciiTheme="minorHAnsi" w:eastAsiaTheme="minorEastAsia" w:hAnsiTheme="minorHAnsi" w:cstheme="minorBidi"/>
              <w:noProof/>
              <w:color w:val="auto"/>
              <w:sz w:val="22"/>
              <w:lang w:val="ru-RU" w:eastAsia="ru-RU"/>
            </w:rPr>
          </w:pPr>
          <w:del w:id="155" w:author="RenderMachine" w:date="2017-09-25T14:45:00Z">
            <w:r w:rsidRPr="00427FD7" w:rsidDel="00427FD7">
              <w:rPr>
                <w:rStyle w:val="Hyperlink"/>
                <w:rFonts w:eastAsia="Times New Roman"/>
                <w:noProof/>
                <w:rPrChange w:id="156" w:author="RenderMachine" w:date="2017-09-25T14:45:00Z">
                  <w:rPr>
                    <w:rStyle w:val="Hyperlink"/>
                    <w:rFonts w:eastAsia="Times New Roman"/>
                    <w:noProof/>
                  </w:rPr>
                </w:rPrChange>
              </w:rPr>
              <w:delText xml:space="preserve">Dogezer PreITO </w:delText>
            </w:r>
            <w:r w:rsidRPr="00427FD7" w:rsidDel="00427FD7">
              <w:rPr>
                <w:rStyle w:val="Hyperlink"/>
                <w:noProof/>
                <w:rPrChange w:id="157" w:author="RenderMachine" w:date="2017-09-25T14:45:00Z">
                  <w:rPr>
                    <w:rStyle w:val="Hyperlink"/>
                    <w:noProof/>
                  </w:rPr>
                </w:rPrChange>
              </w:rPr>
              <w:delText>Conditions</w:delText>
            </w:r>
            <w:r w:rsidDel="00427FD7">
              <w:rPr>
                <w:noProof/>
                <w:webHidden/>
              </w:rPr>
              <w:tab/>
            </w:r>
            <w:r w:rsidR="006E3D60" w:rsidDel="00427FD7">
              <w:rPr>
                <w:noProof/>
                <w:webHidden/>
              </w:rPr>
              <w:delText>30</w:delText>
            </w:r>
          </w:del>
        </w:p>
        <w:p w14:paraId="065DD816" w14:textId="7D87E1F9" w:rsidR="00956FD1" w:rsidDel="00427FD7" w:rsidRDefault="00956FD1">
          <w:pPr>
            <w:pStyle w:val="TOC2"/>
            <w:tabs>
              <w:tab w:val="right" w:leader="dot" w:pos="9488"/>
            </w:tabs>
            <w:rPr>
              <w:del w:id="158" w:author="RenderMachine" w:date="2017-09-25T14:45:00Z"/>
              <w:rFonts w:asciiTheme="minorHAnsi" w:eastAsiaTheme="minorEastAsia" w:hAnsiTheme="minorHAnsi" w:cstheme="minorBidi"/>
              <w:noProof/>
              <w:color w:val="auto"/>
              <w:sz w:val="22"/>
              <w:lang w:val="ru-RU" w:eastAsia="ru-RU"/>
            </w:rPr>
          </w:pPr>
          <w:del w:id="159" w:author="RenderMachine" w:date="2017-09-25T14:45:00Z">
            <w:r w:rsidRPr="00427FD7" w:rsidDel="00427FD7">
              <w:rPr>
                <w:rStyle w:val="Hyperlink"/>
                <w:rFonts w:eastAsia="Times New Roman"/>
                <w:noProof/>
                <w:rPrChange w:id="160" w:author="RenderMachine" w:date="2017-09-25T14:45:00Z">
                  <w:rPr>
                    <w:rStyle w:val="Hyperlink"/>
                    <w:rFonts w:eastAsia="Times New Roman"/>
                    <w:noProof/>
                  </w:rPr>
                </w:rPrChange>
              </w:rPr>
              <w:delText xml:space="preserve">Dogezer ITO </w:delText>
            </w:r>
            <w:r w:rsidRPr="00427FD7" w:rsidDel="00427FD7">
              <w:rPr>
                <w:rStyle w:val="Hyperlink"/>
                <w:noProof/>
                <w:rPrChange w:id="161" w:author="RenderMachine" w:date="2017-09-25T14:45:00Z">
                  <w:rPr>
                    <w:rStyle w:val="Hyperlink"/>
                    <w:noProof/>
                  </w:rPr>
                </w:rPrChange>
              </w:rPr>
              <w:delText>conditions</w:delText>
            </w:r>
            <w:r w:rsidDel="00427FD7">
              <w:rPr>
                <w:noProof/>
                <w:webHidden/>
              </w:rPr>
              <w:tab/>
            </w:r>
            <w:r w:rsidR="006E3D60" w:rsidDel="00427FD7">
              <w:rPr>
                <w:noProof/>
                <w:webHidden/>
              </w:rPr>
              <w:delText>31</w:delText>
            </w:r>
          </w:del>
        </w:p>
        <w:p w14:paraId="59377465" w14:textId="3F2035F0" w:rsidR="00956FD1" w:rsidDel="00427FD7" w:rsidRDefault="00956FD1">
          <w:pPr>
            <w:pStyle w:val="TOC2"/>
            <w:tabs>
              <w:tab w:val="right" w:leader="dot" w:pos="9488"/>
            </w:tabs>
            <w:rPr>
              <w:del w:id="162" w:author="RenderMachine" w:date="2017-09-25T14:45:00Z"/>
              <w:rFonts w:asciiTheme="minorHAnsi" w:eastAsiaTheme="minorEastAsia" w:hAnsiTheme="minorHAnsi" w:cstheme="minorBidi"/>
              <w:noProof/>
              <w:color w:val="auto"/>
              <w:sz w:val="22"/>
              <w:lang w:val="ru-RU" w:eastAsia="ru-RU"/>
            </w:rPr>
          </w:pPr>
          <w:del w:id="163" w:author="RenderMachine" w:date="2017-09-25T14:45:00Z">
            <w:r w:rsidRPr="00427FD7" w:rsidDel="00427FD7">
              <w:rPr>
                <w:rStyle w:val="Hyperlink"/>
                <w:rFonts w:eastAsia="Times New Roman"/>
                <w:noProof/>
                <w:rPrChange w:id="164" w:author="RenderMachine" w:date="2017-09-25T14:45:00Z">
                  <w:rPr>
                    <w:rStyle w:val="Hyperlink"/>
                    <w:rFonts w:eastAsia="Times New Roman"/>
                    <w:noProof/>
                  </w:rPr>
                </w:rPrChange>
              </w:rPr>
              <w:delText>Rationale</w:delText>
            </w:r>
            <w:r w:rsidDel="00427FD7">
              <w:rPr>
                <w:noProof/>
                <w:webHidden/>
              </w:rPr>
              <w:tab/>
            </w:r>
            <w:r w:rsidR="006E3D60" w:rsidDel="00427FD7">
              <w:rPr>
                <w:noProof/>
                <w:webHidden/>
              </w:rPr>
              <w:delText>33</w:delText>
            </w:r>
          </w:del>
        </w:p>
        <w:p w14:paraId="3F792D91" w14:textId="2FA8E251" w:rsidR="00956FD1" w:rsidDel="00427FD7" w:rsidRDefault="00956FD1">
          <w:pPr>
            <w:pStyle w:val="TOC2"/>
            <w:tabs>
              <w:tab w:val="right" w:leader="dot" w:pos="9488"/>
            </w:tabs>
            <w:rPr>
              <w:del w:id="165" w:author="RenderMachine" w:date="2017-09-25T14:45:00Z"/>
              <w:rFonts w:asciiTheme="minorHAnsi" w:eastAsiaTheme="minorEastAsia" w:hAnsiTheme="minorHAnsi" w:cstheme="minorBidi"/>
              <w:noProof/>
              <w:color w:val="auto"/>
              <w:sz w:val="22"/>
              <w:lang w:val="ru-RU" w:eastAsia="ru-RU"/>
            </w:rPr>
          </w:pPr>
          <w:del w:id="166" w:author="RenderMachine" w:date="2017-09-25T14:45:00Z">
            <w:r w:rsidRPr="00427FD7" w:rsidDel="00427FD7">
              <w:rPr>
                <w:rStyle w:val="Hyperlink"/>
                <w:noProof/>
                <w:rPrChange w:id="167" w:author="RenderMachine" w:date="2017-09-25T14:45:00Z">
                  <w:rPr>
                    <w:rStyle w:val="Hyperlink"/>
                    <w:noProof/>
                  </w:rPr>
                </w:rPrChange>
              </w:rPr>
              <w:delText>Funds Distribution and Development Plan</w:delText>
            </w:r>
            <w:r w:rsidDel="00427FD7">
              <w:rPr>
                <w:noProof/>
                <w:webHidden/>
              </w:rPr>
              <w:tab/>
            </w:r>
            <w:r w:rsidR="006E3D60" w:rsidDel="00427FD7">
              <w:rPr>
                <w:noProof/>
                <w:webHidden/>
              </w:rPr>
              <w:delText>35</w:delText>
            </w:r>
          </w:del>
        </w:p>
        <w:p w14:paraId="26D5FC94" w14:textId="3C0C17BA" w:rsidR="00956FD1" w:rsidDel="00427FD7" w:rsidRDefault="00956FD1">
          <w:pPr>
            <w:pStyle w:val="TOC2"/>
            <w:tabs>
              <w:tab w:val="right" w:leader="dot" w:pos="9488"/>
            </w:tabs>
            <w:rPr>
              <w:del w:id="168" w:author="RenderMachine" w:date="2017-09-25T14:45:00Z"/>
              <w:rFonts w:asciiTheme="minorHAnsi" w:eastAsiaTheme="minorEastAsia" w:hAnsiTheme="minorHAnsi" w:cstheme="minorBidi"/>
              <w:noProof/>
              <w:color w:val="auto"/>
              <w:sz w:val="22"/>
              <w:lang w:val="ru-RU" w:eastAsia="ru-RU"/>
            </w:rPr>
          </w:pPr>
          <w:del w:id="169" w:author="RenderMachine" w:date="2017-09-25T14:45:00Z">
            <w:r w:rsidRPr="00427FD7" w:rsidDel="00427FD7">
              <w:rPr>
                <w:rStyle w:val="Hyperlink"/>
                <w:noProof/>
                <w:rPrChange w:id="170" w:author="RenderMachine" w:date="2017-09-25T14:45:00Z">
                  <w:rPr>
                    <w:rStyle w:val="Hyperlink"/>
                    <w:noProof/>
                  </w:rPr>
                </w:rPrChange>
              </w:rPr>
              <w:delText>Marketing Plan</w:delText>
            </w:r>
            <w:r w:rsidDel="00427FD7">
              <w:rPr>
                <w:noProof/>
                <w:webHidden/>
              </w:rPr>
              <w:tab/>
            </w:r>
            <w:r w:rsidR="006E3D60" w:rsidDel="00427FD7">
              <w:rPr>
                <w:noProof/>
                <w:webHidden/>
              </w:rPr>
              <w:delText>36</w:delText>
            </w:r>
          </w:del>
        </w:p>
        <w:p w14:paraId="7A4778A1" w14:textId="0659226A" w:rsidR="00956FD1" w:rsidDel="00427FD7" w:rsidRDefault="00956FD1">
          <w:pPr>
            <w:pStyle w:val="TOC2"/>
            <w:tabs>
              <w:tab w:val="right" w:leader="dot" w:pos="9488"/>
            </w:tabs>
            <w:rPr>
              <w:del w:id="171" w:author="RenderMachine" w:date="2017-09-25T14:45:00Z"/>
              <w:rFonts w:asciiTheme="minorHAnsi" w:eastAsiaTheme="minorEastAsia" w:hAnsiTheme="minorHAnsi" w:cstheme="minorBidi"/>
              <w:noProof/>
              <w:color w:val="auto"/>
              <w:sz w:val="22"/>
              <w:lang w:val="ru-RU" w:eastAsia="ru-RU"/>
            </w:rPr>
          </w:pPr>
          <w:del w:id="172" w:author="RenderMachine" w:date="2017-09-25T14:45:00Z">
            <w:r w:rsidRPr="00427FD7" w:rsidDel="00427FD7">
              <w:rPr>
                <w:rStyle w:val="Hyperlink"/>
                <w:rFonts w:eastAsia="Times New Roman"/>
                <w:noProof/>
                <w:rPrChange w:id="173" w:author="RenderMachine" w:date="2017-09-25T14:45:00Z">
                  <w:rPr>
                    <w:rStyle w:val="Hyperlink"/>
                    <w:rFonts w:eastAsia="Times New Roman"/>
                    <w:noProof/>
                  </w:rPr>
                </w:rPrChange>
              </w:rPr>
              <w:delText xml:space="preserve">Bounty </w:delText>
            </w:r>
            <w:r w:rsidRPr="00427FD7" w:rsidDel="00427FD7">
              <w:rPr>
                <w:rStyle w:val="Hyperlink"/>
                <w:noProof/>
                <w:rPrChange w:id="174" w:author="RenderMachine" w:date="2017-09-25T14:45:00Z">
                  <w:rPr>
                    <w:rStyle w:val="Hyperlink"/>
                    <w:noProof/>
                  </w:rPr>
                </w:rPrChange>
              </w:rPr>
              <w:delText>Campaign</w:delText>
            </w:r>
            <w:r w:rsidDel="00427FD7">
              <w:rPr>
                <w:noProof/>
                <w:webHidden/>
              </w:rPr>
              <w:tab/>
            </w:r>
            <w:r w:rsidR="006E3D60" w:rsidDel="00427FD7">
              <w:rPr>
                <w:noProof/>
                <w:webHidden/>
              </w:rPr>
              <w:delText>37</w:delText>
            </w:r>
          </w:del>
        </w:p>
        <w:p w14:paraId="22EBA18A" w14:textId="20D6B696" w:rsidR="00956FD1" w:rsidDel="00427FD7" w:rsidRDefault="00956FD1">
          <w:pPr>
            <w:pStyle w:val="TOC1"/>
            <w:rPr>
              <w:del w:id="175" w:author="RenderMachine" w:date="2017-09-25T14:45:00Z"/>
              <w:rFonts w:asciiTheme="minorHAnsi" w:eastAsiaTheme="minorEastAsia" w:hAnsiTheme="minorHAnsi" w:cstheme="minorBidi"/>
              <w:noProof/>
              <w:color w:val="auto"/>
              <w:sz w:val="22"/>
              <w:lang w:val="ru-RU" w:eastAsia="ru-RU"/>
            </w:rPr>
          </w:pPr>
          <w:del w:id="176" w:author="RenderMachine" w:date="2017-09-25T14:45:00Z">
            <w:r w:rsidRPr="00427FD7" w:rsidDel="00427FD7">
              <w:rPr>
                <w:rStyle w:val="Hyperlink"/>
                <w:rFonts w:eastAsia="Times New Roman"/>
                <w:noProof/>
                <w:lang w:bidi="en-US"/>
                <w:rPrChange w:id="177" w:author="RenderMachine" w:date="2017-09-25T14:45:00Z">
                  <w:rPr>
                    <w:rStyle w:val="Hyperlink"/>
                    <w:rFonts w:eastAsia="Times New Roman"/>
                    <w:noProof/>
                    <w:lang w:bidi="en-US"/>
                  </w:rPr>
                </w:rPrChange>
              </w:rPr>
              <w:delText xml:space="preserve">Legal </w:delText>
            </w:r>
            <w:r w:rsidRPr="00427FD7" w:rsidDel="00427FD7">
              <w:rPr>
                <w:rStyle w:val="Hyperlink"/>
                <w:noProof/>
                <w:lang w:bidi="en-US"/>
                <w:rPrChange w:id="178" w:author="RenderMachine" w:date="2017-09-25T14:45:00Z">
                  <w:rPr>
                    <w:rStyle w:val="Hyperlink"/>
                    <w:noProof/>
                    <w:lang w:bidi="en-US"/>
                  </w:rPr>
                </w:rPrChange>
              </w:rPr>
              <w:delText>Disclaimers</w:delText>
            </w:r>
            <w:r w:rsidDel="00427FD7">
              <w:rPr>
                <w:noProof/>
                <w:webHidden/>
              </w:rPr>
              <w:tab/>
            </w:r>
            <w:r w:rsidR="006E3D60" w:rsidDel="00427FD7">
              <w:rPr>
                <w:noProof/>
                <w:webHidden/>
              </w:rPr>
              <w:delText>38</w:delText>
            </w:r>
          </w:del>
        </w:p>
        <w:p w14:paraId="25683B4F" w14:textId="0C546184" w:rsidR="009002A2" w:rsidDel="00956FD1" w:rsidRDefault="009002A2">
          <w:pPr>
            <w:pStyle w:val="TOC1"/>
            <w:rPr>
              <w:del w:id="179" w:author="RenderMachine" w:date="2017-09-24T21:32:00Z"/>
              <w:rFonts w:asciiTheme="minorHAnsi" w:eastAsiaTheme="minorEastAsia" w:hAnsiTheme="minorHAnsi" w:cstheme="minorBidi"/>
              <w:noProof/>
              <w:color w:val="auto"/>
              <w:sz w:val="22"/>
              <w:lang w:val="ru-RU" w:eastAsia="ru-RU"/>
            </w:rPr>
          </w:pPr>
          <w:del w:id="180" w:author="RenderMachine" w:date="2017-09-24T21:32:00Z">
            <w:r w:rsidRPr="00956FD1" w:rsidDel="00956FD1">
              <w:rPr>
                <w:noProof/>
                <w:rPrChange w:id="181" w:author="RenderMachine" w:date="2017-09-24T21:32:00Z">
                  <w:rPr>
                    <w:rStyle w:val="Hyperlink"/>
                    <w:noProof/>
                    <w:lang w:bidi="en-US"/>
                  </w:rPr>
                </w:rPrChange>
              </w:rPr>
              <w:delText>Abstract</w:delText>
            </w:r>
            <w:r w:rsidDel="00956FD1">
              <w:rPr>
                <w:noProof/>
                <w:webHidden/>
              </w:rPr>
              <w:tab/>
            </w:r>
            <w:r w:rsidR="00956FD1" w:rsidDel="00956FD1">
              <w:rPr>
                <w:noProof/>
                <w:webHidden/>
              </w:rPr>
              <w:delText>1</w:delText>
            </w:r>
          </w:del>
        </w:p>
        <w:p w14:paraId="2AB80730" w14:textId="166641BD" w:rsidR="009002A2" w:rsidDel="00956FD1" w:rsidRDefault="009002A2">
          <w:pPr>
            <w:pStyle w:val="TOC1"/>
            <w:rPr>
              <w:del w:id="182" w:author="RenderMachine" w:date="2017-09-24T21:32:00Z"/>
              <w:rFonts w:asciiTheme="minorHAnsi" w:eastAsiaTheme="minorEastAsia" w:hAnsiTheme="minorHAnsi" w:cstheme="minorBidi"/>
              <w:noProof/>
              <w:color w:val="auto"/>
              <w:sz w:val="22"/>
              <w:lang w:val="ru-RU" w:eastAsia="ru-RU"/>
            </w:rPr>
          </w:pPr>
          <w:del w:id="183" w:author="RenderMachine" w:date="2017-09-24T21:32:00Z">
            <w:r w:rsidRPr="00956FD1" w:rsidDel="00956FD1">
              <w:rPr>
                <w:noProof/>
                <w:rPrChange w:id="184" w:author="RenderMachine" w:date="2017-09-24T21:32:00Z">
                  <w:rPr>
                    <w:rStyle w:val="Hyperlink"/>
                    <w:noProof/>
                    <w:lang w:bidi="en-US"/>
                  </w:rPr>
                </w:rPrChange>
              </w:rPr>
              <w:delText>INTRO</w:delText>
            </w:r>
            <w:r w:rsidDel="00956FD1">
              <w:rPr>
                <w:noProof/>
                <w:webHidden/>
              </w:rPr>
              <w:tab/>
            </w:r>
            <w:r w:rsidR="00956FD1" w:rsidDel="00956FD1">
              <w:rPr>
                <w:noProof/>
                <w:webHidden/>
              </w:rPr>
              <w:delText>2</w:delText>
            </w:r>
          </w:del>
        </w:p>
        <w:p w14:paraId="70F88CD5" w14:textId="32A20043" w:rsidR="009002A2" w:rsidDel="00956FD1" w:rsidRDefault="009002A2">
          <w:pPr>
            <w:pStyle w:val="TOC2"/>
            <w:tabs>
              <w:tab w:val="right" w:leader="dot" w:pos="9488"/>
            </w:tabs>
            <w:rPr>
              <w:del w:id="185" w:author="RenderMachine" w:date="2017-09-24T21:32:00Z"/>
              <w:rFonts w:asciiTheme="minorHAnsi" w:eastAsiaTheme="minorEastAsia" w:hAnsiTheme="minorHAnsi" w:cstheme="minorBidi"/>
              <w:noProof/>
              <w:color w:val="auto"/>
              <w:sz w:val="22"/>
              <w:lang w:val="ru-RU" w:eastAsia="ru-RU"/>
            </w:rPr>
          </w:pPr>
          <w:del w:id="186" w:author="RenderMachine" w:date="2017-09-24T21:32:00Z">
            <w:r w:rsidRPr="00956FD1" w:rsidDel="00956FD1">
              <w:rPr>
                <w:noProof/>
                <w:rPrChange w:id="187" w:author="RenderMachine" w:date="2017-09-24T21:32:00Z">
                  <w:rPr>
                    <w:rStyle w:val="Hyperlink"/>
                    <w:noProof/>
                  </w:rPr>
                </w:rPrChange>
              </w:rPr>
              <w:delText>Revision History:</w:delText>
            </w:r>
            <w:r w:rsidDel="00956FD1">
              <w:rPr>
                <w:noProof/>
                <w:webHidden/>
              </w:rPr>
              <w:tab/>
            </w:r>
            <w:r w:rsidR="00956FD1" w:rsidDel="00956FD1">
              <w:rPr>
                <w:noProof/>
                <w:webHidden/>
              </w:rPr>
              <w:delText>2</w:delText>
            </w:r>
          </w:del>
        </w:p>
        <w:p w14:paraId="0A3FC3C3" w14:textId="2A464C61" w:rsidR="009002A2" w:rsidDel="00956FD1" w:rsidRDefault="009002A2">
          <w:pPr>
            <w:pStyle w:val="TOC2"/>
            <w:tabs>
              <w:tab w:val="right" w:leader="dot" w:pos="9488"/>
            </w:tabs>
            <w:rPr>
              <w:del w:id="188" w:author="RenderMachine" w:date="2017-09-24T21:32:00Z"/>
              <w:rFonts w:asciiTheme="minorHAnsi" w:eastAsiaTheme="minorEastAsia" w:hAnsiTheme="minorHAnsi" w:cstheme="minorBidi"/>
              <w:noProof/>
              <w:color w:val="auto"/>
              <w:sz w:val="22"/>
              <w:lang w:val="ru-RU" w:eastAsia="ru-RU"/>
            </w:rPr>
          </w:pPr>
          <w:del w:id="189" w:author="RenderMachine" w:date="2017-09-24T21:32:00Z">
            <w:r w:rsidRPr="00956FD1" w:rsidDel="00956FD1">
              <w:rPr>
                <w:noProof/>
                <w:rPrChange w:id="190" w:author="RenderMachine" w:date="2017-09-24T21:32:00Z">
                  <w:rPr>
                    <w:rStyle w:val="Hyperlink"/>
                    <w:noProof/>
                  </w:rPr>
                </w:rPrChange>
              </w:rPr>
              <w:delText>Statements and Warnings</w:delText>
            </w:r>
            <w:r w:rsidDel="00956FD1">
              <w:rPr>
                <w:noProof/>
                <w:webHidden/>
              </w:rPr>
              <w:tab/>
            </w:r>
            <w:r w:rsidR="00956FD1" w:rsidDel="00956FD1">
              <w:rPr>
                <w:noProof/>
                <w:webHidden/>
              </w:rPr>
              <w:delText>2</w:delText>
            </w:r>
          </w:del>
        </w:p>
        <w:p w14:paraId="4B45D765" w14:textId="011D06B1" w:rsidR="009002A2" w:rsidDel="00956FD1" w:rsidRDefault="009002A2">
          <w:pPr>
            <w:pStyle w:val="TOC1"/>
            <w:rPr>
              <w:del w:id="191" w:author="RenderMachine" w:date="2017-09-24T21:32:00Z"/>
              <w:rFonts w:asciiTheme="minorHAnsi" w:eastAsiaTheme="minorEastAsia" w:hAnsiTheme="minorHAnsi" w:cstheme="minorBidi"/>
              <w:noProof/>
              <w:color w:val="auto"/>
              <w:sz w:val="22"/>
              <w:lang w:val="ru-RU" w:eastAsia="ru-RU"/>
            </w:rPr>
          </w:pPr>
          <w:del w:id="192" w:author="RenderMachine" w:date="2017-09-24T21:32:00Z">
            <w:r w:rsidRPr="00956FD1" w:rsidDel="00956FD1">
              <w:rPr>
                <w:noProof/>
                <w:rPrChange w:id="193" w:author="RenderMachine" w:date="2017-09-24T21:32:00Z">
                  <w:rPr>
                    <w:rStyle w:val="Hyperlink"/>
                    <w:noProof/>
                    <w:lang w:bidi="en-US"/>
                  </w:rPr>
                </w:rPrChange>
              </w:rPr>
              <w:delText>Contents</w:delText>
            </w:r>
            <w:r w:rsidDel="00956FD1">
              <w:rPr>
                <w:noProof/>
                <w:webHidden/>
              </w:rPr>
              <w:tab/>
            </w:r>
            <w:r w:rsidR="00956FD1" w:rsidDel="00956FD1">
              <w:rPr>
                <w:noProof/>
                <w:webHidden/>
              </w:rPr>
              <w:delText>3</w:delText>
            </w:r>
          </w:del>
        </w:p>
        <w:p w14:paraId="51652970" w14:textId="6ABD0775" w:rsidR="009002A2" w:rsidDel="00956FD1" w:rsidRDefault="009002A2">
          <w:pPr>
            <w:pStyle w:val="TOC1"/>
            <w:rPr>
              <w:del w:id="194" w:author="RenderMachine" w:date="2017-09-24T21:32:00Z"/>
              <w:rFonts w:asciiTheme="minorHAnsi" w:eastAsiaTheme="minorEastAsia" w:hAnsiTheme="minorHAnsi" w:cstheme="minorBidi"/>
              <w:noProof/>
              <w:color w:val="auto"/>
              <w:sz w:val="22"/>
              <w:lang w:val="ru-RU" w:eastAsia="ru-RU"/>
            </w:rPr>
          </w:pPr>
          <w:del w:id="195" w:author="RenderMachine" w:date="2017-09-24T21:32:00Z">
            <w:r w:rsidRPr="00956FD1" w:rsidDel="00956FD1">
              <w:rPr>
                <w:noProof/>
                <w:rPrChange w:id="196" w:author="RenderMachine" w:date="2017-09-24T21:32:00Z">
                  <w:rPr>
                    <w:rStyle w:val="Hyperlink"/>
                    <w:noProof/>
                    <w:lang w:bidi="en-US"/>
                  </w:rPr>
                </w:rPrChange>
              </w:rPr>
              <w:delText>Introduction</w:delText>
            </w:r>
            <w:r w:rsidDel="00956FD1">
              <w:rPr>
                <w:noProof/>
                <w:webHidden/>
              </w:rPr>
              <w:tab/>
            </w:r>
            <w:r w:rsidR="00956FD1" w:rsidDel="00956FD1">
              <w:rPr>
                <w:noProof/>
                <w:webHidden/>
              </w:rPr>
              <w:delText>5</w:delText>
            </w:r>
          </w:del>
        </w:p>
        <w:p w14:paraId="30F38F2C" w14:textId="68A9C9CB" w:rsidR="009002A2" w:rsidDel="00956FD1" w:rsidRDefault="009002A2">
          <w:pPr>
            <w:pStyle w:val="TOC2"/>
            <w:tabs>
              <w:tab w:val="right" w:leader="dot" w:pos="9488"/>
            </w:tabs>
            <w:rPr>
              <w:del w:id="197" w:author="RenderMachine" w:date="2017-09-24T21:32:00Z"/>
              <w:rFonts w:asciiTheme="minorHAnsi" w:eastAsiaTheme="minorEastAsia" w:hAnsiTheme="minorHAnsi" w:cstheme="minorBidi"/>
              <w:noProof/>
              <w:color w:val="auto"/>
              <w:sz w:val="22"/>
              <w:lang w:val="ru-RU" w:eastAsia="ru-RU"/>
            </w:rPr>
          </w:pPr>
          <w:del w:id="198" w:author="RenderMachine" w:date="2017-09-24T21:32:00Z">
            <w:r w:rsidRPr="00956FD1" w:rsidDel="00956FD1">
              <w:rPr>
                <w:noProof/>
                <w:rPrChange w:id="199" w:author="RenderMachine" w:date="2017-09-24T21:32:00Z">
                  <w:rPr>
                    <w:rStyle w:val="Hyperlink"/>
                    <w:noProof/>
                  </w:rPr>
                </w:rPrChange>
              </w:rPr>
              <w:delText>Analysis</w:delText>
            </w:r>
            <w:r w:rsidDel="00956FD1">
              <w:rPr>
                <w:noProof/>
                <w:webHidden/>
              </w:rPr>
              <w:tab/>
            </w:r>
            <w:r w:rsidR="00956FD1" w:rsidDel="00956FD1">
              <w:rPr>
                <w:noProof/>
                <w:webHidden/>
              </w:rPr>
              <w:delText>5</w:delText>
            </w:r>
          </w:del>
        </w:p>
        <w:p w14:paraId="0AC84A87" w14:textId="4A559738" w:rsidR="009002A2" w:rsidDel="00956FD1" w:rsidRDefault="009002A2">
          <w:pPr>
            <w:pStyle w:val="TOC2"/>
            <w:tabs>
              <w:tab w:val="right" w:leader="dot" w:pos="9488"/>
            </w:tabs>
            <w:rPr>
              <w:del w:id="200" w:author="RenderMachine" w:date="2017-09-24T21:32:00Z"/>
              <w:rFonts w:asciiTheme="minorHAnsi" w:eastAsiaTheme="minorEastAsia" w:hAnsiTheme="minorHAnsi" w:cstheme="minorBidi"/>
              <w:noProof/>
              <w:color w:val="auto"/>
              <w:sz w:val="22"/>
              <w:lang w:val="ru-RU" w:eastAsia="ru-RU"/>
            </w:rPr>
          </w:pPr>
          <w:del w:id="201" w:author="RenderMachine" w:date="2017-09-24T21:32:00Z">
            <w:r w:rsidRPr="00956FD1" w:rsidDel="00956FD1">
              <w:rPr>
                <w:noProof/>
                <w:rPrChange w:id="202" w:author="RenderMachine" w:date="2017-09-24T21:32:00Z">
                  <w:rPr>
                    <w:rStyle w:val="Hyperlink"/>
                    <w:rFonts w:eastAsia="Times New Roman"/>
                    <w:noProof/>
                  </w:rPr>
                </w:rPrChange>
              </w:rPr>
              <w:delText>Problems Solved</w:delText>
            </w:r>
            <w:r w:rsidDel="00956FD1">
              <w:rPr>
                <w:noProof/>
                <w:webHidden/>
              </w:rPr>
              <w:tab/>
            </w:r>
            <w:r w:rsidR="00956FD1" w:rsidDel="00956FD1">
              <w:rPr>
                <w:noProof/>
                <w:webHidden/>
              </w:rPr>
              <w:delText>7</w:delText>
            </w:r>
          </w:del>
        </w:p>
        <w:p w14:paraId="40DFD1B8" w14:textId="1C2DCC10" w:rsidR="009002A2" w:rsidDel="00956FD1" w:rsidRDefault="009002A2">
          <w:pPr>
            <w:pStyle w:val="TOC1"/>
            <w:rPr>
              <w:del w:id="203" w:author="RenderMachine" w:date="2017-09-24T21:32:00Z"/>
              <w:rFonts w:asciiTheme="minorHAnsi" w:eastAsiaTheme="minorEastAsia" w:hAnsiTheme="minorHAnsi" w:cstheme="minorBidi"/>
              <w:noProof/>
              <w:color w:val="auto"/>
              <w:sz w:val="22"/>
              <w:lang w:val="ru-RU" w:eastAsia="ru-RU"/>
            </w:rPr>
          </w:pPr>
          <w:del w:id="204" w:author="RenderMachine" w:date="2017-09-24T21:32:00Z">
            <w:r w:rsidRPr="00956FD1" w:rsidDel="00956FD1">
              <w:rPr>
                <w:noProof/>
                <w:rPrChange w:id="205" w:author="RenderMachine" w:date="2017-09-24T21:32:00Z">
                  <w:rPr>
                    <w:rStyle w:val="Hyperlink"/>
                    <w:rFonts w:eastAsia="Times New Roman"/>
                    <w:noProof/>
                    <w:lang w:bidi="en-US"/>
                  </w:rPr>
                </w:rPrChange>
              </w:rPr>
              <w:delText xml:space="preserve">The Dogezer </w:delText>
            </w:r>
            <w:r w:rsidRPr="00956FD1" w:rsidDel="00956FD1">
              <w:rPr>
                <w:noProof/>
                <w:rPrChange w:id="206" w:author="RenderMachine" w:date="2017-09-24T21:32:00Z">
                  <w:rPr>
                    <w:rStyle w:val="Hyperlink"/>
                    <w:noProof/>
                    <w:lang w:bidi="en-US"/>
                  </w:rPr>
                </w:rPrChange>
              </w:rPr>
              <w:delText>Solution</w:delText>
            </w:r>
            <w:r w:rsidDel="00956FD1">
              <w:rPr>
                <w:noProof/>
                <w:webHidden/>
              </w:rPr>
              <w:tab/>
              <w:delText>7</w:delText>
            </w:r>
          </w:del>
        </w:p>
        <w:p w14:paraId="657D4DEB" w14:textId="16B45F32" w:rsidR="009002A2" w:rsidDel="00956FD1" w:rsidRDefault="009002A2">
          <w:pPr>
            <w:pStyle w:val="TOC2"/>
            <w:tabs>
              <w:tab w:val="right" w:leader="dot" w:pos="9488"/>
            </w:tabs>
            <w:rPr>
              <w:del w:id="207" w:author="RenderMachine" w:date="2017-09-24T21:32:00Z"/>
              <w:rFonts w:asciiTheme="minorHAnsi" w:eastAsiaTheme="minorEastAsia" w:hAnsiTheme="minorHAnsi" w:cstheme="minorBidi"/>
              <w:noProof/>
              <w:color w:val="auto"/>
              <w:sz w:val="22"/>
              <w:lang w:val="ru-RU" w:eastAsia="ru-RU"/>
            </w:rPr>
          </w:pPr>
          <w:del w:id="208" w:author="RenderMachine" w:date="2017-09-24T21:32:00Z">
            <w:r w:rsidRPr="00956FD1" w:rsidDel="00956FD1">
              <w:rPr>
                <w:noProof/>
                <w:rPrChange w:id="209" w:author="RenderMachine" w:date="2017-09-24T21:32:00Z">
                  <w:rPr>
                    <w:rStyle w:val="Hyperlink"/>
                    <w:rFonts w:eastAsia="Times New Roman"/>
                    <w:noProof/>
                  </w:rPr>
                </w:rPrChange>
              </w:rPr>
              <w:delText xml:space="preserve">Dogezer in </w:delText>
            </w:r>
            <w:r w:rsidRPr="00956FD1" w:rsidDel="00956FD1">
              <w:rPr>
                <w:noProof/>
                <w:rPrChange w:id="210" w:author="RenderMachine" w:date="2017-09-24T21:32:00Z">
                  <w:rPr>
                    <w:rStyle w:val="Hyperlink"/>
                    <w:noProof/>
                  </w:rPr>
                </w:rPrChange>
              </w:rPr>
              <w:delText>20</w:delText>
            </w:r>
            <w:r w:rsidRPr="00956FD1" w:rsidDel="00956FD1">
              <w:rPr>
                <w:noProof/>
                <w:rPrChange w:id="211" w:author="RenderMachine" w:date="2017-09-24T21:32:00Z">
                  <w:rPr>
                    <w:rStyle w:val="Hyperlink"/>
                    <w:rFonts w:eastAsia="Times New Roman"/>
                    <w:noProof/>
                  </w:rPr>
                </w:rPrChange>
              </w:rPr>
              <w:delText xml:space="preserve"> Words</w:delText>
            </w:r>
            <w:r w:rsidDel="00956FD1">
              <w:rPr>
                <w:noProof/>
                <w:webHidden/>
              </w:rPr>
              <w:tab/>
            </w:r>
            <w:r w:rsidR="00956FD1" w:rsidDel="00956FD1">
              <w:rPr>
                <w:noProof/>
                <w:webHidden/>
              </w:rPr>
              <w:delText>8</w:delText>
            </w:r>
          </w:del>
        </w:p>
        <w:p w14:paraId="1323148E" w14:textId="4D735E3B" w:rsidR="009002A2" w:rsidDel="00956FD1" w:rsidRDefault="009002A2">
          <w:pPr>
            <w:pStyle w:val="TOC2"/>
            <w:tabs>
              <w:tab w:val="right" w:leader="dot" w:pos="9488"/>
            </w:tabs>
            <w:rPr>
              <w:del w:id="212" w:author="RenderMachine" w:date="2017-09-24T21:32:00Z"/>
              <w:rFonts w:asciiTheme="minorHAnsi" w:eastAsiaTheme="minorEastAsia" w:hAnsiTheme="minorHAnsi" w:cstheme="minorBidi"/>
              <w:noProof/>
              <w:color w:val="auto"/>
              <w:sz w:val="22"/>
              <w:lang w:val="ru-RU" w:eastAsia="ru-RU"/>
            </w:rPr>
          </w:pPr>
          <w:del w:id="213" w:author="RenderMachine" w:date="2017-09-24T21:32:00Z">
            <w:r w:rsidRPr="00956FD1" w:rsidDel="00956FD1">
              <w:rPr>
                <w:noProof/>
                <w:rPrChange w:id="214" w:author="RenderMachine" w:date="2017-09-24T21:32:00Z">
                  <w:rPr>
                    <w:rStyle w:val="Hyperlink"/>
                    <w:rFonts w:eastAsia="Times New Roman"/>
                    <w:noProof/>
                  </w:rPr>
                </w:rPrChange>
              </w:rPr>
              <w:delText xml:space="preserve">Dogezer </w:delText>
            </w:r>
            <w:r w:rsidRPr="00956FD1" w:rsidDel="00956FD1">
              <w:rPr>
                <w:noProof/>
                <w:rPrChange w:id="215" w:author="RenderMachine" w:date="2017-09-24T21:32:00Z">
                  <w:rPr>
                    <w:rStyle w:val="Hyperlink"/>
                    <w:noProof/>
                  </w:rPr>
                </w:rPrChange>
              </w:rPr>
              <w:delText>Solution</w:delText>
            </w:r>
            <w:r w:rsidRPr="00956FD1" w:rsidDel="00956FD1">
              <w:rPr>
                <w:noProof/>
                <w:rPrChange w:id="216" w:author="RenderMachine" w:date="2017-09-24T21:32:00Z">
                  <w:rPr>
                    <w:rStyle w:val="Hyperlink"/>
                    <w:rFonts w:eastAsia="Times New Roman"/>
                    <w:noProof/>
                  </w:rPr>
                </w:rPrChange>
              </w:rPr>
              <w:delText xml:space="preserve"> Explained</w:delText>
            </w:r>
            <w:r w:rsidDel="00956FD1">
              <w:rPr>
                <w:noProof/>
                <w:webHidden/>
              </w:rPr>
              <w:tab/>
            </w:r>
            <w:r w:rsidR="00956FD1" w:rsidDel="00956FD1">
              <w:rPr>
                <w:noProof/>
                <w:webHidden/>
              </w:rPr>
              <w:delText>8</w:delText>
            </w:r>
          </w:del>
        </w:p>
        <w:p w14:paraId="43D83971" w14:textId="7CE843F5" w:rsidR="009002A2" w:rsidDel="00956FD1" w:rsidRDefault="009002A2">
          <w:pPr>
            <w:pStyle w:val="TOC2"/>
            <w:tabs>
              <w:tab w:val="right" w:leader="dot" w:pos="9488"/>
            </w:tabs>
            <w:rPr>
              <w:del w:id="217" w:author="RenderMachine" w:date="2017-09-24T21:32:00Z"/>
              <w:rFonts w:asciiTheme="minorHAnsi" w:eastAsiaTheme="minorEastAsia" w:hAnsiTheme="minorHAnsi" w:cstheme="minorBidi"/>
              <w:noProof/>
              <w:color w:val="auto"/>
              <w:sz w:val="22"/>
              <w:lang w:val="ru-RU" w:eastAsia="ru-RU"/>
            </w:rPr>
          </w:pPr>
          <w:del w:id="218" w:author="RenderMachine" w:date="2017-09-24T21:32:00Z">
            <w:r w:rsidRPr="00956FD1" w:rsidDel="00956FD1">
              <w:rPr>
                <w:noProof/>
                <w:rPrChange w:id="219" w:author="RenderMachine" w:date="2017-09-24T21:32:00Z">
                  <w:rPr>
                    <w:rStyle w:val="Hyperlink"/>
                    <w:noProof/>
                  </w:rPr>
                </w:rPrChange>
              </w:rPr>
              <w:delText>Proof</w:delText>
            </w:r>
            <w:r w:rsidRPr="00956FD1" w:rsidDel="00956FD1">
              <w:rPr>
                <w:noProof/>
                <w:rPrChange w:id="220" w:author="RenderMachine" w:date="2017-09-24T21:32:00Z">
                  <w:rPr>
                    <w:rStyle w:val="Hyperlink"/>
                    <w:rFonts w:eastAsia="Times New Roman"/>
                    <w:noProof/>
                  </w:rPr>
                </w:rPrChange>
              </w:rPr>
              <w:delText xml:space="preserve"> of Concept</w:delText>
            </w:r>
            <w:r w:rsidDel="00956FD1">
              <w:rPr>
                <w:noProof/>
                <w:webHidden/>
              </w:rPr>
              <w:tab/>
            </w:r>
            <w:r w:rsidR="00956FD1" w:rsidDel="00956FD1">
              <w:rPr>
                <w:noProof/>
                <w:webHidden/>
              </w:rPr>
              <w:delText>9</w:delText>
            </w:r>
          </w:del>
        </w:p>
        <w:p w14:paraId="5920842F" w14:textId="7E70DDA4" w:rsidR="009002A2" w:rsidDel="00956FD1" w:rsidRDefault="009002A2">
          <w:pPr>
            <w:pStyle w:val="TOC1"/>
            <w:rPr>
              <w:del w:id="221" w:author="RenderMachine" w:date="2017-09-24T21:32:00Z"/>
              <w:rFonts w:asciiTheme="minorHAnsi" w:eastAsiaTheme="minorEastAsia" w:hAnsiTheme="minorHAnsi" w:cstheme="minorBidi"/>
              <w:noProof/>
              <w:color w:val="auto"/>
              <w:sz w:val="22"/>
              <w:lang w:val="ru-RU" w:eastAsia="ru-RU"/>
            </w:rPr>
          </w:pPr>
          <w:del w:id="222" w:author="RenderMachine" w:date="2017-09-24T21:32:00Z">
            <w:r w:rsidRPr="00956FD1" w:rsidDel="00956FD1">
              <w:rPr>
                <w:noProof/>
                <w:rPrChange w:id="223" w:author="RenderMachine" w:date="2017-09-24T21:32:00Z">
                  <w:rPr>
                    <w:rStyle w:val="Hyperlink"/>
                    <w:rFonts w:eastAsia="Times New Roman"/>
                    <w:noProof/>
                    <w:lang w:bidi="en-US"/>
                  </w:rPr>
                </w:rPrChange>
              </w:rPr>
              <w:delText>Platform Features</w:delText>
            </w:r>
            <w:r w:rsidDel="00956FD1">
              <w:rPr>
                <w:noProof/>
                <w:webHidden/>
              </w:rPr>
              <w:tab/>
            </w:r>
            <w:r w:rsidR="00956FD1" w:rsidDel="00956FD1">
              <w:rPr>
                <w:noProof/>
                <w:webHidden/>
              </w:rPr>
              <w:delText>10</w:delText>
            </w:r>
          </w:del>
        </w:p>
        <w:p w14:paraId="4F7BDAA3" w14:textId="213A1285" w:rsidR="009002A2" w:rsidDel="00956FD1" w:rsidRDefault="009002A2">
          <w:pPr>
            <w:pStyle w:val="TOC2"/>
            <w:tabs>
              <w:tab w:val="right" w:leader="dot" w:pos="9488"/>
            </w:tabs>
            <w:rPr>
              <w:del w:id="224" w:author="RenderMachine" w:date="2017-09-24T21:32:00Z"/>
              <w:rFonts w:asciiTheme="minorHAnsi" w:eastAsiaTheme="minorEastAsia" w:hAnsiTheme="minorHAnsi" w:cstheme="minorBidi"/>
              <w:noProof/>
              <w:color w:val="auto"/>
              <w:sz w:val="22"/>
              <w:lang w:val="ru-RU" w:eastAsia="ru-RU"/>
            </w:rPr>
          </w:pPr>
          <w:del w:id="225" w:author="RenderMachine" w:date="2017-09-24T21:32:00Z">
            <w:r w:rsidRPr="00956FD1" w:rsidDel="00956FD1">
              <w:rPr>
                <w:noProof/>
                <w:rPrChange w:id="226" w:author="RenderMachine" w:date="2017-09-24T21:32:00Z">
                  <w:rPr>
                    <w:rStyle w:val="Hyperlink"/>
                    <w:rFonts w:eastAsia="Times New Roman"/>
                    <w:noProof/>
                  </w:rPr>
                </w:rPrChange>
              </w:rPr>
              <w:delText xml:space="preserve">Project </w:delText>
            </w:r>
            <w:r w:rsidRPr="00956FD1" w:rsidDel="00956FD1">
              <w:rPr>
                <w:noProof/>
                <w:rPrChange w:id="227" w:author="RenderMachine" w:date="2017-09-24T21:32:00Z">
                  <w:rPr>
                    <w:rStyle w:val="Hyperlink"/>
                    <w:noProof/>
                  </w:rPr>
                </w:rPrChange>
              </w:rPr>
              <w:delText>Creation</w:delText>
            </w:r>
            <w:r w:rsidRPr="00956FD1" w:rsidDel="00956FD1">
              <w:rPr>
                <w:noProof/>
                <w:rPrChange w:id="228" w:author="RenderMachine" w:date="2017-09-24T21:32:00Z">
                  <w:rPr>
                    <w:rStyle w:val="Hyperlink"/>
                    <w:rFonts w:eastAsia="Times New Roman"/>
                    <w:noProof/>
                  </w:rPr>
                </w:rPrChange>
              </w:rPr>
              <w:delText xml:space="preserve"> &amp; Templates</w:delText>
            </w:r>
            <w:r w:rsidDel="00956FD1">
              <w:rPr>
                <w:noProof/>
                <w:webHidden/>
              </w:rPr>
              <w:tab/>
            </w:r>
            <w:r w:rsidR="00956FD1" w:rsidDel="00956FD1">
              <w:rPr>
                <w:noProof/>
                <w:webHidden/>
              </w:rPr>
              <w:delText>10</w:delText>
            </w:r>
          </w:del>
        </w:p>
        <w:p w14:paraId="5D7F77B4" w14:textId="23FA43C0" w:rsidR="009002A2" w:rsidDel="00956FD1" w:rsidRDefault="009002A2">
          <w:pPr>
            <w:pStyle w:val="TOC2"/>
            <w:tabs>
              <w:tab w:val="right" w:leader="dot" w:pos="9488"/>
            </w:tabs>
            <w:rPr>
              <w:del w:id="229" w:author="RenderMachine" w:date="2017-09-24T21:32:00Z"/>
              <w:rFonts w:asciiTheme="minorHAnsi" w:eastAsiaTheme="minorEastAsia" w:hAnsiTheme="minorHAnsi" w:cstheme="minorBidi"/>
              <w:noProof/>
              <w:color w:val="auto"/>
              <w:sz w:val="22"/>
              <w:lang w:val="ru-RU" w:eastAsia="ru-RU"/>
            </w:rPr>
          </w:pPr>
          <w:del w:id="230" w:author="RenderMachine" w:date="2017-09-24T21:32:00Z">
            <w:r w:rsidRPr="00956FD1" w:rsidDel="00956FD1">
              <w:rPr>
                <w:noProof/>
                <w:rPrChange w:id="231" w:author="RenderMachine" w:date="2017-09-24T21:32:00Z">
                  <w:rPr>
                    <w:rStyle w:val="Hyperlink"/>
                    <w:noProof/>
                  </w:rPr>
                </w:rPrChange>
              </w:rPr>
              <w:delText>DoFinance</w:delText>
            </w:r>
            <w:r w:rsidDel="00956FD1">
              <w:rPr>
                <w:noProof/>
                <w:webHidden/>
              </w:rPr>
              <w:tab/>
              <w:delText>10</w:delText>
            </w:r>
          </w:del>
        </w:p>
        <w:p w14:paraId="7E202215" w14:textId="4FD451C2" w:rsidR="009002A2" w:rsidDel="00956FD1" w:rsidRDefault="009002A2">
          <w:pPr>
            <w:pStyle w:val="TOC2"/>
            <w:tabs>
              <w:tab w:val="right" w:leader="dot" w:pos="9488"/>
            </w:tabs>
            <w:rPr>
              <w:del w:id="232" w:author="RenderMachine" w:date="2017-09-24T21:32:00Z"/>
              <w:rFonts w:asciiTheme="minorHAnsi" w:eastAsiaTheme="minorEastAsia" w:hAnsiTheme="minorHAnsi" w:cstheme="minorBidi"/>
              <w:noProof/>
              <w:color w:val="auto"/>
              <w:sz w:val="22"/>
              <w:lang w:val="ru-RU" w:eastAsia="ru-RU"/>
            </w:rPr>
          </w:pPr>
          <w:del w:id="233" w:author="RenderMachine" w:date="2017-09-24T21:32:00Z">
            <w:r w:rsidRPr="00956FD1" w:rsidDel="00956FD1">
              <w:rPr>
                <w:noProof/>
                <w:rPrChange w:id="234" w:author="RenderMachine" w:date="2017-09-24T21:32:00Z">
                  <w:rPr>
                    <w:rStyle w:val="Hyperlink"/>
                    <w:rFonts w:eastAsia="Times New Roman"/>
                    <w:noProof/>
                  </w:rPr>
                </w:rPrChange>
              </w:rPr>
              <w:delText>DoIssues and DoIterations</w:delText>
            </w:r>
            <w:r w:rsidDel="00956FD1">
              <w:rPr>
                <w:noProof/>
                <w:webHidden/>
              </w:rPr>
              <w:tab/>
            </w:r>
            <w:r w:rsidR="00956FD1" w:rsidDel="00956FD1">
              <w:rPr>
                <w:noProof/>
                <w:webHidden/>
              </w:rPr>
              <w:delText>14</w:delText>
            </w:r>
          </w:del>
        </w:p>
        <w:p w14:paraId="31C87CD6" w14:textId="103C9211" w:rsidR="009002A2" w:rsidDel="00956FD1" w:rsidRDefault="009002A2">
          <w:pPr>
            <w:pStyle w:val="TOC2"/>
            <w:tabs>
              <w:tab w:val="right" w:leader="dot" w:pos="9488"/>
            </w:tabs>
            <w:rPr>
              <w:del w:id="235" w:author="RenderMachine" w:date="2017-09-24T21:32:00Z"/>
              <w:rFonts w:asciiTheme="minorHAnsi" w:eastAsiaTheme="minorEastAsia" w:hAnsiTheme="minorHAnsi" w:cstheme="minorBidi"/>
              <w:noProof/>
              <w:color w:val="auto"/>
              <w:sz w:val="22"/>
              <w:lang w:val="ru-RU" w:eastAsia="ru-RU"/>
            </w:rPr>
          </w:pPr>
          <w:del w:id="236" w:author="RenderMachine" w:date="2017-09-24T21:32:00Z">
            <w:r w:rsidRPr="00956FD1" w:rsidDel="00956FD1">
              <w:rPr>
                <w:noProof/>
                <w:rPrChange w:id="237" w:author="RenderMachine" w:date="2017-09-24T21:32:00Z">
                  <w:rPr>
                    <w:rStyle w:val="Hyperlink"/>
                    <w:rFonts w:eastAsia="Times New Roman"/>
                    <w:noProof/>
                  </w:rPr>
                </w:rPrChange>
              </w:rPr>
              <w:delText xml:space="preserve">Teams; Karma &amp; Ratings; Users &amp; </w:delText>
            </w:r>
            <w:r w:rsidRPr="00956FD1" w:rsidDel="00956FD1">
              <w:rPr>
                <w:noProof/>
                <w:rPrChange w:id="238" w:author="RenderMachine" w:date="2017-09-24T21:32:00Z">
                  <w:rPr>
                    <w:rStyle w:val="Hyperlink"/>
                    <w:noProof/>
                  </w:rPr>
                </w:rPrChange>
              </w:rPr>
              <w:delText>Projects</w:delText>
            </w:r>
            <w:r w:rsidRPr="00956FD1" w:rsidDel="00956FD1">
              <w:rPr>
                <w:noProof/>
                <w:rPrChange w:id="239" w:author="RenderMachine" w:date="2017-09-24T21:32:00Z">
                  <w:rPr>
                    <w:rStyle w:val="Hyperlink"/>
                    <w:rFonts w:eastAsia="Times New Roman"/>
                    <w:noProof/>
                  </w:rPr>
                </w:rPrChange>
              </w:rPr>
              <w:delText xml:space="preserve"> Marketplaces</w:delText>
            </w:r>
            <w:r w:rsidDel="00956FD1">
              <w:rPr>
                <w:noProof/>
                <w:webHidden/>
              </w:rPr>
              <w:tab/>
            </w:r>
            <w:r w:rsidR="00956FD1" w:rsidDel="00956FD1">
              <w:rPr>
                <w:noProof/>
                <w:webHidden/>
              </w:rPr>
              <w:delText>14</w:delText>
            </w:r>
          </w:del>
        </w:p>
        <w:p w14:paraId="7369E54C" w14:textId="1157B538" w:rsidR="009002A2" w:rsidDel="00956FD1" w:rsidRDefault="009002A2">
          <w:pPr>
            <w:pStyle w:val="TOC2"/>
            <w:tabs>
              <w:tab w:val="right" w:leader="dot" w:pos="9488"/>
            </w:tabs>
            <w:rPr>
              <w:del w:id="240" w:author="RenderMachine" w:date="2017-09-24T21:32:00Z"/>
              <w:rFonts w:asciiTheme="minorHAnsi" w:eastAsiaTheme="minorEastAsia" w:hAnsiTheme="minorHAnsi" w:cstheme="minorBidi"/>
              <w:noProof/>
              <w:color w:val="auto"/>
              <w:sz w:val="22"/>
              <w:lang w:val="ru-RU" w:eastAsia="ru-RU"/>
            </w:rPr>
          </w:pPr>
          <w:del w:id="241" w:author="RenderMachine" w:date="2017-09-24T21:32:00Z">
            <w:r w:rsidRPr="00956FD1" w:rsidDel="00956FD1">
              <w:rPr>
                <w:noProof/>
                <w:rPrChange w:id="242" w:author="RenderMachine" w:date="2017-09-24T21:32:00Z">
                  <w:rPr>
                    <w:rStyle w:val="Hyperlink"/>
                    <w:rFonts w:eastAsia="Times New Roman"/>
                    <w:noProof/>
                  </w:rPr>
                </w:rPrChange>
              </w:rPr>
              <w:delText>DoMessaging</w:delText>
            </w:r>
            <w:r w:rsidDel="00956FD1">
              <w:rPr>
                <w:noProof/>
                <w:webHidden/>
              </w:rPr>
              <w:tab/>
            </w:r>
            <w:r w:rsidR="00956FD1" w:rsidDel="00956FD1">
              <w:rPr>
                <w:noProof/>
                <w:webHidden/>
              </w:rPr>
              <w:delText>15</w:delText>
            </w:r>
          </w:del>
        </w:p>
        <w:p w14:paraId="408E805B" w14:textId="5B08FCD8" w:rsidR="009002A2" w:rsidDel="00956FD1" w:rsidRDefault="009002A2">
          <w:pPr>
            <w:pStyle w:val="TOC2"/>
            <w:tabs>
              <w:tab w:val="right" w:leader="dot" w:pos="9488"/>
            </w:tabs>
            <w:rPr>
              <w:del w:id="243" w:author="RenderMachine" w:date="2017-09-24T21:32:00Z"/>
              <w:rFonts w:asciiTheme="minorHAnsi" w:eastAsiaTheme="minorEastAsia" w:hAnsiTheme="minorHAnsi" w:cstheme="minorBidi"/>
              <w:noProof/>
              <w:color w:val="auto"/>
              <w:sz w:val="22"/>
              <w:lang w:val="ru-RU" w:eastAsia="ru-RU"/>
            </w:rPr>
          </w:pPr>
          <w:del w:id="244" w:author="RenderMachine" w:date="2017-09-24T21:32:00Z">
            <w:r w:rsidRPr="00956FD1" w:rsidDel="00956FD1">
              <w:rPr>
                <w:noProof/>
                <w:rPrChange w:id="245" w:author="RenderMachine" w:date="2017-09-24T21:32:00Z">
                  <w:rPr>
                    <w:rStyle w:val="Hyperlink"/>
                    <w:rFonts w:eastAsia="Times New Roman"/>
                    <w:noProof/>
                  </w:rPr>
                </w:rPrChange>
              </w:rPr>
              <w:delText>DoGit &amp; DoWiki</w:delText>
            </w:r>
            <w:r w:rsidDel="00956FD1">
              <w:rPr>
                <w:noProof/>
                <w:webHidden/>
              </w:rPr>
              <w:tab/>
            </w:r>
            <w:r w:rsidR="00956FD1" w:rsidDel="00956FD1">
              <w:rPr>
                <w:noProof/>
                <w:webHidden/>
              </w:rPr>
              <w:delText>15</w:delText>
            </w:r>
          </w:del>
        </w:p>
        <w:p w14:paraId="35DF04B1" w14:textId="755E7572" w:rsidR="009002A2" w:rsidDel="00956FD1" w:rsidRDefault="009002A2">
          <w:pPr>
            <w:pStyle w:val="TOC2"/>
            <w:tabs>
              <w:tab w:val="right" w:leader="dot" w:pos="9488"/>
            </w:tabs>
            <w:rPr>
              <w:del w:id="246" w:author="RenderMachine" w:date="2017-09-24T21:32:00Z"/>
              <w:rFonts w:asciiTheme="minorHAnsi" w:eastAsiaTheme="minorEastAsia" w:hAnsiTheme="minorHAnsi" w:cstheme="minorBidi"/>
              <w:noProof/>
              <w:color w:val="auto"/>
              <w:sz w:val="22"/>
              <w:lang w:val="ru-RU" w:eastAsia="ru-RU"/>
            </w:rPr>
          </w:pPr>
          <w:del w:id="247" w:author="RenderMachine" w:date="2017-09-24T21:32:00Z">
            <w:r w:rsidRPr="00956FD1" w:rsidDel="00956FD1">
              <w:rPr>
                <w:noProof/>
                <w:rPrChange w:id="248" w:author="RenderMachine" w:date="2017-09-24T21:32:00Z">
                  <w:rPr>
                    <w:rStyle w:val="Hyperlink"/>
                    <w:noProof/>
                  </w:rPr>
                </w:rPrChange>
              </w:rPr>
              <w:delText>DoFiles &amp; DoDocs</w:delText>
            </w:r>
            <w:r w:rsidDel="00956FD1">
              <w:rPr>
                <w:noProof/>
                <w:webHidden/>
              </w:rPr>
              <w:tab/>
            </w:r>
            <w:r w:rsidR="00956FD1" w:rsidDel="00956FD1">
              <w:rPr>
                <w:noProof/>
                <w:webHidden/>
              </w:rPr>
              <w:delText>15</w:delText>
            </w:r>
          </w:del>
        </w:p>
        <w:p w14:paraId="47C3C7C7" w14:textId="5305F098" w:rsidR="009002A2" w:rsidDel="00956FD1" w:rsidRDefault="009002A2">
          <w:pPr>
            <w:pStyle w:val="TOC2"/>
            <w:tabs>
              <w:tab w:val="right" w:leader="dot" w:pos="9488"/>
            </w:tabs>
            <w:rPr>
              <w:del w:id="249" w:author="RenderMachine" w:date="2017-09-24T21:32:00Z"/>
              <w:rFonts w:asciiTheme="minorHAnsi" w:eastAsiaTheme="minorEastAsia" w:hAnsiTheme="minorHAnsi" w:cstheme="minorBidi"/>
              <w:noProof/>
              <w:color w:val="auto"/>
              <w:sz w:val="22"/>
              <w:lang w:val="ru-RU" w:eastAsia="ru-RU"/>
            </w:rPr>
          </w:pPr>
          <w:del w:id="250" w:author="RenderMachine" w:date="2017-09-24T21:32:00Z">
            <w:r w:rsidRPr="00956FD1" w:rsidDel="00956FD1">
              <w:rPr>
                <w:noProof/>
                <w:rPrChange w:id="251" w:author="RenderMachine" w:date="2017-09-24T21:32:00Z">
                  <w:rPr>
                    <w:rStyle w:val="Hyperlink"/>
                    <w:noProof/>
                  </w:rPr>
                </w:rPrChange>
              </w:rPr>
              <w:delText>Planning, Analysis and Reporting Tools</w:delText>
            </w:r>
            <w:r w:rsidDel="00956FD1">
              <w:rPr>
                <w:noProof/>
                <w:webHidden/>
              </w:rPr>
              <w:tab/>
              <w:delText>15</w:delText>
            </w:r>
          </w:del>
        </w:p>
        <w:p w14:paraId="3CD3F017" w14:textId="2F3DC47E" w:rsidR="009002A2" w:rsidDel="00956FD1" w:rsidRDefault="009002A2">
          <w:pPr>
            <w:pStyle w:val="TOC2"/>
            <w:tabs>
              <w:tab w:val="right" w:leader="dot" w:pos="9488"/>
            </w:tabs>
            <w:rPr>
              <w:del w:id="252" w:author="RenderMachine" w:date="2017-09-24T21:32:00Z"/>
              <w:rFonts w:asciiTheme="minorHAnsi" w:eastAsiaTheme="minorEastAsia" w:hAnsiTheme="minorHAnsi" w:cstheme="minorBidi"/>
              <w:noProof/>
              <w:color w:val="auto"/>
              <w:sz w:val="22"/>
              <w:lang w:val="ru-RU" w:eastAsia="ru-RU"/>
            </w:rPr>
          </w:pPr>
          <w:del w:id="253" w:author="RenderMachine" w:date="2017-09-24T21:32:00Z">
            <w:r w:rsidRPr="00956FD1" w:rsidDel="00956FD1">
              <w:rPr>
                <w:noProof/>
                <w:rPrChange w:id="254" w:author="RenderMachine" w:date="2017-09-24T21:32:00Z">
                  <w:rPr>
                    <w:rStyle w:val="Hyperlink"/>
                    <w:rFonts w:eastAsia="Times New Roman"/>
                    <w:noProof/>
                  </w:rPr>
                </w:rPrChange>
              </w:rPr>
              <w:delText xml:space="preserve">Legal and </w:delText>
            </w:r>
            <w:r w:rsidRPr="00956FD1" w:rsidDel="00956FD1">
              <w:rPr>
                <w:noProof/>
                <w:rPrChange w:id="255" w:author="RenderMachine" w:date="2017-09-24T21:32:00Z">
                  <w:rPr>
                    <w:rStyle w:val="Hyperlink"/>
                    <w:noProof/>
                  </w:rPr>
                </w:rPrChange>
              </w:rPr>
              <w:delText>Fraud</w:delText>
            </w:r>
            <w:r w:rsidRPr="00956FD1" w:rsidDel="00956FD1">
              <w:rPr>
                <w:noProof/>
                <w:rPrChange w:id="256" w:author="RenderMachine" w:date="2017-09-24T21:32:00Z">
                  <w:rPr>
                    <w:rStyle w:val="Hyperlink"/>
                    <w:rFonts w:eastAsia="Times New Roman"/>
                    <w:noProof/>
                  </w:rPr>
                </w:rPrChange>
              </w:rPr>
              <w:delText xml:space="preserve"> Handling</w:delText>
            </w:r>
            <w:r w:rsidDel="00956FD1">
              <w:rPr>
                <w:noProof/>
                <w:webHidden/>
              </w:rPr>
              <w:tab/>
            </w:r>
            <w:r w:rsidR="00956FD1" w:rsidDel="00956FD1">
              <w:rPr>
                <w:noProof/>
                <w:webHidden/>
              </w:rPr>
              <w:delText>16</w:delText>
            </w:r>
          </w:del>
        </w:p>
        <w:p w14:paraId="29AE712F" w14:textId="25EBDAE0" w:rsidR="009002A2" w:rsidDel="00956FD1" w:rsidRDefault="009002A2">
          <w:pPr>
            <w:pStyle w:val="TOC2"/>
            <w:tabs>
              <w:tab w:val="right" w:leader="dot" w:pos="9488"/>
            </w:tabs>
            <w:rPr>
              <w:del w:id="257" w:author="RenderMachine" w:date="2017-09-24T21:32:00Z"/>
              <w:rFonts w:asciiTheme="minorHAnsi" w:eastAsiaTheme="minorEastAsia" w:hAnsiTheme="minorHAnsi" w:cstheme="minorBidi"/>
              <w:noProof/>
              <w:color w:val="auto"/>
              <w:sz w:val="22"/>
              <w:lang w:val="ru-RU" w:eastAsia="ru-RU"/>
            </w:rPr>
          </w:pPr>
          <w:del w:id="258" w:author="RenderMachine" w:date="2017-09-24T21:32:00Z">
            <w:r w:rsidRPr="00956FD1" w:rsidDel="00956FD1">
              <w:rPr>
                <w:noProof/>
                <w:rPrChange w:id="259" w:author="RenderMachine" w:date="2017-09-24T21:32:00Z">
                  <w:rPr>
                    <w:rStyle w:val="Hyperlink"/>
                    <w:noProof/>
                  </w:rPr>
                </w:rPrChange>
              </w:rPr>
              <w:delText>Future</w:delText>
            </w:r>
            <w:r w:rsidRPr="00956FD1" w:rsidDel="00956FD1">
              <w:rPr>
                <w:noProof/>
                <w:rPrChange w:id="260" w:author="RenderMachine" w:date="2017-09-24T21:32:00Z">
                  <w:rPr>
                    <w:rStyle w:val="Hyperlink"/>
                    <w:rFonts w:eastAsia="Times New Roman"/>
                    <w:noProof/>
                  </w:rPr>
                </w:rPrChange>
              </w:rPr>
              <w:delText xml:space="preserve"> Features</w:delText>
            </w:r>
            <w:r w:rsidDel="00956FD1">
              <w:rPr>
                <w:noProof/>
                <w:webHidden/>
              </w:rPr>
              <w:tab/>
              <w:delText>16</w:delText>
            </w:r>
          </w:del>
        </w:p>
        <w:p w14:paraId="2438CED9" w14:textId="6BFBDEBA" w:rsidR="009002A2" w:rsidDel="00956FD1" w:rsidRDefault="009002A2">
          <w:pPr>
            <w:pStyle w:val="TOC2"/>
            <w:tabs>
              <w:tab w:val="right" w:leader="dot" w:pos="9488"/>
            </w:tabs>
            <w:rPr>
              <w:del w:id="261" w:author="RenderMachine" w:date="2017-09-24T21:32:00Z"/>
              <w:rFonts w:asciiTheme="minorHAnsi" w:eastAsiaTheme="minorEastAsia" w:hAnsiTheme="minorHAnsi" w:cstheme="minorBidi"/>
              <w:noProof/>
              <w:color w:val="auto"/>
              <w:sz w:val="22"/>
              <w:lang w:val="ru-RU" w:eastAsia="ru-RU"/>
            </w:rPr>
          </w:pPr>
          <w:del w:id="262" w:author="RenderMachine" w:date="2017-09-24T21:32:00Z">
            <w:r w:rsidRPr="00956FD1" w:rsidDel="00956FD1">
              <w:rPr>
                <w:noProof/>
                <w:rPrChange w:id="263" w:author="RenderMachine" w:date="2017-09-24T21:32:00Z">
                  <w:rPr>
                    <w:rStyle w:val="Hyperlink"/>
                    <w:noProof/>
                  </w:rPr>
                </w:rPrChange>
              </w:rPr>
              <w:delText>Dogezer</w:delText>
            </w:r>
            <w:r w:rsidRPr="00956FD1" w:rsidDel="00956FD1">
              <w:rPr>
                <w:noProof/>
                <w:rPrChange w:id="264" w:author="RenderMachine" w:date="2017-09-24T21:32:00Z">
                  <w:rPr>
                    <w:rStyle w:val="Hyperlink"/>
                    <w:rFonts w:eastAsia="Times New Roman"/>
                    <w:noProof/>
                  </w:rPr>
                </w:rPrChange>
              </w:rPr>
              <w:delText xml:space="preserve"> @ Dogezer</w:delText>
            </w:r>
            <w:r w:rsidDel="00956FD1">
              <w:rPr>
                <w:noProof/>
                <w:webHidden/>
              </w:rPr>
              <w:tab/>
            </w:r>
            <w:r w:rsidR="00956FD1" w:rsidDel="00956FD1">
              <w:rPr>
                <w:noProof/>
                <w:webHidden/>
              </w:rPr>
              <w:delText>17</w:delText>
            </w:r>
          </w:del>
        </w:p>
        <w:p w14:paraId="32642C35" w14:textId="2F40A524" w:rsidR="009002A2" w:rsidDel="00956FD1" w:rsidRDefault="009002A2">
          <w:pPr>
            <w:pStyle w:val="TOC1"/>
            <w:rPr>
              <w:del w:id="265" w:author="RenderMachine" w:date="2017-09-24T21:32:00Z"/>
              <w:rFonts w:asciiTheme="minorHAnsi" w:eastAsiaTheme="minorEastAsia" w:hAnsiTheme="minorHAnsi" w:cstheme="minorBidi"/>
              <w:noProof/>
              <w:color w:val="auto"/>
              <w:sz w:val="22"/>
              <w:lang w:val="ru-RU" w:eastAsia="ru-RU"/>
            </w:rPr>
          </w:pPr>
          <w:del w:id="266" w:author="RenderMachine" w:date="2017-09-24T21:32:00Z">
            <w:r w:rsidRPr="00956FD1" w:rsidDel="00956FD1">
              <w:rPr>
                <w:noProof/>
                <w:rPrChange w:id="267" w:author="RenderMachine" w:date="2017-09-24T21:32:00Z">
                  <w:rPr>
                    <w:rStyle w:val="Hyperlink"/>
                    <w:rFonts w:eastAsia="Times New Roman"/>
                    <w:noProof/>
                    <w:lang w:bidi="en-US"/>
                  </w:rPr>
                </w:rPrChange>
              </w:rPr>
              <w:delText>Dogezer - Now and Future</w:delText>
            </w:r>
            <w:r w:rsidDel="00956FD1">
              <w:rPr>
                <w:noProof/>
                <w:webHidden/>
              </w:rPr>
              <w:tab/>
            </w:r>
            <w:r w:rsidR="00956FD1" w:rsidDel="00956FD1">
              <w:rPr>
                <w:noProof/>
                <w:webHidden/>
              </w:rPr>
              <w:delText>18</w:delText>
            </w:r>
          </w:del>
        </w:p>
        <w:p w14:paraId="4800AAC5" w14:textId="2CBBDAFA" w:rsidR="009002A2" w:rsidDel="00956FD1" w:rsidRDefault="009002A2">
          <w:pPr>
            <w:pStyle w:val="TOC2"/>
            <w:tabs>
              <w:tab w:val="right" w:leader="dot" w:pos="9488"/>
            </w:tabs>
            <w:rPr>
              <w:del w:id="268" w:author="RenderMachine" w:date="2017-09-24T21:32:00Z"/>
              <w:rFonts w:asciiTheme="minorHAnsi" w:eastAsiaTheme="minorEastAsia" w:hAnsiTheme="minorHAnsi" w:cstheme="minorBidi"/>
              <w:noProof/>
              <w:color w:val="auto"/>
              <w:sz w:val="22"/>
              <w:lang w:val="ru-RU" w:eastAsia="ru-RU"/>
            </w:rPr>
          </w:pPr>
          <w:del w:id="269" w:author="RenderMachine" w:date="2017-09-24T21:32:00Z">
            <w:r w:rsidRPr="00956FD1" w:rsidDel="00956FD1">
              <w:rPr>
                <w:noProof/>
                <w:rPrChange w:id="270" w:author="RenderMachine" w:date="2017-09-24T21:32:00Z">
                  <w:rPr>
                    <w:rStyle w:val="Hyperlink"/>
                    <w:rFonts w:eastAsia="Times New Roman"/>
                    <w:noProof/>
                  </w:rPr>
                </w:rPrChange>
              </w:rPr>
              <w:delText xml:space="preserve">Current State of </w:delText>
            </w:r>
            <w:r w:rsidRPr="00956FD1" w:rsidDel="00956FD1">
              <w:rPr>
                <w:noProof/>
                <w:rPrChange w:id="271" w:author="RenderMachine" w:date="2017-09-24T21:32:00Z">
                  <w:rPr>
                    <w:rStyle w:val="Hyperlink"/>
                    <w:noProof/>
                  </w:rPr>
                </w:rPrChange>
              </w:rPr>
              <w:delText>Development</w:delText>
            </w:r>
            <w:r w:rsidDel="00956FD1">
              <w:rPr>
                <w:noProof/>
                <w:webHidden/>
              </w:rPr>
              <w:tab/>
            </w:r>
            <w:r w:rsidR="00956FD1" w:rsidDel="00956FD1">
              <w:rPr>
                <w:noProof/>
                <w:webHidden/>
              </w:rPr>
              <w:delText>18</w:delText>
            </w:r>
          </w:del>
        </w:p>
        <w:p w14:paraId="5CA42646" w14:textId="62C9A33A" w:rsidR="009002A2" w:rsidDel="00956FD1" w:rsidRDefault="009002A2">
          <w:pPr>
            <w:pStyle w:val="TOC2"/>
            <w:tabs>
              <w:tab w:val="right" w:leader="dot" w:pos="9488"/>
            </w:tabs>
            <w:rPr>
              <w:del w:id="272" w:author="RenderMachine" w:date="2017-09-24T21:32:00Z"/>
              <w:rFonts w:asciiTheme="minorHAnsi" w:eastAsiaTheme="minorEastAsia" w:hAnsiTheme="minorHAnsi" w:cstheme="minorBidi"/>
              <w:noProof/>
              <w:color w:val="auto"/>
              <w:sz w:val="22"/>
              <w:lang w:val="ru-RU" w:eastAsia="ru-RU"/>
            </w:rPr>
          </w:pPr>
          <w:del w:id="273" w:author="RenderMachine" w:date="2017-09-24T21:32:00Z">
            <w:r w:rsidRPr="00956FD1" w:rsidDel="00956FD1">
              <w:rPr>
                <w:noProof/>
                <w:rPrChange w:id="274" w:author="RenderMachine" w:date="2017-09-24T21:32:00Z">
                  <w:rPr>
                    <w:rStyle w:val="Hyperlink"/>
                    <w:noProof/>
                  </w:rPr>
                </w:rPrChange>
              </w:rPr>
              <w:delText>Roadmap</w:delText>
            </w:r>
            <w:r w:rsidDel="00956FD1">
              <w:rPr>
                <w:noProof/>
                <w:webHidden/>
              </w:rPr>
              <w:tab/>
            </w:r>
            <w:r w:rsidR="00956FD1" w:rsidDel="00956FD1">
              <w:rPr>
                <w:noProof/>
                <w:webHidden/>
              </w:rPr>
              <w:delText>18</w:delText>
            </w:r>
          </w:del>
        </w:p>
        <w:p w14:paraId="205D3C0D" w14:textId="0F190E84" w:rsidR="009002A2" w:rsidDel="00956FD1" w:rsidRDefault="009002A2">
          <w:pPr>
            <w:pStyle w:val="TOC2"/>
            <w:tabs>
              <w:tab w:val="right" w:leader="dot" w:pos="9488"/>
            </w:tabs>
            <w:rPr>
              <w:del w:id="275" w:author="RenderMachine" w:date="2017-09-24T21:32:00Z"/>
              <w:rFonts w:asciiTheme="minorHAnsi" w:eastAsiaTheme="minorEastAsia" w:hAnsiTheme="minorHAnsi" w:cstheme="minorBidi"/>
              <w:noProof/>
              <w:color w:val="auto"/>
              <w:sz w:val="22"/>
              <w:lang w:val="ru-RU" w:eastAsia="ru-RU"/>
            </w:rPr>
          </w:pPr>
          <w:del w:id="276" w:author="RenderMachine" w:date="2017-09-24T21:32:00Z">
            <w:r w:rsidRPr="00956FD1" w:rsidDel="00956FD1">
              <w:rPr>
                <w:noProof/>
                <w:rPrChange w:id="277" w:author="RenderMachine" w:date="2017-09-24T21:32:00Z">
                  <w:rPr>
                    <w:rStyle w:val="Hyperlink"/>
                    <w:noProof/>
                  </w:rPr>
                </w:rPrChange>
              </w:rPr>
              <w:delText>Architecture</w:delText>
            </w:r>
            <w:r w:rsidDel="00956FD1">
              <w:rPr>
                <w:noProof/>
                <w:webHidden/>
              </w:rPr>
              <w:tab/>
            </w:r>
            <w:r w:rsidR="00956FD1" w:rsidDel="00956FD1">
              <w:rPr>
                <w:noProof/>
                <w:webHidden/>
              </w:rPr>
              <w:delText>19</w:delText>
            </w:r>
          </w:del>
        </w:p>
        <w:p w14:paraId="33D5726D" w14:textId="34484914" w:rsidR="009002A2" w:rsidDel="00956FD1" w:rsidRDefault="009002A2">
          <w:pPr>
            <w:pStyle w:val="TOC2"/>
            <w:tabs>
              <w:tab w:val="right" w:leader="dot" w:pos="9488"/>
            </w:tabs>
            <w:rPr>
              <w:del w:id="278" w:author="RenderMachine" w:date="2017-09-24T21:32:00Z"/>
              <w:rFonts w:asciiTheme="minorHAnsi" w:eastAsiaTheme="minorEastAsia" w:hAnsiTheme="minorHAnsi" w:cstheme="minorBidi"/>
              <w:noProof/>
              <w:color w:val="auto"/>
              <w:sz w:val="22"/>
              <w:lang w:val="ru-RU" w:eastAsia="ru-RU"/>
            </w:rPr>
          </w:pPr>
          <w:del w:id="279" w:author="RenderMachine" w:date="2017-09-24T21:32:00Z">
            <w:r w:rsidRPr="00956FD1" w:rsidDel="00956FD1">
              <w:rPr>
                <w:noProof/>
                <w:rPrChange w:id="280" w:author="RenderMachine" w:date="2017-09-24T21:32:00Z">
                  <w:rPr>
                    <w:rStyle w:val="Hyperlink"/>
                    <w:noProof/>
                  </w:rPr>
                </w:rPrChange>
              </w:rPr>
              <w:delText>Team</w:delText>
            </w:r>
            <w:r w:rsidDel="00956FD1">
              <w:rPr>
                <w:noProof/>
                <w:webHidden/>
              </w:rPr>
              <w:tab/>
            </w:r>
            <w:r w:rsidR="00956FD1" w:rsidDel="00956FD1">
              <w:rPr>
                <w:noProof/>
                <w:webHidden/>
              </w:rPr>
              <w:delText>19</w:delText>
            </w:r>
          </w:del>
        </w:p>
        <w:p w14:paraId="1E937FD0" w14:textId="6E830541" w:rsidR="009002A2" w:rsidDel="00956FD1" w:rsidRDefault="009002A2">
          <w:pPr>
            <w:pStyle w:val="TOC2"/>
            <w:tabs>
              <w:tab w:val="right" w:leader="dot" w:pos="9488"/>
            </w:tabs>
            <w:rPr>
              <w:del w:id="281" w:author="RenderMachine" w:date="2017-09-24T21:32:00Z"/>
              <w:rFonts w:asciiTheme="minorHAnsi" w:eastAsiaTheme="minorEastAsia" w:hAnsiTheme="minorHAnsi" w:cstheme="minorBidi"/>
              <w:noProof/>
              <w:color w:val="auto"/>
              <w:sz w:val="22"/>
              <w:lang w:val="ru-RU" w:eastAsia="ru-RU"/>
            </w:rPr>
          </w:pPr>
          <w:del w:id="282" w:author="RenderMachine" w:date="2017-09-24T21:32:00Z">
            <w:r w:rsidRPr="00956FD1" w:rsidDel="00956FD1">
              <w:rPr>
                <w:noProof/>
                <w:rPrChange w:id="283" w:author="RenderMachine" w:date="2017-09-24T21:32:00Z">
                  <w:rPr>
                    <w:rStyle w:val="Hyperlink"/>
                    <w:noProof/>
                  </w:rPr>
                </w:rPrChange>
              </w:rPr>
              <w:delText>Contacts</w:delText>
            </w:r>
            <w:r w:rsidDel="00956FD1">
              <w:rPr>
                <w:noProof/>
                <w:webHidden/>
              </w:rPr>
              <w:tab/>
            </w:r>
            <w:r w:rsidR="00956FD1" w:rsidDel="00956FD1">
              <w:rPr>
                <w:noProof/>
                <w:webHidden/>
              </w:rPr>
              <w:delText>23</w:delText>
            </w:r>
          </w:del>
        </w:p>
        <w:p w14:paraId="1B9B1B97" w14:textId="0B0A1319" w:rsidR="009002A2" w:rsidDel="00956FD1" w:rsidRDefault="009002A2">
          <w:pPr>
            <w:pStyle w:val="TOC2"/>
            <w:tabs>
              <w:tab w:val="right" w:leader="dot" w:pos="9488"/>
            </w:tabs>
            <w:rPr>
              <w:del w:id="284" w:author="RenderMachine" w:date="2017-09-24T21:32:00Z"/>
              <w:rFonts w:asciiTheme="minorHAnsi" w:eastAsiaTheme="minorEastAsia" w:hAnsiTheme="minorHAnsi" w:cstheme="minorBidi"/>
              <w:noProof/>
              <w:color w:val="auto"/>
              <w:sz w:val="22"/>
              <w:lang w:val="ru-RU" w:eastAsia="ru-RU"/>
            </w:rPr>
          </w:pPr>
          <w:del w:id="285" w:author="RenderMachine" w:date="2017-09-24T21:32:00Z">
            <w:r w:rsidRPr="00956FD1" w:rsidDel="00956FD1">
              <w:rPr>
                <w:noProof/>
                <w:rPrChange w:id="286" w:author="RenderMachine" w:date="2017-09-24T21:32:00Z">
                  <w:rPr>
                    <w:rStyle w:val="Hyperlink"/>
                    <w:rFonts w:eastAsia="Times New Roman"/>
                    <w:noProof/>
                  </w:rPr>
                </w:rPrChange>
              </w:rPr>
              <w:delText xml:space="preserve">Future by </w:delText>
            </w:r>
            <w:r w:rsidRPr="00956FD1" w:rsidDel="00956FD1">
              <w:rPr>
                <w:noProof/>
                <w:rPrChange w:id="287" w:author="RenderMachine" w:date="2017-09-24T21:32:00Z">
                  <w:rPr>
                    <w:rStyle w:val="Hyperlink"/>
                    <w:noProof/>
                  </w:rPr>
                </w:rPrChange>
              </w:rPr>
              <w:delText>Dogezer</w:delText>
            </w:r>
            <w:r w:rsidDel="00956FD1">
              <w:rPr>
                <w:noProof/>
                <w:webHidden/>
              </w:rPr>
              <w:tab/>
            </w:r>
            <w:r w:rsidR="00956FD1" w:rsidDel="00956FD1">
              <w:rPr>
                <w:noProof/>
                <w:webHidden/>
              </w:rPr>
              <w:delText>23</w:delText>
            </w:r>
          </w:del>
        </w:p>
        <w:p w14:paraId="287E3F35" w14:textId="52CFD426" w:rsidR="009002A2" w:rsidDel="00956FD1" w:rsidRDefault="009002A2">
          <w:pPr>
            <w:pStyle w:val="TOC1"/>
            <w:rPr>
              <w:del w:id="288" w:author="RenderMachine" w:date="2017-09-24T21:32:00Z"/>
              <w:rFonts w:asciiTheme="minorHAnsi" w:eastAsiaTheme="minorEastAsia" w:hAnsiTheme="minorHAnsi" w:cstheme="minorBidi"/>
              <w:noProof/>
              <w:color w:val="auto"/>
              <w:sz w:val="22"/>
              <w:lang w:val="ru-RU" w:eastAsia="ru-RU"/>
            </w:rPr>
          </w:pPr>
          <w:del w:id="289" w:author="RenderMachine" w:date="2017-09-24T21:32:00Z">
            <w:r w:rsidRPr="00956FD1" w:rsidDel="00956FD1">
              <w:rPr>
                <w:noProof/>
                <w:rPrChange w:id="290" w:author="RenderMachine" w:date="2017-09-24T21:32:00Z">
                  <w:rPr>
                    <w:rStyle w:val="Hyperlink"/>
                    <w:rFonts w:eastAsia="Times New Roman"/>
                    <w:noProof/>
                    <w:lang w:bidi="en-US"/>
                  </w:rPr>
                </w:rPrChange>
              </w:rPr>
              <w:delText xml:space="preserve">Dogezer </w:delText>
            </w:r>
            <w:r w:rsidRPr="00956FD1" w:rsidDel="00956FD1">
              <w:rPr>
                <w:noProof/>
                <w:rPrChange w:id="291" w:author="RenderMachine" w:date="2017-09-24T21:32:00Z">
                  <w:rPr>
                    <w:rStyle w:val="Hyperlink"/>
                    <w:noProof/>
                    <w:lang w:bidi="en-US"/>
                  </w:rPr>
                </w:rPrChange>
              </w:rPr>
              <w:delText>Business</w:delText>
            </w:r>
            <w:r w:rsidRPr="00956FD1" w:rsidDel="00956FD1">
              <w:rPr>
                <w:noProof/>
                <w:rPrChange w:id="292" w:author="RenderMachine" w:date="2017-09-24T21:32:00Z">
                  <w:rPr>
                    <w:rStyle w:val="Hyperlink"/>
                    <w:rFonts w:eastAsia="Times New Roman"/>
                    <w:noProof/>
                    <w:lang w:bidi="en-US"/>
                  </w:rPr>
                </w:rPrChange>
              </w:rPr>
              <w:delText xml:space="preserve"> model</w:delText>
            </w:r>
            <w:r w:rsidDel="00956FD1">
              <w:rPr>
                <w:noProof/>
                <w:webHidden/>
              </w:rPr>
              <w:tab/>
            </w:r>
            <w:r w:rsidR="00956FD1" w:rsidDel="00956FD1">
              <w:rPr>
                <w:noProof/>
                <w:webHidden/>
              </w:rPr>
              <w:delText>25</w:delText>
            </w:r>
          </w:del>
        </w:p>
        <w:p w14:paraId="0E4B9572" w14:textId="290FB3E2" w:rsidR="009002A2" w:rsidDel="00956FD1" w:rsidRDefault="009002A2">
          <w:pPr>
            <w:pStyle w:val="TOC2"/>
            <w:tabs>
              <w:tab w:val="right" w:leader="dot" w:pos="9488"/>
            </w:tabs>
            <w:rPr>
              <w:del w:id="293" w:author="RenderMachine" w:date="2017-09-24T21:32:00Z"/>
              <w:rFonts w:asciiTheme="minorHAnsi" w:eastAsiaTheme="minorEastAsia" w:hAnsiTheme="minorHAnsi" w:cstheme="minorBidi"/>
              <w:noProof/>
              <w:color w:val="auto"/>
              <w:sz w:val="22"/>
              <w:lang w:val="ru-RU" w:eastAsia="ru-RU"/>
            </w:rPr>
          </w:pPr>
          <w:del w:id="294" w:author="RenderMachine" w:date="2017-09-24T21:32:00Z">
            <w:r w:rsidRPr="00956FD1" w:rsidDel="00956FD1">
              <w:rPr>
                <w:noProof/>
                <w:rPrChange w:id="295" w:author="RenderMachine" w:date="2017-09-24T21:32:00Z">
                  <w:rPr>
                    <w:rStyle w:val="Hyperlink"/>
                    <w:rFonts w:eastAsia="Times New Roman"/>
                    <w:noProof/>
                  </w:rPr>
                </w:rPrChange>
              </w:rPr>
              <w:delText xml:space="preserve">Market </w:delText>
            </w:r>
            <w:r w:rsidRPr="00956FD1" w:rsidDel="00956FD1">
              <w:rPr>
                <w:noProof/>
                <w:rPrChange w:id="296" w:author="RenderMachine" w:date="2017-09-24T21:32:00Z">
                  <w:rPr>
                    <w:rStyle w:val="Hyperlink"/>
                    <w:noProof/>
                  </w:rPr>
                </w:rPrChange>
              </w:rPr>
              <w:delText>Analysis</w:delText>
            </w:r>
            <w:r w:rsidDel="00956FD1">
              <w:rPr>
                <w:noProof/>
                <w:webHidden/>
              </w:rPr>
              <w:tab/>
            </w:r>
            <w:r w:rsidR="00956FD1" w:rsidDel="00956FD1">
              <w:rPr>
                <w:noProof/>
                <w:webHidden/>
              </w:rPr>
              <w:delText>25</w:delText>
            </w:r>
          </w:del>
        </w:p>
        <w:p w14:paraId="04B0EAF1" w14:textId="118B99E1" w:rsidR="009002A2" w:rsidDel="00956FD1" w:rsidRDefault="009002A2">
          <w:pPr>
            <w:pStyle w:val="TOC2"/>
            <w:tabs>
              <w:tab w:val="right" w:leader="dot" w:pos="9488"/>
            </w:tabs>
            <w:rPr>
              <w:del w:id="297" w:author="RenderMachine" w:date="2017-09-24T21:32:00Z"/>
              <w:rFonts w:asciiTheme="minorHAnsi" w:eastAsiaTheme="minorEastAsia" w:hAnsiTheme="minorHAnsi" w:cstheme="minorBidi"/>
              <w:noProof/>
              <w:color w:val="auto"/>
              <w:sz w:val="22"/>
              <w:lang w:val="ru-RU" w:eastAsia="ru-RU"/>
            </w:rPr>
          </w:pPr>
          <w:del w:id="298" w:author="RenderMachine" w:date="2017-09-24T21:32:00Z">
            <w:r w:rsidRPr="00956FD1" w:rsidDel="00956FD1">
              <w:rPr>
                <w:noProof/>
                <w:rPrChange w:id="299" w:author="RenderMachine" w:date="2017-09-24T21:32:00Z">
                  <w:rPr>
                    <w:rStyle w:val="Hyperlink"/>
                    <w:noProof/>
                  </w:rPr>
                </w:rPrChange>
              </w:rPr>
              <w:delText>Potential Competitors</w:delText>
            </w:r>
            <w:r w:rsidDel="00956FD1">
              <w:rPr>
                <w:noProof/>
                <w:webHidden/>
              </w:rPr>
              <w:tab/>
            </w:r>
            <w:r w:rsidR="00956FD1" w:rsidDel="00956FD1">
              <w:rPr>
                <w:noProof/>
                <w:webHidden/>
              </w:rPr>
              <w:delText>26</w:delText>
            </w:r>
          </w:del>
        </w:p>
        <w:p w14:paraId="1231DFB1" w14:textId="64388D2D" w:rsidR="009002A2" w:rsidDel="00956FD1" w:rsidRDefault="009002A2">
          <w:pPr>
            <w:pStyle w:val="TOC2"/>
            <w:tabs>
              <w:tab w:val="right" w:leader="dot" w:pos="9488"/>
            </w:tabs>
            <w:rPr>
              <w:del w:id="300" w:author="RenderMachine" w:date="2017-09-24T21:32:00Z"/>
              <w:rFonts w:asciiTheme="minorHAnsi" w:eastAsiaTheme="minorEastAsia" w:hAnsiTheme="minorHAnsi" w:cstheme="minorBidi"/>
              <w:noProof/>
              <w:color w:val="auto"/>
              <w:sz w:val="22"/>
              <w:lang w:val="ru-RU" w:eastAsia="ru-RU"/>
            </w:rPr>
          </w:pPr>
          <w:del w:id="301" w:author="RenderMachine" w:date="2017-09-24T21:32:00Z">
            <w:r w:rsidRPr="00956FD1" w:rsidDel="00956FD1">
              <w:rPr>
                <w:noProof/>
                <w:rPrChange w:id="302" w:author="RenderMachine" w:date="2017-09-24T21:32:00Z">
                  <w:rPr>
                    <w:rStyle w:val="Hyperlink"/>
                    <w:rFonts w:eastAsia="Times New Roman"/>
                    <w:noProof/>
                  </w:rPr>
                </w:rPrChange>
              </w:rPr>
              <w:delText xml:space="preserve">Unit </w:delText>
            </w:r>
            <w:r w:rsidRPr="00956FD1" w:rsidDel="00956FD1">
              <w:rPr>
                <w:noProof/>
                <w:rPrChange w:id="303" w:author="RenderMachine" w:date="2017-09-24T21:32:00Z">
                  <w:rPr>
                    <w:rStyle w:val="Hyperlink"/>
                    <w:noProof/>
                  </w:rPr>
                </w:rPrChange>
              </w:rPr>
              <w:delText>of</w:delText>
            </w:r>
            <w:r w:rsidRPr="00956FD1" w:rsidDel="00956FD1">
              <w:rPr>
                <w:noProof/>
                <w:rPrChange w:id="304" w:author="RenderMachine" w:date="2017-09-24T21:32:00Z">
                  <w:rPr>
                    <w:rStyle w:val="Hyperlink"/>
                    <w:rFonts w:eastAsia="Times New Roman"/>
                    <w:noProof/>
                  </w:rPr>
                </w:rPrChange>
              </w:rPr>
              <w:delText xml:space="preserve"> Service</w:delText>
            </w:r>
            <w:r w:rsidDel="00956FD1">
              <w:rPr>
                <w:noProof/>
                <w:webHidden/>
              </w:rPr>
              <w:tab/>
              <w:delText>26</w:delText>
            </w:r>
          </w:del>
        </w:p>
        <w:p w14:paraId="1E5F4F5C" w14:textId="688CF453" w:rsidR="009002A2" w:rsidDel="00956FD1" w:rsidRDefault="009002A2">
          <w:pPr>
            <w:pStyle w:val="TOC2"/>
            <w:tabs>
              <w:tab w:val="right" w:leader="dot" w:pos="9488"/>
            </w:tabs>
            <w:rPr>
              <w:del w:id="305" w:author="RenderMachine" w:date="2017-09-24T21:32:00Z"/>
              <w:rFonts w:asciiTheme="minorHAnsi" w:eastAsiaTheme="minorEastAsia" w:hAnsiTheme="minorHAnsi" w:cstheme="minorBidi"/>
              <w:noProof/>
              <w:color w:val="auto"/>
              <w:sz w:val="22"/>
              <w:lang w:val="ru-RU" w:eastAsia="ru-RU"/>
            </w:rPr>
          </w:pPr>
          <w:del w:id="306" w:author="RenderMachine" w:date="2017-09-24T21:32:00Z">
            <w:r w:rsidRPr="00956FD1" w:rsidDel="00956FD1">
              <w:rPr>
                <w:noProof/>
                <w:rPrChange w:id="307" w:author="RenderMachine" w:date="2017-09-24T21:32:00Z">
                  <w:rPr>
                    <w:rStyle w:val="Hyperlink"/>
                    <w:noProof/>
                  </w:rPr>
                </w:rPrChange>
              </w:rPr>
              <w:delText>Licenses</w:delText>
            </w:r>
            <w:r w:rsidDel="00956FD1">
              <w:rPr>
                <w:noProof/>
                <w:webHidden/>
              </w:rPr>
              <w:tab/>
              <w:delText>27</w:delText>
            </w:r>
          </w:del>
        </w:p>
        <w:p w14:paraId="49744FE4" w14:textId="49B41DC8" w:rsidR="009002A2" w:rsidDel="00956FD1" w:rsidRDefault="009002A2">
          <w:pPr>
            <w:pStyle w:val="TOC1"/>
            <w:rPr>
              <w:del w:id="308" w:author="RenderMachine" w:date="2017-09-24T21:32:00Z"/>
              <w:rFonts w:asciiTheme="minorHAnsi" w:eastAsiaTheme="minorEastAsia" w:hAnsiTheme="minorHAnsi" w:cstheme="minorBidi"/>
              <w:noProof/>
              <w:color w:val="auto"/>
              <w:sz w:val="22"/>
              <w:lang w:val="ru-RU" w:eastAsia="ru-RU"/>
            </w:rPr>
          </w:pPr>
          <w:del w:id="309" w:author="RenderMachine" w:date="2017-09-24T21:32:00Z">
            <w:r w:rsidRPr="00956FD1" w:rsidDel="00956FD1">
              <w:rPr>
                <w:noProof/>
                <w:rPrChange w:id="310" w:author="RenderMachine" w:date="2017-09-24T21:32:00Z">
                  <w:rPr>
                    <w:rStyle w:val="Hyperlink"/>
                    <w:rFonts w:eastAsia="Times New Roman"/>
                    <w:noProof/>
                    <w:lang w:bidi="en-US"/>
                  </w:rPr>
                </w:rPrChange>
              </w:rPr>
              <w:delText xml:space="preserve">Dogezer Initial </w:delText>
            </w:r>
            <w:r w:rsidRPr="00956FD1" w:rsidDel="00956FD1">
              <w:rPr>
                <w:noProof/>
                <w:rPrChange w:id="311" w:author="RenderMachine" w:date="2017-09-24T21:32:00Z">
                  <w:rPr>
                    <w:rStyle w:val="Hyperlink"/>
                    <w:noProof/>
                    <w:lang w:bidi="en-US"/>
                  </w:rPr>
                </w:rPrChange>
              </w:rPr>
              <w:delText>Token</w:delText>
            </w:r>
            <w:r w:rsidRPr="00956FD1" w:rsidDel="00956FD1">
              <w:rPr>
                <w:noProof/>
                <w:rPrChange w:id="312" w:author="RenderMachine" w:date="2017-09-24T21:32:00Z">
                  <w:rPr>
                    <w:rStyle w:val="Hyperlink"/>
                    <w:rFonts w:eastAsia="Times New Roman"/>
                    <w:noProof/>
                    <w:lang w:bidi="en-US"/>
                  </w:rPr>
                </w:rPrChange>
              </w:rPr>
              <w:delText xml:space="preserve"> Offering (ITO)</w:delText>
            </w:r>
            <w:r w:rsidDel="00956FD1">
              <w:rPr>
                <w:noProof/>
                <w:webHidden/>
              </w:rPr>
              <w:tab/>
            </w:r>
            <w:r w:rsidR="00956FD1" w:rsidDel="00956FD1">
              <w:rPr>
                <w:noProof/>
                <w:webHidden/>
              </w:rPr>
              <w:delText>29</w:delText>
            </w:r>
          </w:del>
        </w:p>
        <w:p w14:paraId="0E29C502" w14:textId="531214CF" w:rsidR="009002A2" w:rsidDel="00956FD1" w:rsidRDefault="009002A2">
          <w:pPr>
            <w:pStyle w:val="TOC2"/>
            <w:tabs>
              <w:tab w:val="right" w:leader="dot" w:pos="9488"/>
            </w:tabs>
            <w:rPr>
              <w:del w:id="313" w:author="RenderMachine" w:date="2017-09-24T21:32:00Z"/>
              <w:rFonts w:asciiTheme="minorHAnsi" w:eastAsiaTheme="minorEastAsia" w:hAnsiTheme="minorHAnsi" w:cstheme="minorBidi"/>
              <w:noProof/>
              <w:color w:val="auto"/>
              <w:sz w:val="22"/>
              <w:lang w:val="ru-RU" w:eastAsia="ru-RU"/>
            </w:rPr>
          </w:pPr>
          <w:del w:id="314" w:author="RenderMachine" w:date="2017-09-24T21:32:00Z">
            <w:r w:rsidRPr="00956FD1" w:rsidDel="00956FD1">
              <w:rPr>
                <w:noProof/>
                <w:rPrChange w:id="315" w:author="RenderMachine" w:date="2017-09-24T21:32:00Z">
                  <w:rPr>
                    <w:rStyle w:val="Hyperlink"/>
                    <w:rFonts w:eastAsia="Times New Roman"/>
                    <w:noProof/>
                  </w:rPr>
                </w:rPrChange>
              </w:rPr>
              <w:delText>Dogezer Token</w:delText>
            </w:r>
            <w:r w:rsidDel="00956FD1">
              <w:rPr>
                <w:noProof/>
                <w:webHidden/>
              </w:rPr>
              <w:tab/>
            </w:r>
            <w:r w:rsidR="00956FD1" w:rsidDel="00956FD1">
              <w:rPr>
                <w:noProof/>
                <w:webHidden/>
              </w:rPr>
              <w:delText>29</w:delText>
            </w:r>
          </w:del>
        </w:p>
        <w:p w14:paraId="737795C5" w14:textId="4613829A" w:rsidR="009002A2" w:rsidDel="00956FD1" w:rsidRDefault="009002A2">
          <w:pPr>
            <w:pStyle w:val="TOC2"/>
            <w:tabs>
              <w:tab w:val="right" w:leader="dot" w:pos="9488"/>
            </w:tabs>
            <w:rPr>
              <w:del w:id="316" w:author="RenderMachine" w:date="2017-09-24T21:32:00Z"/>
              <w:rFonts w:asciiTheme="minorHAnsi" w:eastAsiaTheme="minorEastAsia" w:hAnsiTheme="minorHAnsi" w:cstheme="minorBidi"/>
              <w:noProof/>
              <w:color w:val="auto"/>
              <w:sz w:val="22"/>
              <w:lang w:val="ru-RU" w:eastAsia="ru-RU"/>
            </w:rPr>
          </w:pPr>
          <w:del w:id="317" w:author="RenderMachine" w:date="2017-09-24T21:32:00Z">
            <w:r w:rsidRPr="00956FD1" w:rsidDel="00956FD1">
              <w:rPr>
                <w:noProof/>
                <w:rPrChange w:id="318" w:author="RenderMachine" w:date="2017-09-24T21:32:00Z">
                  <w:rPr>
                    <w:rStyle w:val="Hyperlink"/>
                    <w:rFonts w:eastAsia="Times New Roman"/>
                    <w:noProof/>
                  </w:rPr>
                </w:rPrChange>
              </w:rPr>
              <w:delText xml:space="preserve">Dogezer PreITO </w:delText>
            </w:r>
            <w:r w:rsidRPr="00956FD1" w:rsidDel="00956FD1">
              <w:rPr>
                <w:noProof/>
                <w:rPrChange w:id="319" w:author="RenderMachine" w:date="2017-09-24T21:32:00Z">
                  <w:rPr>
                    <w:rStyle w:val="Hyperlink"/>
                    <w:noProof/>
                  </w:rPr>
                </w:rPrChange>
              </w:rPr>
              <w:delText>Conditions</w:delText>
            </w:r>
            <w:r w:rsidDel="00956FD1">
              <w:rPr>
                <w:noProof/>
                <w:webHidden/>
              </w:rPr>
              <w:tab/>
            </w:r>
            <w:r w:rsidR="00956FD1" w:rsidDel="00956FD1">
              <w:rPr>
                <w:noProof/>
                <w:webHidden/>
              </w:rPr>
              <w:delText>30</w:delText>
            </w:r>
          </w:del>
        </w:p>
        <w:p w14:paraId="4DB9A1AC" w14:textId="46554BDF" w:rsidR="009002A2" w:rsidDel="00956FD1" w:rsidRDefault="009002A2">
          <w:pPr>
            <w:pStyle w:val="TOC2"/>
            <w:tabs>
              <w:tab w:val="right" w:leader="dot" w:pos="9488"/>
            </w:tabs>
            <w:rPr>
              <w:del w:id="320" w:author="RenderMachine" w:date="2017-09-24T21:32:00Z"/>
              <w:rFonts w:asciiTheme="minorHAnsi" w:eastAsiaTheme="minorEastAsia" w:hAnsiTheme="minorHAnsi" w:cstheme="minorBidi"/>
              <w:noProof/>
              <w:color w:val="auto"/>
              <w:sz w:val="22"/>
              <w:lang w:val="ru-RU" w:eastAsia="ru-RU"/>
            </w:rPr>
          </w:pPr>
          <w:del w:id="321" w:author="RenderMachine" w:date="2017-09-24T21:32:00Z">
            <w:r w:rsidRPr="00956FD1" w:rsidDel="00956FD1">
              <w:rPr>
                <w:noProof/>
                <w:rPrChange w:id="322" w:author="RenderMachine" w:date="2017-09-24T21:32:00Z">
                  <w:rPr>
                    <w:rStyle w:val="Hyperlink"/>
                    <w:rFonts w:eastAsia="Times New Roman"/>
                    <w:noProof/>
                  </w:rPr>
                </w:rPrChange>
              </w:rPr>
              <w:delText xml:space="preserve">Dogezer ITO </w:delText>
            </w:r>
            <w:r w:rsidRPr="00956FD1" w:rsidDel="00956FD1">
              <w:rPr>
                <w:noProof/>
                <w:rPrChange w:id="323" w:author="RenderMachine" w:date="2017-09-24T21:32:00Z">
                  <w:rPr>
                    <w:rStyle w:val="Hyperlink"/>
                    <w:noProof/>
                  </w:rPr>
                </w:rPrChange>
              </w:rPr>
              <w:delText>conditions</w:delText>
            </w:r>
            <w:r w:rsidDel="00956FD1">
              <w:rPr>
                <w:noProof/>
                <w:webHidden/>
              </w:rPr>
              <w:tab/>
            </w:r>
            <w:r w:rsidR="00956FD1" w:rsidDel="00956FD1">
              <w:rPr>
                <w:noProof/>
                <w:webHidden/>
              </w:rPr>
              <w:delText>31</w:delText>
            </w:r>
          </w:del>
        </w:p>
        <w:p w14:paraId="657C2E1B" w14:textId="50BE2907" w:rsidR="009002A2" w:rsidDel="00956FD1" w:rsidRDefault="009002A2">
          <w:pPr>
            <w:pStyle w:val="TOC2"/>
            <w:tabs>
              <w:tab w:val="right" w:leader="dot" w:pos="9488"/>
            </w:tabs>
            <w:rPr>
              <w:del w:id="324" w:author="RenderMachine" w:date="2017-09-24T21:32:00Z"/>
              <w:rFonts w:asciiTheme="minorHAnsi" w:eastAsiaTheme="minorEastAsia" w:hAnsiTheme="minorHAnsi" w:cstheme="minorBidi"/>
              <w:noProof/>
              <w:color w:val="auto"/>
              <w:sz w:val="22"/>
              <w:lang w:val="ru-RU" w:eastAsia="ru-RU"/>
            </w:rPr>
          </w:pPr>
          <w:del w:id="325" w:author="RenderMachine" w:date="2017-09-24T21:32:00Z">
            <w:r w:rsidRPr="00956FD1" w:rsidDel="00956FD1">
              <w:rPr>
                <w:noProof/>
                <w:rPrChange w:id="326" w:author="RenderMachine" w:date="2017-09-24T21:32:00Z">
                  <w:rPr>
                    <w:rStyle w:val="Hyperlink"/>
                    <w:rFonts w:eastAsia="Times New Roman"/>
                    <w:noProof/>
                  </w:rPr>
                </w:rPrChange>
              </w:rPr>
              <w:delText>Rationale</w:delText>
            </w:r>
            <w:r w:rsidDel="00956FD1">
              <w:rPr>
                <w:noProof/>
                <w:webHidden/>
              </w:rPr>
              <w:tab/>
            </w:r>
            <w:r w:rsidR="00956FD1" w:rsidDel="00956FD1">
              <w:rPr>
                <w:noProof/>
                <w:webHidden/>
              </w:rPr>
              <w:delText>33</w:delText>
            </w:r>
          </w:del>
        </w:p>
        <w:p w14:paraId="6801ADDA" w14:textId="46E9577E" w:rsidR="009002A2" w:rsidDel="00956FD1" w:rsidRDefault="009002A2">
          <w:pPr>
            <w:pStyle w:val="TOC2"/>
            <w:tabs>
              <w:tab w:val="right" w:leader="dot" w:pos="9488"/>
            </w:tabs>
            <w:rPr>
              <w:del w:id="327" w:author="RenderMachine" w:date="2017-09-24T21:32:00Z"/>
              <w:rFonts w:asciiTheme="minorHAnsi" w:eastAsiaTheme="minorEastAsia" w:hAnsiTheme="minorHAnsi" w:cstheme="minorBidi"/>
              <w:noProof/>
              <w:color w:val="auto"/>
              <w:sz w:val="22"/>
              <w:lang w:val="ru-RU" w:eastAsia="ru-RU"/>
            </w:rPr>
          </w:pPr>
          <w:del w:id="328" w:author="RenderMachine" w:date="2017-09-24T21:32:00Z">
            <w:r w:rsidRPr="00956FD1" w:rsidDel="00956FD1">
              <w:rPr>
                <w:noProof/>
                <w:rPrChange w:id="329" w:author="RenderMachine" w:date="2017-09-24T21:32:00Z">
                  <w:rPr>
                    <w:rStyle w:val="Hyperlink"/>
                    <w:noProof/>
                  </w:rPr>
                </w:rPrChange>
              </w:rPr>
              <w:delText>Funds Distribution and Development Plan</w:delText>
            </w:r>
            <w:r w:rsidDel="00956FD1">
              <w:rPr>
                <w:noProof/>
                <w:webHidden/>
              </w:rPr>
              <w:tab/>
            </w:r>
            <w:r w:rsidR="00956FD1" w:rsidDel="00956FD1">
              <w:rPr>
                <w:noProof/>
                <w:webHidden/>
              </w:rPr>
              <w:delText>35</w:delText>
            </w:r>
          </w:del>
        </w:p>
        <w:p w14:paraId="2377818D" w14:textId="29D41E90" w:rsidR="009002A2" w:rsidDel="00956FD1" w:rsidRDefault="009002A2">
          <w:pPr>
            <w:pStyle w:val="TOC2"/>
            <w:tabs>
              <w:tab w:val="right" w:leader="dot" w:pos="9488"/>
            </w:tabs>
            <w:rPr>
              <w:del w:id="330" w:author="RenderMachine" w:date="2017-09-24T21:32:00Z"/>
              <w:rFonts w:asciiTheme="minorHAnsi" w:eastAsiaTheme="minorEastAsia" w:hAnsiTheme="minorHAnsi" w:cstheme="minorBidi"/>
              <w:noProof/>
              <w:color w:val="auto"/>
              <w:sz w:val="22"/>
              <w:lang w:val="ru-RU" w:eastAsia="ru-RU"/>
            </w:rPr>
          </w:pPr>
          <w:del w:id="331" w:author="RenderMachine" w:date="2017-09-24T21:32:00Z">
            <w:r w:rsidRPr="00956FD1" w:rsidDel="00956FD1">
              <w:rPr>
                <w:noProof/>
                <w:rPrChange w:id="332" w:author="RenderMachine" w:date="2017-09-24T21:32:00Z">
                  <w:rPr>
                    <w:rStyle w:val="Hyperlink"/>
                    <w:noProof/>
                  </w:rPr>
                </w:rPrChange>
              </w:rPr>
              <w:delText>Marketing Plan</w:delText>
            </w:r>
            <w:r w:rsidDel="00956FD1">
              <w:rPr>
                <w:noProof/>
                <w:webHidden/>
              </w:rPr>
              <w:tab/>
            </w:r>
            <w:r w:rsidR="00956FD1" w:rsidDel="00956FD1">
              <w:rPr>
                <w:noProof/>
                <w:webHidden/>
              </w:rPr>
              <w:delText>36</w:delText>
            </w:r>
          </w:del>
        </w:p>
        <w:p w14:paraId="3AB1D3A4" w14:textId="20F4CA7E" w:rsidR="009002A2" w:rsidDel="00956FD1" w:rsidRDefault="009002A2">
          <w:pPr>
            <w:pStyle w:val="TOC2"/>
            <w:tabs>
              <w:tab w:val="right" w:leader="dot" w:pos="9488"/>
            </w:tabs>
            <w:rPr>
              <w:del w:id="333" w:author="RenderMachine" w:date="2017-09-24T21:32:00Z"/>
              <w:rFonts w:asciiTheme="minorHAnsi" w:eastAsiaTheme="minorEastAsia" w:hAnsiTheme="minorHAnsi" w:cstheme="minorBidi"/>
              <w:noProof/>
              <w:color w:val="auto"/>
              <w:sz w:val="22"/>
              <w:lang w:val="ru-RU" w:eastAsia="ru-RU"/>
            </w:rPr>
          </w:pPr>
          <w:del w:id="334" w:author="RenderMachine" w:date="2017-09-24T21:32:00Z">
            <w:r w:rsidRPr="00956FD1" w:rsidDel="00956FD1">
              <w:rPr>
                <w:noProof/>
                <w:rPrChange w:id="335" w:author="RenderMachine" w:date="2017-09-24T21:32:00Z">
                  <w:rPr>
                    <w:rStyle w:val="Hyperlink"/>
                    <w:rFonts w:eastAsia="Times New Roman"/>
                    <w:noProof/>
                  </w:rPr>
                </w:rPrChange>
              </w:rPr>
              <w:delText xml:space="preserve">Bounty </w:delText>
            </w:r>
            <w:r w:rsidRPr="00956FD1" w:rsidDel="00956FD1">
              <w:rPr>
                <w:noProof/>
                <w:rPrChange w:id="336" w:author="RenderMachine" w:date="2017-09-24T21:32:00Z">
                  <w:rPr>
                    <w:rStyle w:val="Hyperlink"/>
                    <w:noProof/>
                  </w:rPr>
                </w:rPrChange>
              </w:rPr>
              <w:delText>Campaign</w:delText>
            </w:r>
            <w:r w:rsidDel="00956FD1">
              <w:rPr>
                <w:noProof/>
                <w:webHidden/>
              </w:rPr>
              <w:tab/>
            </w:r>
            <w:r w:rsidR="00956FD1" w:rsidDel="00956FD1">
              <w:rPr>
                <w:noProof/>
                <w:webHidden/>
              </w:rPr>
              <w:delText>37</w:delText>
            </w:r>
          </w:del>
        </w:p>
        <w:p w14:paraId="5311171D" w14:textId="0792CBFA" w:rsidR="009002A2" w:rsidDel="00956FD1" w:rsidRDefault="009002A2">
          <w:pPr>
            <w:pStyle w:val="TOC1"/>
            <w:rPr>
              <w:del w:id="337" w:author="RenderMachine" w:date="2017-09-24T21:32:00Z"/>
              <w:rFonts w:asciiTheme="minorHAnsi" w:eastAsiaTheme="minorEastAsia" w:hAnsiTheme="minorHAnsi" w:cstheme="minorBidi"/>
              <w:noProof/>
              <w:color w:val="auto"/>
              <w:sz w:val="22"/>
              <w:lang w:val="ru-RU" w:eastAsia="ru-RU"/>
            </w:rPr>
          </w:pPr>
          <w:del w:id="338" w:author="RenderMachine" w:date="2017-09-24T21:32:00Z">
            <w:r w:rsidRPr="00956FD1" w:rsidDel="00956FD1">
              <w:rPr>
                <w:noProof/>
                <w:rPrChange w:id="339" w:author="RenderMachine" w:date="2017-09-24T21:32:00Z">
                  <w:rPr>
                    <w:rStyle w:val="Hyperlink"/>
                    <w:rFonts w:eastAsia="Times New Roman"/>
                    <w:noProof/>
                    <w:lang w:bidi="en-US"/>
                  </w:rPr>
                </w:rPrChange>
              </w:rPr>
              <w:delText xml:space="preserve">Legal </w:delText>
            </w:r>
            <w:r w:rsidRPr="00956FD1" w:rsidDel="00956FD1">
              <w:rPr>
                <w:noProof/>
                <w:rPrChange w:id="340" w:author="RenderMachine" w:date="2017-09-24T21:32:00Z">
                  <w:rPr>
                    <w:rStyle w:val="Hyperlink"/>
                    <w:noProof/>
                    <w:lang w:bidi="en-US"/>
                  </w:rPr>
                </w:rPrChange>
              </w:rPr>
              <w:delText>Disclaimers</w:delText>
            </w:r>
            <w:r w:rsidDel="00956FD1">
              <w:rPr>
                <w:noProof/>
                <w:webHidden/>
              </w:rPr>
              <w:tab/>
            </w:r>
            <w:r w:rsidR="00956FD1" w:rsidDel="00956FD1">
              <w:rPr>
                <w:noProof/>
                <w:webHidden/>
              </w:rPr>
              <w:delText>38</w:delText>
            </w:r>
          </w:del>
        </w:p>
        <w:p w14:paraId="44222D00" w14:textId="4C8CC7B1" w:rsidR="009B51BA" w:rsidRDefault="009B51BA">
          <w:r>
            <w:rPr>
              <w:b/>
              <w:bCs/>
              <w:noProof/>
            </w:rPr>
            <w:fldChar w:fldCharType="end"/>
          </w:r>
        </w:p>
      </w:sdtContent>
    </w:sdt>
    <w:p w14:paraId="07BA773F" w14:textId="77777777" w:rsidR="009002A2" w:rsidRDefault="009002A2">
      <w:pPr>
        <w:spacing w:line="252" w:lineRule="auto"/>
        <w:jc w:val="left"/>
        <w:rPr>
          <w:rFonts w:ascii="Open Sans Light" w:hAnsi="Open Sans Light"/>
          <w:caps/>
          <w:sz w:val="40"/>
          <w:szCs w:val="28"/>
          <w:lang w:bidi="en-US"/>
        </w:rPr>
      </w:pPr>
      <w:r>
        <w:br w:type="page"/>
      </w:r>
    </w:p>
    <w:p w14:paraId="5AB1B293" w14:textId="376DBB62" w:rsidR="00CB08DD" w:rsidRPr="0059589B" w:rsidRDefault="0059589B" w:rsidP="00E94C96">
      <w:pPr>
        <w:pStyle w:val="Heading1"/>
        <w:rPr>
          <w:rFonts w:eastAsia="Times New Roman"/>
        </w:rPr>
      </w:pPr>
      <w:bookmarkStart w:id="341" w:name="_Toc494114085"/>
      <w:r w:rsidRPr="009B51BA">
        <w:lastRenderedPageBreak/>
        <w:t>Introduction</w:t>
      </w:r>
      <w:bookmarkEnd w:id="341"/>
    </w:p>
    <w:p w14:paraId="6E1CA22B" w14:textId="4075084E" w:rsidR="00CB08DD" w:rsidRPr="0059589B" w:rsidRDefault="0059589B" w:rsidP="0059589B">
      <w:pPr>
        <w:pStyle w:val="Heading2"/>
        <w:rPr>
          <w:rFonts w:eastAsia="Times New Roman"/>
        </w:rPr>
      </w:pPr>
      <w:bookmarkStart w:id="342" w:name="_Toc494114086"/>
      <w:r w:rsidRPr="0059589B">
        <w:t>Analysis</w:t>
      </w:r>
      <w:bookmarkEnd w:id="342"/>
    </w:p>
    <w:p w14:paraId="5B86339F" w14:textId="085E3212" w:rsidR="00CB08DD" w:rsidRPr="0059589B" w:rsidRDefault="00CB08DD" w:rsidP="0059589B">
      <w:r w:rsidRPr="0059589B">
        <w:t xml:space="preserve">Traditionally, creating a software product requires </w:t>
      </w:r>
      <w:r w:rsidR="0097401F" w:rsidRPr="0059589B">
        <w:t xml:space="preserve">the </w:t>
      </w:r>
      <w:r w:rsidRPr="0059589B">
        <w:t>product in</w:t>
      </w:r>
      <w:r w:rsidR="0097401F" w:rsidRPr="0059589B">
        <w:t>itiator</w:t>
      </w:r>
      <w:r w:rsidR="005C545E">
        <w:t xml:space="preserve"> to secure a budget for product</w:t>
      </w:r>
      <w:r w:rsidR="00B01685">
        <w:t xml:space="preserve"> development</w:t>
      </w:r>
      <w:r w:rsidRPr="0059589B">
        <w:t>, which</w:t>
      </w:r>
      <w:r w:rsidR="0090535D" w:rsidRPr="0059589B">
        <w:t xml:space="preserve"> </w:t>
      </w:r>
      <w:r w:rsidR="003A3AC7">
        <w:t xml:space="preserve">then </w:t>
      </w:r>
      <w:r w:rsidR="005C545E">
        <w:t xml:space="preserve">is </w:t>
      </w:r>
      <w:r w:rsidR="002355B9">
        <w:t xml:space="preserve">mostly </w:t>
      </w:r>
      <w:r w:rsidR="0090535D" w:rsidRPr="0059589B">
        <w:t>used</w:t>
      </w:r>
      <w:r w:rsidR="00545A77" w:rsidRPr="0059589B">
        <w:t xml:space="preserve"> to pay the team working on the</w:t>
      </w:r>
      <w:r w:rsidR="0090535D" w:rsidRPr="0059589B">
        <w:t xml:space="preserve"> product. T</w:t>
      </w:r>
      <w:r w:rsidRPr="0059589B">
        <w:t>ypical examples include:</w:t>
      </w:r>
    </w:p>
    <w:p w14:paraId="66D641DB" w14:textId="01709EDB" w:rsidR="00CB08DD" w:rsidRPr="0059589B" w:rsidRDefault="00CB08DD" w:rsidP="00C7304E">
      <w:pPr>
        <w:pStyle w:val="ListParagraph"/>
        <w:numPr>
          <w:ilvl w:val="0"/>
          <w:numId w:val="14"/>
        </w:numPr>
        <w:rPr>
          <w:rFonts w:ascii="Arial" w:hAnsi="Arial" w:cs="Arial"/>
        </w:rPr>
      </w:pPr>
      <w:r w:rsidRPr="0059589B">
        <w:t>A startup</w:t>
      </w:r>
      <w:r w:rsidR="00947048" w:rsidRPr="0059589B">
        <w:t xml:space="preserve"> </w:t>
      </w:r>
      <w:r w:rsidR="00B01685">
        <w:t>company</w:t>
      </w:r>
      <w:r w:rsidRPr="0059589B">
        <w:t>, often bootstrapped by</w:t>
      </w:r>
      <w:r w:rsidR="002420F8" w:rsidRPr="0059589B">
        <w:t xml:space="preserve"> an</w:t>
      </w:r>
      <w:r w:rsidRPr="0059589B">
        <w:t xml:space="preserve"> owner</w:t>
      </w:r>
      <w:r w:rsidR="008F02F3" w:rsidRPr="0059589B">
        <w:t>’</w:t>
      </w:r>
      <w:r w:rsidRPr="0059589B">
        <w:t>s personal finances,</w:t>
      </w:r>
      <w:r w:rsidR="00484BB0" w:rsidRPr="0059589B">
        <w:t xml:space="preserve"> </w:t>
      </w:r>
      <w:r w:rsidRPr="0059589B">
        <w:t xml:space="preserve">looking for financing from VC/Angels/Banks </w:t>
      </w:r>
      <w:r w:rsidR="0006187B" w:rsidRPr="0059589B">
        <w:t xml:space="preserve">in order </w:t>
      </w:r>
      <w:r w:rsidRPr="0059589B">
        <w:t>to be able to hire more peop</w:t>
      </w:r>
      <w:r w:rsidR="001E25B0" w:rsidRPr="0059589B">
        <w:t xml:space="preserve">le to work on </w:t>
      </w:r>
      <w:r w:rsidR="00F63245">
        <w:t xml:space="preserve">the </w:t>
      </w:r>
      <w:r w:rsidR="001E25B0" w:rsidRPr="0059589B">
        <w:t>project</w:t>
      </w:r>
      <w:r w:rsidRPr="0059589B">
        <w:t>.</w:t>
      </w:r>
    </w:p>
    <w:p w14:paraId="44A95D3A" w14:textId="4BCF4FE8" w:rsidR="00CB08DD" w:rsidRPr="0059589B" w:rsidRDefault="00CB08DD" w:rsidP="00C7304E">
      <w:pPr>
        <w:pStyle w:val="ListParagraph"/>
        <w:numPr>
          <w:ilvl w:val="0"/>
          <w:numId w:val="14"/>
        </w:numPr>
        <w:rPr>
          <w:rFonts w:ascii="Arial" w:hAnsi="Arial" w:cs="Arial"/>
        </w:rPr>
      </w:pPr>
      <w:r w:rsidRPr="0059589B">
        <w:t>An individual develop</w:t>
      </w:r>
      <w:r w:rsidR="005C545E">
        <w:t xml:space="preserve">er of </w:t>
      </w:r>
      <w:r w:rsidRPr="0059589B">
        <w:t xml:space="preserve">niche software, </w:t>
      </w:r>
      <w:r w:rsidR="00610377">
        <w:t>saving</w:t>
      </w:r>
      <w:r w:rsidRPr="0059589B">
        <w:t xml:space="preserve"> money to be able to </w:t>
      </w:r>
      <w:r w:rsidR="005C545E">
        <w:t xml:space="preserve">outsource some </w:t>
      </w:r>
      <w:r w:rsidR="00F63245">
        <w:t>work which needs to be done</w:t>
      </w:r>
      <w:r w:rsidR="005C545E">
        <w:t xml:space="preserve"> </w:t>
      </w:r>
      <w:r w:rsidRPr="0059589B">
        <w:t xml:space="preserve">(e.g. game </w:t>
      </w:r>
      <w:r w:rsidR="005C545E">
        <w:t xml:space="preserve">developer looking for </w:t>
      </w:r>
      <w:r w:rsidR="00085AAD">
        <w:t xml:space="preserve">an </w:t>
      </w:r>
      <w:r w:rsidR="005C545E">
        <w:t>artist or</w:t>
      </w:r>
      <w:r w:rsidRPr="0059589B">
        <w:t xml:space="preserve"> musician)</w:t>
      </w:r>
      <w:r w:rsidR="00497523">
        <w:t>.</w:t>
      </w:r>
    </w:p>
    <w:p w14:paraId="306A5EC6" w14:textId="54C6F003" w:rsidR="00CB08DD" w:rsidRPr="0059589B" w:rsidRDefault="00CD6370" w:rsidP="00C7304E">
      <w:pPr>
        <w:pStyle w:val="ListParagraph"/>
        <w:numPr>
          <w:ilvl w:val="0"/>
          <w:numId w:val="14"/>
        </w:numPr>
        <w:rPr>
          <w:rFonts w:ascii="Arial" w:hAnsi="Arial" w:cs="Arial"/>
        </w:rPr>
      </w:pPr>
      <w:r w:rsidRPr="0059589B">
        <w:t>A team of developers creating their own product</w:t>
      </w:r>
      <w:r w:rsidR="005C545E">
        <w:t>, but seeking</w:t>
      </w:r>
      <w:r w:rsidR="00CB08DD" w:rsidRPr="0059589B">
        <w:t xml:space="preserve"> </w:t>
      </w:r>
      <w:r w:rsidR="0090310A">
        <w:t xml:space="preserve">a </w:t>
      </w:r>
      <w:r w:rsidR="00CB08DD" w:rsidRPr="0059589B">
        <w:t>publisher</w:t>
      </w:r>
      <w:r w:rsidR="0090310A">
        <w:t>’s</w:t>
      </w:r>
      <w:r w:rsidR="00CB08DD" w:rsidRPr="0059589B">
        <w:t xml:space="preserve"> </w:t>
      </w:r>
      <w:r w:rsidR="005C545E">
        <w:t xml:space="preserve">financial support </w:t>
      </w:r>
      <w:r w:rsidR="00CB08DD" w:rsidRPr="0059589B">
        <w:t>to execute</w:t>
      </w:r>
      <w:r w:rsidR="001D2887" w:rsidRPr="0059589B">
        <w:t xml:space="preserve"> an effective</w:t>
      </w:r>
      <w:r w:rsidR="00CB08DD" w:rsidRPr="0059589B">
        <w:t xml:space="preserve"> </w:t>
      </w:r>
      <w:r w:rsidR="001D2887" w:rsidRPr="0059589B">
        <w:t>advertising</w:t>
      </w:r>
      <w:r w:rsidR="00CB08DD" w:rsidRPr="0059589B">
        <w:t xml:space="preserve"> and marketing campaign.</w:t>
      </w:r>
    </w:p>
    <w:p w14:paraId="7BC2B090" w14:textId="7A27B393" w:rsidR="00CB08DD" w:rsidRPr="0025695F" w:rsidRDefault="00CB08DD" w:rsidP="00C7304E">
      <w:pPr>
        <w:pStyle w:val="ListParagraph"/>
        <w:numPr>
          <w:ilvl w:val="0"/>
          <w:numId w:val="14"/>
        </w:numPr>
        <w:rPr>
          <w:rFonts w:ascii="Arial" w:hAnsi="Arial" w:cs="Arial"/>
        </w:rPr>
      </w:pPr>
      <w:r w:rsidRPr="0059589B">
        <w:t>A team organizing</w:t>
      </w:r>
      <w:r w:rsidR="002417E5" w:rsidRPr="0059589B">
        <w:t xml:space="preserve"> a</w:t>
      </w:r>
      <w:r w:rsidRPr="0059589B">
        <w:t xml:space="preserve"> </w:t>
      </w:r>
      <w:proofErr w:type="spellStart"/>
      <w:r w:rsidRPr="0059589B">
        <w:t>KickStarter</w:t>
      </w:r>
      <w:proofErr w:type="spellEnd"/>
      <w:r w:rsidRPr="0059589B">
        <w:t xml:space="preserve"> campaign </w:t>
      </w:r>
      <w:r w:rsidR="005C545E">
        <w:t>to upsell the product and</w:t>
      </w:r>
      <w:r w:rsidR="00085AAD" w:rsidRPr="00085AAD">
        <w:t xml:space="preserve"> </w:t>
      </w:r>
      <w:r w:rsidR="00085AAD">
        <w:t>then</w:t>
      </w:r>
      <w:r w:rsidR="005C545E">
        <w:t xml:space="preserve"> </w:t>
      </w:r>
      <w:r w:rsidR="00610377">
        <w:t xml:space="preserve">use </w:t>
      </w:r>
      <w:r w:rsidR="00085AAD">
        <w:t xml:space="preserve">the </w:t>
      </w:r>
      <w:r w:rsidR="005C545E">
        <w:t xml:space="preserve">funds received </w:t>
      </w:r>
      <w:r w:rsidR="00610377">
        <w:t>for</w:t>
      </w:r>
      <w:r w:rsidR="005C545E">
        <w:t xml:space="preserve"> </w:t>
      </w:r>
      <w:r w:rsidR="00085AAD">
        <w:t xml:space="preserve">the </w:t>
      </w:r>
      <w:r w:rsidR="005C545E">
        <w:t>product development.</w:t>
      </w:r>
    </w:p>
    <w:p w14:paraId="6020FC3F" w14:textId="5F44D746" w:rsidR="0025695F" w:rsidRPr="0025695F" w:rsidRDefault="0025695F" w:rsidP="00C7304E">
      <w:pPr>
        <w:pStyle w:val="ListParagraph"/>
        <w:numPr>
          <w:ilvl w:val="0"/>
          <w:numId w:val="14"/>
        </w:numPr>
        <w:rPr>
          <w:rFonts w:ascii="Arial" w:hAnsi="Arial" w:cs="Arial"/>
        </w:rPr>
      </w:pPr>
      <w:r w:rsidRPr="0059589B">
        <w:t xml:space="preserve">An established company looking for a budget to finance development of a feature or function, but struggling to get </w:t>
      </w:r>
      <w:r>
        <w:t xml:space="preserve">the </w:t>
      </w:r>
      <w:r w:rsidRPr="0059589B">
        <w:t>budget approv</w:t>
      </w:r>
      <w:r>
        <w:t>ed</w:t>
      </w:r>
      <w:r w:rsidRPr="0059589B">
        <w:t xml:space="preserve"> under tight budget constraints.</w:t>
      </w:r>
    </w:p>
    <w:p w14:paraId="08EBF753" w14:textId="75A0E034" w:rsidR="005C545E" w:rsidRPr="00610377" w:rsidRDefault="00377F10" w:rsidP="00C7304E">
      <w:pPr>
        <w:pStyle w:val="ListParagraph"/>
        <w:numPr>
          <w:ilvl w:val="0"/>
          <w:numId w:val="14"/>
        </w:numPr>
        <w:rPr>
          <w:rFonts w:ascii="Arial" w:hAnsi="Arial" w:cs="Arial"/>
        </w:rPr>
      </w:pPr>
      <w:r w:rsidRPr="0059589B">
        <w:t xml:space="preserve">A company </w:t>
      </w:r>
      <w:r w:rsidR="005C545E">
        <w:t xml:space="preserve">gathering money through ICO to finance </w:t>
      </w:r>
      <w:r w:rsidR="00497523">
        <w:t xml:space="preserve">this </w:t>
      </w:r>
      <w:r w:rsidR="005C545E">
        <w:t xml:space="preserve">company </w:t>
      </w:r>
      <w:r w:rsidR="00610377">
        <w:t>product</w:t>
      </w:r>
      <w:r w:rsidR="005C545E">
        <w:t xml:space="preserve"> </w:t>
      </w:r>
      <w:r w:rsidR="00610377">
        <w:t>creation</w:t>
      </w:r>
      <w:r w:rsidR="005C545E">
        <w:t>.</w:t>
      </w:r>
    </w:p>
    <w:p w14:paraId="7CC46E27" w14:textId="6D900D14" w:rsidR="005C545E" w:rsidRDefault="005C545E" w:rsidP="005C545E">
      <w:r>
        <w:t xml:space="preserve">The process of getting funding for a project is time consuming and distracting for founders, and is </w:t>
      </w:r>
      <w:r w:rsidR="00610377">
        <w:t xml:space="preserve">not always </w:t>
      </w:r>
      <w:r>
        <w:t>market efficient</w:t>
      </w:r>
      <w:r w:rsidR="00610377">
        <w:t xml:space="preserve"> due to s</w:t>
      </w:r>
      <w:r>
        <w:t xml:space="preserve">uch factors as </w:t>
      </w:r>
      <w:r w:rsidR="00085AAD">
        <w:t xml:space="preserve">the </w:t>
      </w:r>
      <w:r>
        <w:t>founder</w:t>
      </w:r>
      <w:r w:rsidR="00085AAD">
        <w:t>’s</w:t>
      </w:r>
      <w:r>
        <w:t xml:space="preserve"> access to venture funds, level of hype around technology or market targeted, mono</w:t>
      </w:r>
      <w:r w:rsidR="00610377">
        <w:t>polization of capital and so on</w:t>
      </w:r>
      <w:r>
        <w:t xml:space="preserve">. Sometimes founders fail to secure the capital, </w:t>
      </w:r>
      <w:r w:rsidR="00610377">
        <w:t>a</w:t>
      </w:r>
      <w:r>
        <w:t xml:space="preserve">nd </w:t>
      </w:r>
      <w:r w:rsidR="00610377">
        <w:t>often</w:t>
      </w:r>
      <w:r w:rsidR="00085AAD">
        <w:t xml:space="preserve"> the</w:t>
      </w:r>
      <w:r w:rsidR="00610377">
        <w:t xml:space="preserve"> </w:t>
      </w:r>
      <w:r>
        <w:t>projects are not even started, as it is clear that securing capital for such project</w:t>
      </w:r>
      <w:r w:rsidR="0061236D">
        <w:t>s</w:t>
      </w:r>
      <w:r>
        <w:t xml:space="preserve"> may be </w:t>
      </w:r>
      <w:r w:rsidR="00497523">
        <w:t xml:space="preserve">too </w:t>
      </w:r>
      <w:r>
        <w:t xml:space="preserve">tough </w:t>
      </w:r>
      <w:r w:rsidR="00497523">
        <w:t xml:space="preserve">a </w:t>
      </w:r>
      <w:r>
        <w:t xml:space="preserve">task for </w:t>
      </w:r>
      <w:r w:rsidR="00085AAD">
        <w:t xml:space="preserve">an </w:t>
      </w:r>
      <w:r>
        <w:t xml:space="preserve">everything-else-perfect technical founder. The same market inefficiency sometimes leads to founder teams who are only interested </w:t>
      </w:r>
      <w:r w:rsidR="00497523">
        <w:t>in</w:t>
      </w:r>
      <w:r>
        <w:t xml:space="preserve"> rais</w:t>
      </w:r>
      <w:r w:rsidR="00497523">
        <w:t>ing</w:t>
      </w:r>
      <w:r>
        <w:t xml:space="preserve"> the capital and, while they may be successful in </w:t>
      </w:r>
      <w:r w:rsidR="00497523">
        <w:t xml:space="preserve">doing </w:t>
      </w:r>
      <w:r>
        <w:t xml:space="preserve">that, </w:t>
      </w:r>
      <w:r w:rsidR="00497523">
        <w:t>they do not have enough passion and skill</w:t>
      </w:r>
      <w:r w:rsidR="00610377">
        <w:t xml:space="preserve"> to really have the product completed</w:t>
      </w:r>
      <w:r>
        <w:t>.</w:t>
      </w:r>
    </w:p>
    <w:p w14:paraId="26A31F10" w14:textId="18A51F0B" w:rsidR="005C545E" w:rsidRPr="0059589B" w:rsidRDefault="005C545E" w:rsidP="005C545E">
      <w:r w:rsidRPr="0059589B">
        <w:t xml:space="preserve">The ICO concept </w:t>
      </w:r>
      <w:r w:rsidR="0090310A">
        <w:t xml:space="preserve">is </w:t>
      </w:r>
      <w:r w:rsidRPr="0059589B">
        <w:t xml:space="preserve">already significantly </w:t>
      </w:r>
      <w:r w:rsidR="0090310A">
        <w:t xml:space="preserve">changing </w:t>
      </w:r>
      <w:r>
        <w:t>this</w:t>
      </w:r>
      <w:r w:rsidRPr="0059589B">
        <w:t xml:space="preserve"> space, but has its own problems and disadvantages, doesn't work for all types of projects and </w:t>
      </w:r>
      <w:r w:rsidR="0003246E">
        <w:t xml:space="preserve">is </w:t>
      </w:r>
      <w:r w:rsidRPr="0059589B">
        <w:t xml:space="preserve">becoming quite </w:t>
      </w:r>
      <w:r w:rsidR="0003246E">
        <w:t xml:space="preserve">a </w:t>
      </w:r>
      <w:r w:rsidRPr="0059589B">
        <w:t xml:space="preserve">competitive </w:t>
      </w:r>
      <w:r>
        <w:t xml:space="preserve">space </w:t>
      </w:r>
      <w:r w:rsidRPr="0059589B">
        <w:t>with a lot of junk projects.</w:t>
      </w:r>
    </w:p>
    <w:p w14:paraId="190F59E0" w14:textId="00818E2A" w:rsidR="005C545E" w:rsidRPr="0059589B" w:rsidRDefault="00610377" w:rsidP="005C545E">
      <w:r>
        <w:t>It is important to note that the biggest expense in software development is associated with human labor, as servers and software licenses costs are mostly negligible right now. Th</w:t>
      </w:r>
      <w:r w:rsidR="00497523">
        <w:t>e</w:t>
      </w:r>
      <w:r>
        <w:t xml:space="preserve"> same is also partially applicable to marketing and legal expenses, where labor costs are taking </w:t>
      </w:r>
      <w:r w:rsidR="00EA17B7">
        <w:t xml:space="preserve">a </w:t>
      </w:r>
      <w:r>
        <w:t xml:space="preserve">significant part of </w:t>
      </w:r>
      <w:r w:rsidR="00EA17B7">
        <w:t xml:space="preserve">the </w:t>
      </w:r>
      <w:r>
        <w:t>overall budget.</w:t>
      </w:r>
    </w:p>
    <w:p w14:paraId="42DAE069" w14:textId="1FB8FBB9" w:rsidR="00A45B6B" w:rsidRPr="0059589B" w:rsidRDefault="0059589B" w:rsidP="003A3AC7">
      <w:pPr>
        <w:rPr>
          <w:rStyle w:val="Strong"/>
        </w:rPr>
      </w:pPr>
      <w:r w:rsidRPr="0059589B">
        <w:rPr>
          <w:rStyle w:val="Strong"/>
        </w:rPr>
        <w:t xml:space="preserve">Dogezer </w:t>
      </w:r>
      <w:r w:rsidR="00AA258C">
        <w:rPr>
          <w:rStyle w:val="Strong"/>
        </w:rPr>
        <w:t>will</w:t>
      </w:r>
      <w:r w:rsidRPr="0059589B">
        <w:rPr>
          <w:rStyle w:val="Strong"/>
        </w:rPr>
        <w:t xml:space="preserve"> address the </w:t>
      </w:r>
      <w:r w:rsidR="00A45B6B">
        <w:rPr>
          <w:rStyle w:val="Strong"/>
        </w:rPr>
        <w:t>project owners</w:t>
      </w:r>
      <w:r w:rsidR="001243B6">
        <w:rPr>
          <w:rStyle w:val="Strong"/>
        </w:rPr>
        <w:t>’</w:t>
      </w:r>
      <w:r w:rsidR="00A45B6B">
        <w:rPr>
          <w:rStyle w:val="Strong"/>
        </w:rPr>
        <w:t xml:space="preserve"> </w:t>
      </w:r>
      <w:r w:rsidRPr="0059589B">
        <w:rPr>
          <w:rStyle w:val="Strong"/>
        </w:rPr>
        <w:t xml:space="preserve">need of </w:t>
      </w:r>
      <w:r w:rsidR="00A45B6B">
        <w:rPr>
          <w:rStyle w:val="Strong"/>
        </w:rPr>
        <w:t xml:space="preserve">raising an </w:t>
      </w:r>
      <w:r w:rsidR="00AA258C">
        <w:rPr>
          <w:rStyle w:val="Strong"/>
        </w:rPr>
        <w:t>investment</w:t>
      </w:r>
      <w:r w:rsidRPr="0059589B">
        <w:rPr>
          <w:rStyle w:val="Strong"/>
        </w:rPr>
        <w:t xml:space="preserve"> by ena</w:t>
      </w:r>
      <w:r w:rsidR="00A45B6B">
        <w:rPr>
          <w:rStyle w:val="Strong"/>
        </w:rPr>
        <w:t xml:space="preserve">bling them to </w:t>
      </w:r>
      <w:r w:rsidR="003A3AC7">
        <w:rPr>
          <w:rStyle w:val="Strong"/>
        </w:rPr>
        <w:t xml:space="preserve">use </w:t>
      </w:r>
      <w:r w:rsidR="00A45B6B">
        <w:rPr>
          <w:rStyle w:val="Strong"/>
        </w:rPr>
        <w:t xml:space="preserve">legally </w:t>
      </w:r>
      <w:r w:rsidRPr="0059589B">
        <w:rPr>
          <w:rStyle w:val="Strong"/>
        </w:rPr>
        <w:t>b</w:t>
      </w:r>
      <w:r w:rsidR="003A3AC7">
        <w:rPr>
          <w:rStyle w:val="Strong"/>
        </w:rPr>
        <w:t>inding promises to their team</w:t>
      </w:r>
      <w:r>
        <w:rPr>
          <w:rStyle w:val="Strong"/>
        </w:rPr>
        <w:t xml:space="preserve"> </w:t>
      </w:r>
      <w:r w:rsidR="003A3AC7">
        <w:rPr>
          <w:rStyle w:val="Strong"/>
        </w:rPr>
        <w:t xml:space="preserve">as </w:t>
      </w:r>
      <w:r w:rsidR="00EA17B7">
        <w:rPr>
          <w:rStyle w:val="Strong"/>
        </w:rPr>
        <w:t>a</w:t>
      </w:r>
      <w:r w:rsidR="003A3AC7">
        <w:rPr>
          <w:rStyle w:val="Strong"/>
        </w:rPr>
        <w:t xml:space="preserve"> method of project funding.</w:t>
      </w:r>
    </w:p>
    <w:p w14:paraId="7C82A70C" w14:textId="54C55FE7" w:rsidR="00CB08DD" w:rsidRPr="00A45B6B" w:rsidRDefault="00CB08DD" w:rsidP="00A45B6B">
      <w:r w:rsidRPr="00A45B6B">
        <w:t>From the perspective of individual contr</w:t>
      </w:r>
      <w:r w:rsidR="00803CD7" w:rsidRPr="00A45B6B">
        <w:t xml:space="preserve">ibutors, software development </w:t>
      </w:r>
      <w:r w:rsidR="00A45B6B">
        <w:t>is mostly</w:t>
      </w:r>
      <w:r w:rsidRPr="00A45B6B">
        <w:t xml:space="preserve"> </w:t>
      </w:r>
      <w:r w:rsidR="00EA17B7">
        <w:t xml:space="preserve">a </w:t>
      </w:r>
      <w:r w:rsidR="00803CD7" w:rsidRPr="00A45B6B">
        <w:t>“</w:t>
      </w:r>
      <w:r w:rsidRPr="00A45B6B">
        <w:t>work-for-hire</w:t>
      </w:r>
      <w:r w:rsidR="00803CD7" w:rsidRPr="00A45B6B">
        <w:t>”</w:t>
      </w:r>
      <w:r w:rsidR="00606C18" w:rsidRPr="00A45B6B">
        <w:t xml:space="preserve"> approach, where people get</w:t>
      </w:r>
      <w:r w:rsidRPr="00A45B6B">
        <w:t xml:space="preserve"> a salary for the time they spend </w:t>
      </w:r>
      <w:r w:rsidR="00A45B6B">
        <w:t>working on a</w:t>
      </w:r>
      <w:r w:rsidR="00C70271" w:rsidRPr="00A45B6B">
        <w:t xml:space="preserve"> product</w:t>
      </w:r>
      <w:r w:rsidRPr="00A45B6B">
        <w:t xml:space="preserve">. </w:t>
      </w:r>
      <w:r w:rsidR="00497523">
        <w:t>C</w:t>
      </w:r>
      <w:r w:rsidR="00497523" w:rsidRPr="00A45B6B">
        <w:t xml:space="preserve">ases </w:t>
      </w:r>
      <w:r w:rsidR="00497523">
        <w:t>where an</w:t>
      </w:r>
      <w:r w:rsidR="00497523" w:rsidRPr="00A45B6B">
        <w:t xml:space="preserve"> individual contributor </w:t>
      </w:r>
      <w:r w:rsidR="00497523">
        <w:t>gets</w:t>
      </w:r>
      <w:r w:rsidR="00497523" w:rsidRPr="00A45B6B">
        <w:t xml:space="preserve"> a share of the </w:t>
      </w:r>
      <w:r w:rsidR="00497523">
        <w:t xml:space="preserve">product’s </w:t>
      </w:r>
      <w:r w:rsidR="00497523" w:rsidRPr="00A45B6B">
        <w:t>profit do exist</w:t>
      </w:r>
      <w:r w:rsidRPr="00A45B6B">
        <w:t xml:space="preserve">, but </w:t>
      </w:r>
      <w:r w:rsidR="001874A6" w:rsidRPr="00A45B6B">
        <w:t xml:space="preserve">are </w:t>
      </w:r>
      <w:r w:rsidR="00497523">
        <w:t>not very common</w:t>
      </w:r>
      <w:r w:rsidRPr="00A45B6B">
        <w:t xml:space="preserve"> and </w:t>
      </w:r>
      <w:r w:rsidR="00A45B6B">
        <w:t xml:space="preserve">often </w:t>
      </w:r>
      <w:r w:rsidR="0003246E">
        <w:lastRenderedPageBreak/>
        <w:t>go with</w:t>
      </w:r>
      <w:r w:rsidR="00A45B6B">
        <w:t xml:space="preserve"> vesting schemes and dilution</w:t>
      </w:r>
      <w:r w:rsidRPr="00A45B6B">
        <w:t xml:space="preserve">. As a result, </w:t>
      </w:r>
      <w:r w:rsidR="00C7628F" w:rsidRPr="00A45B6B">
        <w:t xml:space="preserve">a significant </w:t>
      </w:r>
      <w:r w:rsidR="00A616CA" w:rsidRPr="00A45B6B">
        <w:t>amount</w:t>
      </w:r>
      <w:r w:rsidRPr="00A45B6B">
        <w:t xml:space="preserve"> of talent across the globe</w:t>
      </w:r>
      <w:r w:rsidR="0003246E">
        <w:t xml:space="preserve"> make</w:t>
      </w:r>
      <w:r w:rsidRPr="00A45B6B">
        <w:t xml:space="preserve"> a career in their beloved profession</w:t>
      </w:r>
      <w:r w:rsidR="00A45B6B">
        <w:t>, only to hit</w:t>
      </w:r>
      <w:r w:rsidRPr="00A45B6B">
        <w:t xml:space="preserve"> a </w:t>
      </w:r>
      <w:r w:rsidR="00A45B6B">
        <w:t>“</w:t>
      </w:r>
      <w:r w:rsidRPr="00A45B6B">
        <w:t>glass ceiling</w:t>
      </w:r>
      <w:r w:rsidR="00A45B6B">
        <w:t>”</w:t>
      </w:r>
      <w:r w:rsidR="00D35235" w:rsidRPr="00A45B6B">
        <w:t xml:space="preserve"> </w:t>
      </w:r>
      <w:r w:rsidR="00A45B6B">
        <w:t>in a level of their financial compensation</w:t>
      </w:r>
      <w:r w:rsidRPr="00A45B6B">
        <w:t>. In many situations</w:t>
      </w:r>
      <w:r w:rsidR="0075639A" w:rsidRPr="00A45B6B">
        <w:t>,</w:t>
      </w:r>
      <w:r w:rsidRPr="00A45B6B">
        <w:t xml:space="preserve"> these people have enough time to work on something else, and many of them do - like participating in </w:t>
      </w:r>
      <w:r w:rsidR="00EA17B7">
        <w:t xml:space="preserve">an </w:t>
      </w:r>
      <w:r w:rsidRPr="00A45B6B">
        <w:t>open source community</w:t>
      </w:r>
      <w:r w:rsidR="00C13D62" w:rsidRPr="00A45B6B">
        <w:t>,</w:t>
      </w:r>
      <w:r w:rsidRPr="00A45B6B">
        <w:t xml:space="preserve"> or</w:t>
      </w:r>
      <w:r w:rsidR="003259BC" w:rsidRPr="00A45B6B">
        <w:t xml:space="preserve"> executing their own projects during their</w:t>
      </w:r>
      <w:r w:rsidRPr="00A45B6B">
        <w:t xml:space="preserve"> free time. Some of </w:t>
      </w:r>
      <w:r w:rsidR="00EF2FE3">
        <w:t>these people eventually</w:t>
      </w:r>
      <w:r w:rsidRPr="00A45B6B">
        <w:t xml:space="preserve"> start new companies and start to solve </w:t>
      </w:r>
      <w:r w:rsidR="001243B6">
        <w:t xml:space="preserve">the </w:t>
      </w:r>
      <w:r w:rsidR="00CB59F2" w:rsidRPr="00A45B6B">
        <w:t>project</w:t>
      </w:r>
      <w:r w:rsidRPr="00A45B6B">
        <w:t xml:space="preserve"> owner</w:t>
      </w:r>
      <w:r w:rsidR="001243B6">
        <w:t>’s</w:t>
      </w:r>
      <w:r w:rsidR="00D61F6E" w:rsidRPr="00A45B6B">
        <w:t xml:space="preserve"> challenges</w:t>
      </w:r>
      <w:r w:rsidRPr="00A45B6B">
        <w:t xml:space="preserve"> described above</w:t>
      </w:r>
      <w:r w:rsidR="00D61F6E" w:rsidRPr="00A45B6B">
        <w:t>, however,</w:t>
      </w:r>
      <w:r w:rsidR="007F2258" w:rsidRPr="00A45B6B">
        <w:t xml:space="preserve"> most are not brave enough to leave a </w:t>
      </w:r>
      <w:r w:rsidR="00A45B6B" w:rsidRPr="00A45B6B">
        <w:t>well-pa</w:t>
      </w:r>
      <w:r w:rsidR="00EA17B7">
        <w:t>id</w:t>
      </w:r>
      <w:r w:rsidR="007E5936" w:rsidRPr="00A45B6B">
        <w:t xml:space="preserve"> job, </w:t>
      </w:r>
      <w:r w:rsidR="00EF2FE3">
        <w:t xml:space="preserve">or even can’t do this </w:t>
      </w:r>
      <w:r w:rsidR="007E5936" w:rsidRPr="00A45B6B">
        <w:t>because they’re</w:t>
      </w:r>
      <w:r w:rsidRPr="00A45B6B">
        <w:t xml:space="preserve"> limited by personal conditions (mortgage, family to support, etc</w:t>
      </w:r>
      <w:r w:rsidR="007E5936" w:rsidRPr="00A45B6B">
        <w:t>.</w:t>
      </w:r>
      <w:r w:rsidRPr="00A45B6B">
        <w:t xml:space="preserve">). </w:t>
      </w:r>
    </w:p>
    <w:p w14:paraId="3B4F7B9C" w14:textId="21D84EE8" w:rsidR="00CB08DD" w:rsidRDefault="00CB08DD" w:rsidP="00A45B6B">
      <w:pPr>
        <w:rPr>
          <w:rStyle w:val="Strong"/>
        </w:rPr>
      </w:pPr>
      <w:r w:rsidRPr="00A45B6B">
        <w:rPr>
          <w:rStyle w:val="Strong"/>
        </w:rPr>
        <w:t xml:space="preserve">Dogezer </w:t>
      </w:r>
      <w:r w:rsidR="00AA258C">
        <w:rPr>
          <w:rStyle w:val="Strong"/>
        </w:rPr>
        <w:t>will</w:t>
      </w:r>
      <w:r w:rsidRPr="00A45B6B">
        <w:rPr>
          <w:rStyle w:val="Strong"/>
        </w:rPr>
        <w:t xml:space="preserve"> address </w:t>
      </w:r>
      <w:r w:rsidR="00497523">
        <w:rPr>
          <w:rStyle w:val="Strong"/>
        </w:rPr>
        <w:t>the needs of these individuals</w:t>
      </w:r>
      <w:r w:rsidR="00A45B6B">
        <w:rPr>
          <w:rStyle w:val="Strong"/>
        </w:rPr>
        <w:t xml:space="preserve"> </w:t>
      </w:r>
      <w:r w:rsidR="00F6169A" w:rsidRPr="00A45B6B">
        <w:rPr>
          <w:rStyle w:val="Strong"/>
        </w:rPr>
        <w:t>by</w:t>
      </w:r>
      <w:r w:rsidRPr="00A45B6B">
        <w:rPr>
          <w:rStyle w:val="Strong"/>
        </w:rPr>
        <w:t xml:space="preserve"> giving them </w:t>
      </w:r>
      <w:r w:rsidR="004F4956" w:rsidRPr="00A45B6B">
        <w:rPr>
          <w:rStyle w:val="Strong"/>
        </w:rPr>
        <w:t xml:space="preserve">an </w:t>
      </w:r>
      <w:r w:rsidRPr="00A45B6B">
        <w:rPr>
          <w:rStyle w:val="Strong"/>
        </w:rPr>
        <w:t xml:space="preserve">easy to start, measurable and potentially rewarding way to participate in </w:t>
      </w:r>
      <w:r w:rsidR="004F4956" w:rsidRPr="00A45B6B">
        <w:rPr>
          <w:rStyle w:val="Strong"/>
        </w:rPr>
        <w:t xml:space="preserve">the </w:t>
      </w:r>
      <w:r w:rsidRPr="00A45B6B">
        <w:rPr>
          <w:rStyle w:val="Strong"/>
        </w:rPr>
        <w:t>developm</w:t>
      </w:r>
      <w:r w:rsidR="006E48F3" w:rsidRPr="00A45B6B">
        <w:rPr>
          <w:rStyle w:val="Strong"/>
        </w:rPr>
        <w:t xml:space="preserve">ent of </w:t>
      </w:r>
      <w:r w:rsidR="00140E05">
        <w:rPr>
          <w:rStyle w:val="Strong"/>
        </w:rPr>
        <w:t xml:space="preserve">the </w:t>
      </w:r>
      <w:r w:rsidR="006E48F3" w:rsidRPr="00A45B6B">
        <w:rPr>
          <w:rStyle w:val="Strong"/>
        </w:rPr>
        <w:t>pr</w:t>
      </w:r>
      <w:r w:rsidR="0059589B" w:rsidRPr="00A45B6B">
        <w:rPr>
          <w:rStyle w:val="Strong"/>
        </w:rPr>
        <w:t>ojects they believe in</w:t>
      </w:r>
      <w:r w:rsidR="00AA258C">
        <w:rPr>
          <w:rStyle w:val="Strong"/>
        </w:rPr>
        <w:t>.</w:t>
      </w:r>
    </w:p>
    <w:p w14:paraId="0DFB7525" w14:textId="7F8698DB" w:rsidR="00EF2FE3" w:rsidRDefault="00EF2FE3" w:rsidP="00EF2FE3">
      <w:r>
        <w:t>In the current IT world</w:t>
      </w:r>
      <w:r w:rsidR="00015C83">
        <w:t>,</w:t>
      </w:r>
      <w:r>
        <w:t xml:space="preserve"> payments for labor come either as regular repetitive payments (i.e. salary/Time and Materials contracts) or as fixed price for a project/activity (milestones based payments). Both approaches in some cases could be accompanied by employee op</w:t>
      </w:r>
      <w:r w:rsidR="00015C83">
        <w:t xml:space="preserve">tions. These approaches may </w:t>
      </w:r>
      <w:r>
        <w:t xml:space="preserve">impact </w:t>
      </w:r>
      <w:r w:rsidR="00140E05">
        <w:t xml:space="preserve">an </w:t>
      </w:r>
      <w:r>
        <w:t>employee</w:t>
      </w:r>
      <w:r w:rsidR="00140E05">
        <w:t>’s motivation,</w:t>
      </w:r>
      <w:r>
        <w:t xml:space="preserve"> productivity and efficiency </w:t>
      </w:r>
      <w:r w:rsidR="00015C83">
        <w:t>on the</w:t>
      </w:r>
      <w:r>
        <w:t xml:space="preserve"> job. </w:t>
      </w:r>
    </w:p>
    <w:p w14:paraId="741E6371" w14:textId="2656D3FE" w:rsidR="00EF2FE3" w:rsidRPr="00EF2FE3" w:rsidRDefault="00CB08DD" w:rsidP="00C7304E">
      <w:pPr>
        <w:pStyle w:val="ListParagraph"/>
        <w:numPr>
          <w:ilvl w:val="0"/>
          <w:numId w:val="15"/>
        </w:numPr>
        <w:rPr>
          <w:rFonts w:ascii="Arial" w:hAnsi="Arial" w:cs="Arial"/>
        </w:rPr>
      </w:pPr>
      <w:r w:rsidRPr="0059589B">
        <w:t xml:space="preserve">In </w:t>
      </w:r>
      <w:r w:rsidR="000F5BFC" w:rsidRPr="0059589B">
        <w:t xml:space="preserve">the </w:t>
      </w:r>
      <w:r w:rsidR="00015C83">
        <w:t>s</w:t>
      </w:r>
      <w:r w:rsidRPr="0059589B">
        <w:t xml:space="preserve">alary/T&amp;M contract approach, </w:t>
      </w:r>
      <w:r w:rsidR="00CB09F2" w:rsidRPr="0059589B">
        <w:t xml:space="preserve">the </w:t>
      </w:r>
      <w:r w:rsidRPr="0059589B">
        <w:t>executor</w:t>
      </w:r>
      <w:r w:rsidR="00140E05">
        <w:t>’s</w:t>
      </w:r>
      <w:r w:rsidRPr="0059589B">
        <w:t xml:space="preserve"> economic incentive is to continue to execute </w:t>
      </w:r>
      <w:r w:rsidR="00CB09F2" w:rsidRPr="0059589B">
        <w:t xml:space="preserve">the </w:t>
      </w:r>
      <w:r w:rsidRPr="0059589B">
        <w:t>requested job for as long as possible</w:t>
      </w:r>
      <w:r w:rsidR="003A3AC7">
        <w:t xml:space="preserve"> </w:t>
      </w:r>
      <w:r w:rsidR="00015C83">
        <w:t xml:space="preserve">(cultural and moral reasons being the driving factor that prevents most people from doing this). </w:t>
      </w:r>
      <w:r w:rsidRPr="0059589B">
        <w:t>Pro</w:t>
      </w:r>
      <w:r w:rsidR="00EF2FE3">
        <w:t xml:space="preserve">ject </w:t>
      </w:r>
      <w:r w:rsidR="00EA2713" w:rsidRPr="0059589B">
        <w:t>management often</w:t>
      </w:r>
      <w:r w:rsidRPr="0059589B">
        <w:t xml:space="preserve"> spend tremendous efforts t</w:t>
      </w:r>
      <w:r w:rsidR="005849B1" w:rsidRPr="0059589B">
        <w:t xml:space="preserve">rying to </w:t>
      </w:r>
      <w:r w:rsidR="00EF2FE3">
        <w:t xml:space="preserve">prevent such behavior </w:t>
      </w:r>
      <w:r w:rsidRPr="0059589B">
        <w:t>by introd</w:t>
      </w:r>
      <w:r w:rsidR="00EF2FE3">
        <w:t xml:space="preserve">ucing </w:t>
      </w:r>
      <w:r w:rsidRPr="0059589B">
        <w:t>arti</w:t>
      </w:r>
      <w:r w:rsidR="00EF2FE3">
        <w:t xml:space="preserve">ficial </w:t>
      </w:r>
      <w:r w:rsidR="003A3AC7">
        <w:t xml:space="preserve">and complex </w:t>
      </w:r>
      <w:r w:rsidR="00EF2FE3">
        <w:t xml:space="preserve">processes of </w:t>
      </w:r>
      <w:r w:rsidR="003A3AC7">
        <w:t>different metrics and estimations</w:t>
      </w:r>
      <w:r w:rsidR="00EF2FE3">
        <w:t>. In</w:t>
      </w:r>
      <w:r w:rsidRPr="0059589B">
        <w:t xml:space="preserve"> extreme cases, </w:t>
      </w:r>
      <w:r w:rsidR="003A3AC7">
        <w:t xml:space="preserve">the </w:t>
      </w:r>
      <w:r w:rsidR="00EF2FE3">
        <w:t xml:space="preserve">employer is </w:t>
      </w:r>
      <w:r w:rsidRPr="0059589B">
        <w:t>spying over their employee</w:t>
      </w:r>
      <w:r w:rsidR="00584E58" w:rsidRPr="0059589B">
        <w:t>s</w:t>
      </w:r>
      <w:r w:rsidRPr="0059589B">
        <w:t xml:space="preserve"> to ensure that </w:t>
      </w:r>
      <w:r w:rsidR="00140E05">
        <w:t xml:space="preserve">the </w:t>
      </w:r>
      <w:r w:rsidRPr="0059589B">
        <w:t>pe</w:t>
      </w:r>
      <w:r w:rsidR="00584E58" w:rsidRPr="0059589B">
        <w:t>ople are r</w:t>
      </w:r>
      <w:r w:rsidR="00E42027" w:rsidRPr="0059589B">
        <w:t>eally working</w:t>
      </w:r>
      <w:r w:rsidR="003A3AC7">
        <w:t>.</w:t>
      </w:r>
    </w:p>
    <w:p w14:paraId="42580CA0" w14:textId="37C0B377" w:rsidR="00842E02" w:rsidRPr="00842E02" w:rsidRDefault="00CB08DD" w:rsidP="00C7304E">
      <w:pPr>
        <w:pStyle w:val="ListParagraph"/>
        <w:numPr>
          <w:ilvl w:val="0"/>
          <w:numId w:val="15"/>
        </w:numPr>
        <w:spacing w:after="0"/>
        <w:textAlignment w:val="baseline"/>
        <w:rPr>
          <w:rFonts w:ascii="Arial" w:hAnsi="Arial" w:cs="Arial"/>
          <w:sz w:val="22"/>
        </w:rPr>
      </w:pPr>
      <w:r w:rsidRPr="0059589B">
        <w:t>In</w:t>
      </w:r>
      <w:r w:rsidR="00B06B59" w:rsidRPr="0059589B">
        <w:t xml:space="preserve"> </w:t>
      </w:r>
      <w:r w:rsidR="00EC0859">
        <w:t>the</w:t>
      </w:r>
      <w:r w:rsidR="00B06B59" w:rsidRPr="0059589B">
        <w:t xml:space="preserve"> fixed-price approach,</w:t>
      </w:r>
      <w:r w:rsidRPr="0059589B">
        <w:t xml:space="preserve"> both parties are motivated to complete </w:t>
      </w:r>
      <w:r w:rsidR="00EC0859">
        <w:t>the</w:t>
      </w:r>
      <w:r w:rsidR="00B17B12" w:rsidRPr="0059589B">
        <w:t xml:space="preserve"> job as soon as p</w:t>
      </w:r>
      <w:r w:rsidR="00E73BF9" w:rsidRPr="0059589B">
        <w:t>ossible. However,</w:t>
      </w:r>
      <w:r w:rsidRPr="0059589B">
        <w:t xml:space="preserve"> the challenge </w:t>
      </w:r>
      <w:r w:rsidR="00E73BF9" w:rsidRPr="0059589B">
        <w:t xml:space="preserve">is </w:t>
      </w:r>
      <w:r w:rsidRPr="0059589B">
        <w:t xml:space="preserve">that </w:t>
      </w:r>
      <w:r w:rsidR="00E73BF9" w:rsidRPr="0059589B">
        <w:t xml:space="preserve">the </w:t>
      </w:r>
      <w:r w:rsidRPr="0059589B">
        <w:t xml:space="preserve">definition of </w:t>
      </w:r>
      <w:r w:rsidR="00015C83">
        <w:t>“</w:t>
      </w:r>
      <w:r w:rsidRPr="0059589B">
        <w:t>complete</w:t>
      </w:r>
      <w:r w:rsidR="00015C83">
        <w:t>”</w:t>
      </w:r>
      <w:r w:rsidR="00842E02">
        <w:t xml:space="preserve"> may differ between </w:t>
      </w:r>
      <w:r w:rsidR="00140E05">
        <w:t xml:space="preserve">the </w:t>
      </w:r>
      <w:r w:rsidR="00842E02">
        <w:t xml:space="preserve">parties. For </w:t>
      </w:r>
      <w:r w:rsidR="00EC0859">
        <w:t xml:space="preserve">the </w:t>
      </w:r>
      <w:r w:rsidR="00842E02">
        <w:t xml:space="preserve">projects ignoring such risk, </w:t>
      </w:r>
      <w:r w:rsidR="00140E05">
        <w:t xml:space="preserve">the </w:t>
      </w:r>
      <w:r w:rsidR="00842E02">
        <w:t xml:space="preserve">result is generally </w:t>
      </w:r>
      <w:r w:rsidR="00AA258C">
        <w:t xml:space="preserve">a </w:t>
      </w:r>
      <w:r w:rsidR="00EC0859">
        <w:t>solution</w:t>
      </w:r>
      <w:r w:rsidR="00AA258C">
        <w:t xml:space="preserve"> which doesn’t match </w:t>
      </w:r>
      <w:r w:rsidR="00140E05">
        <w:t xml:space="preserve">the </w:t>
      </w:r>
      <w:r w:rsidR="00AA258C">
        <w:t>owner</w:t>
      </w:r>
      <w:r w:rsidR="00140E05">
        <w:t>’s</w:t>
      </w:r>
      <w:r w:rsidR="00AA258C">
        <w:t xml:space="preserve"> expectations. </w:t>
      </w:r>
      <w:r w:rsidR="00015C83">
        <w:t>For</w:t>
      </w:r>
      <w:r w:rsidR="00EC0859">
        <w:t xml:space="preserve"> </w:t>
      </w:r>
      <w:r w:rsidR="00140E05">
        <w:t xml:space="preserve">the </w:t>
      </w:r>
      <w:r w:rsidR="00EC0859">
        <w:t>projects aware of such risk, the p</w:t>
      </w:r>
      <w:r w:rsidR="00AA258C">
        <w:t>roject owner</w:t>
      </w:r>
      <w:r w:rsidR="003A3AC7">
        <w:t xml:space="preserve"> </w:t>
      </w:r>
      <w:r w:rsidR="00EC0859">
        <w:t>spends</w:t>
      </w:r>
      <w:r w:rsidR="00AA258C">
        <w:t xml:space="preserve"> huge efforts to </w:t>
      </w:r>
      <w:r w:rsidR="00842E02">
        <w:t>writ</w:t>
      </w:r>
      <w:r w:rsidR="00AA258C">
        <w:t>e</w:t>
      </w:r>
      <w:r w:rsidR="00842E02">
        <w:t xml:space="preserve"> extensive specs</w:t>
      </w:r>
      <w:r w:rsidR="003A3AC7">
        <w:t xml:space="preserve"> </w:t>
      </w:r>
      <w:r w:rsidR="00EC0859">
        <w:t>and/</w:t>
      </w:r>
      <w:r w:rsidR="003A3AC7">
        <w:t>or micromanag</w:t>
      </w:r>
      <w:r w:rsidR="00EC0859">
        <w:t xml:space="preserve">e </w:t>
      </w:r>
      <w:r w:rsidR="00140E05">
        <w:t>the</w:t>
      </w:r>
      <w:r w:rsidR="00EC0859">
        <w:t xml:space="preserve"> team.</w:t>
      </w:r>
    </w:p>
    <w:p w14:paraId="45FAD055" w14:textId="772224BF" w:rsidR="001060DD" w:rsidRDefault="0090310A" w:rsidP="00C7304E">
      <w:pPr>
        <w:pStyle w:val="ListParagraph"/>
        <w:numPr>
          <w:ilvl w:val="0"/>
          <w:numId w:val="15"/>
        </w:numPr>
        <w:spacing w:after="0"/>
        <w:textAlignment w:val="baseline"/>
      </w:pPr>
      <w:r>
        <w:t>The e</w:t>
      </w:r>
      <w:r w:rsidR="00634AB7" w:rsidRPr="0059589B">
        <w:t xml:space="preserve">mployee </w:t>
      </w:r>
      <w:r w:rsidR="009B51BA">
        <w:t xml:space="preserve">stock </w:t>
      </w:r>
      <w:r w:rsidR="00634AB7" w:rsidRPr="0059589B">
        <w:t>options</w:t>
      </w:r>
      <w:r w:rsidR="0061236D">
        <w:t xml:space="preserve"> -</w:t>
      </w:r>
      <w:r w:rsidR="00634AB7" w:rsidRPr="0059589B">
        <w:t xml:space="preserve"> </w:t>
      </w:r>
      <w:r w:rsidR="00CB08DD" w:rsidRPr="0059589B">
        <w:t>while overall</w:t>
      </w:r>
      <w:r w:rsidR="00FD77CE" w:rsidRPr="0059589B">
        <w:t>,</w:t>
      </w:r>
      <w:r w:rsidR="006C6FD7" w:rsidRPr="0059589B">
        <w:t xml:space="preserve"> </w:t>
      </w:r>
      <w:r w:rsidR="00897086" w:rsidRPr="0059589B">
        <w:t xml:space="preserve">this </w:t>
      </w:r>
      <w:r w:rsidR="006C6FD7" w:rsidRPr="0059589B">
        <w:t>appears to be</w:t>
      </w:r>
      <w:r w:rsidR="00CB08DD" w:rsidRPr="0059589B">
        <w:t xml:space="preserve"> a better approach </w:t>
      </w:r>
      <w:r w:rsidR="00F062CA" w:rsidRPr="0059589B">
        <w:t xml:space="preserve">to </w:t>
      </w:r>
      <w:r w:rsidR="009B51BA">
        <w:t>align</w:t>
      </w:r>
      <w:r w:rsidR="00F062CA" w:rsidRPr="0059589B">
        <w:t xml:space="preserve"> the interests between</w:t>
      </w:r>
      <w:r w:rsidR="00CB08DD" w:rsidRPr="0059589B">
        <w:t xml:space="preserve"> </w:t>
      </w:r>
      <w:r w:rsidR="00140E05">
        <w:t xml:space="preserve">an </w:t>
      </w:r>
      <w:r w:rsidR="00CB08DD" w:rsidRPr="0059589B">
        <w:t xml:space="preserve">employee and employer, </w:t>
      </w:r>
      <w:r w:rsidR="009B51BA">
        <w:t>vesting</w:t>
      </w:r>
      <w:r w:rsidR="002C1E4E">
        <w:t>,</w:t>
      </w:r>
      <w:r w:rsidR="009B51BA">
        <w:t xml:space="preserve"> “investors get paid first”</w:t>
      </w:r>
      <w:r w:rsidR="00CB08DD" w:rsidRPr="0059589B">
        <w:t xml:space="preserve"> and potential dilu</w:t>
      </w:r>
      <w:r w:rsidR="00F062CA" w:rsidRPr="0059589B">
        <w:t>tion may spoil that approach</w:t>
      </w:r>
      <w:r w:rsidR="00AA258C">
        <w:t xml:space="preserve">. </w:t>
      </w:r>
      <w:r w:rsidR="002C1E4E">
        <w:t xml:space="preserve">Stock options often do not reflect an actual contribution of employee and do not motivate one to work harder. </w:t>
      </w:r>
      <w:r w:rsidR="00AA258C">
        <w:t>Dilution often result</w:t>
      </w:r>
      <w:r w:rsidR="00EC0859">
        <w:t>s</w:t>
      </w:r>
      <w:r w:rsidR="00AA258C">
        <w:t xml:space="preserve"> in </w:t>
      </w:r>
      <w:r>
        <w:t xml:space="preserve">the </w:t>
      </w:r>
      <w:r w:rsidR="00AA258C">
        <w:t>employee</w:t>
      </w:r>
      <w:r>
        <w:t>’s</w:t>
      </w:r>
      <w:r w:rsidR="00AA258C">
        <w:t xml:space="preserve"> compensation becom</w:t>
      </w:r>
      <w:r>
        <w:t>ing</w:t>
      </w:r>
      <w:r w:rsidR="00AA258C">
        <w:t xml:space="preserve"> so small</w:t>
      </w:r>
      <w:r>
        <w:t>,</w:t>
      </w:r>
      <w:r w:rsidR="00AA258C">
        <w:t xml:space="preserve"> </w:t>
      </w:r>
      <w:r w:rsidR="00AA258C" w:rsidRPr="0059589B">
        <w:t>that it doesn</w:t>
      </w:r>
      <w:r w:rsidR="0061236D">
        <w:t>’</w:t>
      </w:r>
      <w:r w:rsidR="00AA258C" w:rsidRPr="0059589B">
        <w:t>t really have much incentive or retention value</w:t>
      </w:r>
      <w:r w:rsidR="0025695F">
        <w:t xml:space="preserve">. </w:t>
      </w:r>
    </w:p>
    <w:p w14:paraId="67368B3B" w14:textId="632CBA7A" w:rsidR="00AA258C" w:rsidRDefault="001060DD" w:rsidP="001060DD">
      <w:pPr>
        <w:pStyle w:val="ListParagraph"/>
        <w:spacing w:after="0"/>
        <w:textAlignment w:val="baseline"/>
      </w:pPr>
      <w:r>
        <w:t xml:space="preserve"> </w:t>
      </w:r>
    </w:p>
    <w:p w14:paraId="0D386552" w14:textId="3BBD0535" w:rsidR="00EF2FE3" w:rsidRPr="00AA258C" w:rsidRDefault="00CB08DD" w:rsidP="00842E02">
      <w:pPr>
        <w:rPr>
          <w:rStyle w:val="Strong"/>
        </w:rPr>
      </w:pPr>
      <w:r w:rsidRPr="00AA258C">
        <w:rPr>
          <w:rStyle w:val="Strong"/>
        </w:rPr>
        <w:t>Dogezer w</w:t>
      </w:r>
      <w:r w:rsidR="00E060F0" w:rsidRPr="00AA258C">
        <w:rPr>
          <w:rStyle w:val="Strong"/>
        </w:rPr>
        <w:t xml:space="preserve">ill address </w:t>
      </w:r>
      <w:r w:rsidR="00052F7A" w:rsidRPr="00AA258C">
        <w:rPr>
          <w:rStyle w:val="Strong"/>
        </w:rPr>
        <w:t xml:space="preserve">this </w:t>
      </w:r>
      <w:r w:rsidR="00E060F0" w:rsidRPr="00AA258C">
        <w:rPr>
          <w:rStyle w:val="Strong"/>
        </w:rPr>
        <w:t>issue</w:t>
      </w:r>
      <w:r w:rsidRPr="00AA258C">
        <w:rPr>
          <w:rStyle w:val="Strong"/>
        </w:rPr>
        <w:t xml:space="preserve"> by ensuring that everyone working on a project </w:t>
      </w:r>
      <w:r w:rsidR="00BE030E">
        <w:rPr>
          <w:rStyle w:val="Strong"/>
        </w:rPr>
        <w:t>has</w:t>
      </w:r>
      <w:r w:rsidR="003936C4" w:rsidRPr="00AA258C">
        <w:rPr>
          <w:rStyle w:val="Strong"/>
        </w:rPr>
        <w:t xml:space="preserve"> </w:t>
      </w:r>
      <w:r w:rsidR="00BE030E">
        <w:rPr>
          <w:rStyle w:val="Strong"/>
        </w:rPr>
        <w:t>one</w:t>
      </w:r>
      <w:r w:rsidR="003936C4" w:rsidRPr="00AA258C">
        <w:rPr>
          <w:rStyle w:val="Strong"/>
        </w:rPr>
        <w:t xml:space="preserve"> common interest – </w:t>
      </w:r>
      <w:r w:rsidR="0090310A">
        <w:rPr>
          <w:rStyle w:val="Strong"/>
        </w:rPr>
        <w:t xml:space="preserve">to </w:t>
      </w:r>
      <w:r w:rsidR="003936C4" w:rsidRPr="00E45AEC">
        <w:rPr>
          <w:rStyle w:val="Strong"/>
        </w:rPr>
        <w:t>complete</w:t>
      </w:r>
      <w:r w:rsidR="003936C4" w:rsidRPr="00AA258C">
        <w:rPr>
          <w:rStyle w:val="Strong"/>
        </w:rPr>
        <w:t xml:space="preserve"> the project</w:t>
      </w:r>
      <w:r w:rsidR="00023207" w:rsidRPr="00AA258C">
        <w:rPr>
          <w:rStyle w:val="Strong"/>
        </w:rPr>
        <w:t xml:space="preserve"> </w:t>
      </w:r>
      <w:r w:rsidR="0087568A" w:rsidRPr="00AA258C">
        <w:rPr>
          <w:rStyle w:val="Strong"/>
        </w:rPr>
        <w:t>so that it generates</w:t>
      </w:r>
      <w:r w:rsidR="00AA258C" w:rsidRPr="00AA258C">
        <w:rPr>
          <w:rStyle w:val="Strong"/>
        </w:rPr>
        <w:t xml:space="preserve"> revenue</w:t>
      </w:r>
      <w:r w:rsidR="00AA258C">
        <w:rPr>
          <w:rStyle w:val="Strong"/>
        </w:rPr>
        <w:t>.</w:t>
      </w:r>
    </w:p>
    <w:p w14:paraId="2263DA51" w14:textId="77777777" w:rsidR="00EF2FE3" w:rsidRPr="0059589B" w:rsidRDefault="00EF2FE3" w:rsidP="0059589B"/>
    <w:p w14:paraId="520B761A" w14:textId="5F1DD78F" w:rsidR="0088059C" w:rsidRDefault="0088059C">
      <w:pPr>
        <w:jc w:val="left"/>
        <w:rPr>
          <w:rFonts w:eastAsia="Times New Roman"/>
        </w:rPr>
      </w:pPr>
      <w:r>
        <w:rPr>
          <w:rFonts w:eastAsia="Times New Roman"/>
        </w:rPr>
        <w:br w:type="page"/>
      </w:r>
    </w:p>
    <w:p w14:paraId="72B1E97C" w14:textId="77777777" w:rsidR="0098033C" w:rsidRDefault="0098033C" w:rsidP="0098033C">
      <w:pPr>
        <w:pStyle w:val="Heading2"/>
        <w:rPr>
          <w:rFonts w:eastAsia="Times New Roman"/>
        </w:rPr>
      </w:pPr>
      <w:bookmarkStart w:id="343" w:name="_Toc494114087"/>
      <w:r w:rsidRPr="009F0557">
        <w:rPr>
          <w:rFonts w:eastAsia="Times New Roman"/>
        </w:rPr>
        <w:lastRenderedPageBreak/>
        <w:t>Problems</w:t>
      </w:r>
      <w:r>
        <w:rPr>
          <w:rFonts w:eastAsia="Times New Roman"/>
        </w:rPr>
        <w:t xml:space="preserve"> Solved</w:t>
      </w:r>
      <w:bookmarkEnd w:id="343"/>
    </w:p>
    <w:p w14:paraId="2E57232C" w14:textId="10EFA1DE" w:rsidR="0098033C" w:rsidRDefault="002C1E4E" w:rsidP="00E45AEC">
      <w:pPr>
        <w:spacing w:line="264" w:lineRule="auto"/>
      </w:pPr>
      <w:r>
        <w:t>Based</w:t>
      </w:r>
      <w:r w:rsidR="00D43917">
        <w:t xml:space="preserve"> on the above analysis, the </w:t>
      </w:r>
      <w:r w:rsidR="0098033C">
        <w:t xml:space="preserve">Dogezer platform </w:t>
      </w:r>
      <w:r>
        <w:t>will</w:t>
      </w:r>
      <w:r w:rsidR="009B51BA">
        <w:t xml:space="preserve"> solv</w:t>
      </w:r>
      <w:r>
        <w:t>e</w:t>
      </w:r>
      <w:r w:rsidR="00853615">
        <w:rPr>
          <w:noProof/>
        </w:rPr>
        <w:t xml:space="preserve"> </w:t>
      </w:r>
      <w:r w:rsidR="0098033C">
        <w:t xml:space="preserve">the following </w:t>
      </w:r>
      <w:r w:rsidR="00853615">
        <w:t>problems</w:t>
      </w:r>
      <w:r w:rsidR="0098033C">
        <w:t>:</w:t>
      </w:r>
    </w:p>
    <w:p w14:paraId="5FED22D4" w14:textId="77777777" w:rsidR="0098033C" w:rsidRPr="00017470" w:rsidRDefault="0098033C" w:rsidP="00C7304E">
      <w:pPr>
        <w:pStyle w:val="ListParagraph"/>
        <w:numPr>
          <w:ilvl w:val="0"/>
          <w:numId w:val="1"/>
        </w:numPr>
        <w:spacing w:line="264" w:lineRule="auto"/>
        <w:rPr>
          <w:rFonts w:ascii="Arial" w:hAnsi="Arial" w:cs="Arial"/>
          <w:color w:val="000000"/>
        </w:rPr>
      </w:pPr>
      <w:r>
        <w:t>For Founders:</w:t>
      </w:r>
    </w:p>
    <w:p w14:paraId="275E02AC" w14:textId="69FD02B2" w:rsidR="0098033C" w:rsidRDefault="0098033C" w:rsidP="00C7304E">
      <w:pPr>
        <w:pStyle w:val="ListParagraph"/>
        <w:numPr>
          <w:ilvl w:val="1"/>
          <w:numId w:val="16"/>
        </w:numPr>
        <w:spacing w:line="264" w:lineRule="auto"/>
      </w:pPr>
      <w:r w:rsidRPr="00017470">
        <w:rPr>
          <w:rStyle w:val="Strong"/>
        </w:rPr>
        <w:t xml:space="preserve">Raising an Investment is </w:t>
      </w:r>
      <w:r w:rsidRPr="00015C83">
        <w:rPr>
          <w:rStyle w:val="Strong"/>
        </w:rPr>
        <w:t>Hard</w:t>
      </w:r>
      <w:r w:rsidR="004C0FF2" w:rsidRPr="00015C83">
        <w:rPr>
          <w:rStyle w:val="Strong"/>
        </w:rPr>
        <w:t xml:space="preserve"> </w:t>
      </w:r>
      <w:r w:rsidRPr="00015C83">
        <w:rPr>
          <w:rStyle w:val="Strong"/>
        </w:rPr>
        <w:t>-</w:t>
      </w:r>
      <w:r w:rsidRPr="00017470">
        <w:rPr>
          <w:rFonts w:ascii="Calibri" w:hAnsi="Calibri" w:cs="Calibri"/>
          <w:color w:val="000000"/>
        </w:rPr>
        <w:t xml:space="preserve"> </w:t>
      </w:r>
      <w:r w:rsidRPr="00017470">
        <w:t xml:space="preserve">In </w:t>
      </w:r>
      <w:r w:rsidR="00475809">
        <w:t xml:space="preserve">the </w:t>
      </w:r>
      <w:r w:rsidRPr="00017470">
        <w:t xml:space="preserve">current world, creating and launching a new software product requires the idea author to go through a series of painful investment rounds. That may require a lot of time, effort and sometimes money, which </w:t>
      </w:r>
      <w:r w:rsidR="00AA0B10">
        <w:t xml:space="preserve">is </w:t>
      </w:r>
      <w:r w:rsidRPr="00017470">
        <w:t xml:space="preserve">better </w:t>
      </w:r>
      <w:r w:rsidRPr="004F6507">
        <w:rPr>
          <w:noProof/>
        </w:rPr>
        <w:t>be invested</w:t>
      </w:r>
      <w:r w:rsidR="00015C83">
        <w:t xml:space="preserve"> in the</w:t>
      </w:r>
      <w:r w:rsidRPr="00017470">
        <w:t xml:space="preserve"> actual product creation. In many cases investments</w:t>
      </w:r>
      <w:r w:rsidR="00475809">
        <w:t xml:space="preserve"> do not </w:t>
      </w:r>
      <w:r w:rsidR="00853615">
        <w:t>happen,</w:t>
      </w:r>
      <w:r w:rsidRPr="00017470">
        <w:t xml:space="preserve"> </w:t>
      </w:r>
      <w:r w:rsidR="00D50890">
        <w:t xml:space="preserve">happen </w:t>
      </w:r>
      <w:r w:rsidRPr="00017470">
        <w:t xml:space="preserve">at the wrong time or with the wrong amount, or the process </w:t>
      </w:r>
      <w:r w:rsidRPr="004F6507">
        <w:rPr>
          <w:noProof/>
        </w:rPr>
        <w:t>is not even started</w:t>
      </w:r>
      <w:r w:rsidRPr="00017470">
        <w:t xml:space="preserve"> due to all the associated complexities.</w:t>
      </w:r>
    </w:p>
    <w:p w14:paraId="5C994A4A" w14:textId="361FBAD2" w:rsidR="0098033C" w:rsidRPr="00017470" w:rsidRDefault="0098033C" w:rsidP="00C7304E">
      <w:pPr>
        <w:pStyle w:val="ListParagraph"/>
        <w:numPr>
          <w:ilvl w:val="1"/>
          <w:numId w:val="16"/>
        </w:numPr>
        <w:spacing w:line="264" w:lineRule="auto"/>
        <w:rPr>
          <w:rFonts w:ascii="Arial" w:hAnsi="Arial" w:cs="Arial"/>
        </w:rPr>
      </w:pPr>
      <w:r w:rsidRPr="00017470">
        <w:rPr>
          <w:rStyle w:val="Strong"/>
        </w:rPr>
        <w:t xml:space="preserve">Raised Investment Brings </w:t>
      </w:r>
      <w:r w:rsidRPr="00015C83">
        <w:rPr>
          <w:rStyle w:val="Strong"/>
        </w:rPr>
        <w:t>Limitations -</w:t>
      </w:r>
      <w:r w:rsidRPr="00017470">
        <w:t xml:space="preserve"> </w:t>
      </w:r>
      <w:r>
        <w:rPr>
          <w:noProof/>
        </w:rPr>
        <w:t>In the</w:t>
      </w:r>
      <w:r w:rsidRPr="0010748B">
        <w:rPr>
          <w:noProof/>
        </w:rPr>
        <w:t xml:space="preserve"> event of</w:t>
      </w:r>
      <w:r w:rsidRPr="00017470">
        <w:t xml:space="preserve"> successful investment, the founder essentially </w:t>
      </w:r>
      <w:r w:rsidR="00D50890">
        <w:t xml:space="preserve">trades </w:t>
      </w:r>
      <w:r w:rsidRPr="00017470">
        <w:t xml:space="preserve">a share of his company for finances to be spent mostly on engineers, designers, </w:t>
      </w:r>
      <w:r w:rsidR="0043284C" w:rsidRPr="00017470">
        <w:t>sales</w:t>
      </w:r>
      <w:r w:rsidR="0043284C">
        <w:t>people</w:t>
      </w:r>
      <w:r w:rsidRPr="00017470">
        <w:t xml:space="preserve"> and other knowledge workers that are crucial </w:t>
      </w:r>
      <w:r w:rsidRPr="0010748B">
        <w:rPr>
          <w:noProof/>
        </w:rPr>
        <w:t>for</w:t>
      </w:r>
      <w:r w:rsidRPr="00017470">
        <w:t xml:space="preserve"> the </w:t>
      </w:r>
      <w:r w:rsidR="00D50890">
        <w:t xml:space="preserve">product </w:t>
      </w:r>
      <w:r w:rsidRPr="00017470">
        <w:t xml:space="preserve">success, and </w:t>
      </w:r>
      <w:r w:rsidR="00D50890">
        <w:t xml:space="preserve">agrees </w:t>
      </w:r>
      <w:r w:rsidRPr="00017470">
        <w:t xml:space="preserve">to </w:t>
      </w:r>
      <w:r w:rsidR="00FB2D2D">
        <w:t xml:space="preserve">the </w:t>
      </w:r>
      <w:r w:rsidRPr="00017470">
        <w:t xml:space="preserve">rules enforced by investors. Regulations </w:t>
      </w:r>
      <w:r>
        <w:rPr>
          <w:noProof/>
        </w:rPr>
        <w:t>impos</w:t>
      </w:r>
      <w:r w:rsidRPr="0010748B">
        <w:rPr>
          <w:noProof/>
        </w:rPr>
        <w:t>ed</w:t>
      </w:r>
      <w:r w:rsidRPr="00017470">
        <w:t xml:space="preserve"> and inability to give</w:t>
      </w:r>
      <w:r w:rsidR="00FB2D2D">
        <w:t xml:space="preserve"> his</w:t>
      </w:r>
      <w:r w:rsidRPr="00017470">
        <w:t xml:space="preserve"> team members more than money or dilutive </w:t>
      </w:r>
      <w:r w:rsidRPr="00220B21">
        <w:rPr>
          <w:noProof/>
        </w:rPr>
        <w:t>options</w:t>
      </w:r>
      <w:r w:rsidRPr="00017470">
        <w:t xml:space="preserve"> limit</w:t>
      </w:r>
      <w:r w:rsidR="003479E6">
        <w:t>s</w:t>
      </w:r>
      <w:r w:rsidRPr="00017470">
        <w:t xml:space="preserve"> the founder’s opportunities and bring</w:t>
      </w:r>
      <w:r w:rsidR="003479E6">
        <w:t>s</w:t>
      </w:r>
      <w:r w:rsidRPr="00017470">
        <w:t xml:space="preserve"> in the challenges of reporting, </w:t>
      </w:r>
      <w:r w:rsidRPr="00220B21">
        <w:rPr>
          <w:noProof/>
        </w:rPr>
        <w:t>budgeting</w:t>
      </w:r>
      <w:r>
        <w:rPr>
          <w:noProof/>
        </w:rPr>
        <w:t>,</w:t>
      </w:r>
      <w:r w:rsidRPr="00017470">
        <w:t xml:space="preserve"> and team motivation.</w:t>
      </w:r>
    </w:p>
    <w:p w14:paraId="7FC3CF7F" w14:textId="77777777" w:rsidR="0098033C" w:rsidRPr="00017470" w:rsidRDefault="0098033C" w:rsidP="00C7304E">
      <w:pPr>
        <w:pStyle w:val="ListParagraph"/>
        <w:numPr>
          <w:ilvl w:val="0"/>
          <w:numId w:val="1"/>
        </w:numPr>
        <w:spacing w:line="264" w:lineRule="auto"/>
        <w:rPr>
          <w:rFonts w:ascii="Arial" w:hAnsi="Arial" w:cs="Arial"/>
          <w:b/>
          <w:bCs/>
          <w:color w:val="000000"/>
          <w:u w:val="single"/>
        </w:rPr>
      </w:pPr>
      <w:r>
        <w:t>For Individual Contributors:</w:t>
      </w:r>
    </w:p>
    <w:p w14:paraId="15FC3A71" w14:textId="475DBAFE" w:rsidR="0098033C" w:rsidRPr="00017470" w:rsidRDefault="0098033C" w:rsidP="00C7304E">
      <w:pPr>
        <w:pStyle w:val="ListParagraph"/>
        <w:numPr>
          <w:ilvl w:val="1"/>
          <w:numId w:val="17"/>
        </w:numPr>
        <w:spacing w:line="264" w:lineRule="auto"/>
        <w:rPr>
          <w:rFonts w:ascii="Arial" w:hAnsi="Arial" w:cs="Arial"/>
          <w:b/>
          <w:bCs/>
          <w:color w:val="000000"/>
          <w:u w:val="single"/>
        </w:rPr>
      </w:pPr>
      <w:r w:rsidRPr="00017470">
        <w:rPr>
          <w:rStyle w:val="Strong"/>
        </w:rPr>
        <w:t xml:space="preserve">Limited Growth </w:t>
      </w:r>
      <w:r w:rsidRPr="00015C83">
        <w:rPr>
          <w:rStyle w:val="Strong"/>
        </w:rPr>
        <w:t>Opportunities -</w:t>
      </w:r>
      <w:r w:rsidRPr="00017470">
        <w:t xml:space="preserve"> Many individual contributors, such as software engineers, architects or designers, hit a “Glass Ceiling” in their current positions, where future growth opportunities are severely limited. Some of these people </w:t>
      </w:r>
      <w:r w:rsidR="003479E6">
        <w:t>take an</w:t>
      </w:r>
      <w:r w:rsidRPr="00017470">
        <w:t xml:space="preserve"> entrepreneur route, some change techs, companies, or even their profession, in order to raise</w:t>
      </w:r>
      <w:r>
        <w:t xml:space="preserve"> the</w:t>
      </w:r>
      <w:r w:rsidRPr="00017470">
        <w:t xml:space="preserve"> </w:t>
      </w:r>
      <w:r w:rsidRPr="00220B21">
        <w:rPr>
          <w:noProof/>
        </w:rPr>
        <w:t>bar</w:t>
      </w:r>
      <w:r w:rsidRPr="00017470">
        <w:t xml:space="preserve"> a bit. Unfortunately, in most </w:t>
      </w:r>
      <w:r w:rsidRPr="00220B21">
        <w:rPr>
          <w:noProof/>
        </w:rPr>
        <w:t>cases</w:t>
      </w:r>
      <w:r>
        <w:rPr>
          <w:noProof/>
        </w:rPr>
        <w:t>,</w:t>
      </w:r>
      <w:r w:rsidRPr="00017470">
        <w:t xml:space="preserve"> limits of growth for salaried persons,</w:t>
      </w:r>
      <w:r>
        <w:t xml:space="preserve"> the</w:t>
      </w:r>
      <w:r w:rsidRPr="00017470">
        <w:t xml:space="preserve"> </w:t>
      </w:r>
      <w:r w:rsidRPr="00220B21">
        <w:rPr>
          <w:noProof/>
        </w:rPr>
        <w:t>absence</w:t>
      </w:r>
      <w:r w:rsidRPr="00017470">
        <w:t xml:space="preserve"> of free capital, lack of choice and existing liabilities force them to continue to participate in the </w:t>
      </w:r>
      <w:hyperlink r:id="rId8" w:history="1">
        <w:r w:rsidRPr="00E45AEC">
          <w:rPr>
            <w:rStyle w:val="linkChar"/>
          </w:rPr>
          <w:t>Rat Race</w:t>
        </w:r>
      </w:hyperlink>
      <w:r w:rsidRPr="00017470">
        <w:t xml:space="preserve">, or just silently waste time waiting for </w:t>
      </w:r>
      <w:r w:rsidR="00AA0B10">
        <w:t xml:space="preserve">the </w:t>
      </w:r>
      <w:r w:rsidRPr="00017470">
        <w:t xml:space="preserve">next paycheck. The </w:t>
      </w:r>
      <w:r>
        <w:rPr>
          <w:noProof/>
        </w:rPr>
        <w:t>vast</w:t>
      </w:r>
      <w:r w:rsidRPr="00017470">
        <w:t xml:space="preserve"> amount of talent that is able and willing to create innovative </w:t>
      </w:r>
      <w:r w:rsidRPr="00220B21">
        <w:rPr>
          <w:noProof/>
        </w:rPr>
        <w:t>products</w:t>
      </w:r>
      <w:r w:rsidR="003479E6">
        <w:t xml:space="preserve"> stay</w:t>
      </w:r>
      <w:r w:rsidRPr="00017470">
        <w:t xml:space="preserve"> frozen due to lack of opportunity.</w:t>
      </w:r>
    </w:p>
    <w:p w14:paraId="085ACBE8" w14:textId="0AAD6F4D" w:rsidR="0098033C" w:rsidRPr="00017470" w:rsidRDefault="0098033C" w:rsidP="00C7304E">
      <w:pPr>
        <w:pStyle w:val="ListParagraph"/>
        <w:numPr>
          <w:ilvl w:val="1"/>
          <w:numId w:val="17"/>
        </w:numPr>
        <w:spacing w:line="264" w:lineRule="auto"/>
        <w:rPr>
          <w:rFonts w:ascii="Arial" w:hAnsi="Arial" w:cs="Arial"/>
          <w:color w:val="000000"/>
        </w:rPr>
      </w:pPr>
      <w:r w:rsidRPr="00017470">
        <w:rPr>
          <w:rStyle w:val="Strong"/>
        </w:rPr>
        <w:t xml:space="preserve">Unfair Reward </w:t>
      </w:r>
      <w:r w:rsidRPr="00015C83">
        <w:rPr>
          <w:rStyle w:val="Strong"/>
        </w:rPr>
        <w:t>Distribution -</w:t>
      </w:r>
      <w:r w:rsidRPr="00017470">
        <w:rPr>
          <w:rFonts w:ascii="Calibri" w:hAnsi="Calibri" w:cs="Calibri"/>
          <w:color w:val="000000"/>
        </w:rPr>
        <w:t xml:space="preserve"> </w:t>
      </w:r>
      <w:r w:rsidRPr="002947E2">
        <w:t xml:space="preserve">In a </w:t>
      </w:r>
      <w:r w:rsidRPr="00220B21">
        <w:rPr>
          <w:noProof/>
        </w:rPr>
        <w:t>start</w:t>
      </w:r>
      <w:r>
        <w:rPr>
          <w:noProof/>
        </w:rPr>
        <w:t>-</w:t>
      </w:r>
      <w:r w:rsidRPr="00220B21">
        <w:rPr>
          <w:noProof/>
        </w:rPr>
        <w:t>up</w:t>
      </w:r>
      <w:r w:rsidRPr="002947E2">
        <w:t xml:space="preserve"> team, the ratio of </w:t>
      </w:r>
      <w:r w:rsidRPr="004A3747">
        <w:rPr>
          <w:noProof/>
        </w:rPr>
        <w:t>individual person</w:t>
      </w:r>
      <w:r w:rsidRPr="002947E2">
        <w:t xml:space="preserve"> contribution to </w:t>
      </w:r>
      <w:r w:rsidR="00FB2D2D">
        <w:t xml:space="preserve">the </w:t>
      </w:r>
      <w:r w:rsidRPr="002947E2">
        <w:t xml:space="preserve">project success is unmeasured and </w:t>
      </w:r>
      <w:r w:rsidR="00DF7C32">
        <w:t xml:space="preserve">the </w:t>
      </w:r>
      <w:r w:rsidRPr="002947E2">
        <w:t xml:space="preserve">reward </w:t>
      </w:r>
      <w:r w:rsidRPr="004F6507">
        <w:rPr>
          <w:noProof/>
        </w:rPr>
        <w:t>is mostly based</w:t>
      </w:r>
      <w:r w:rsidRPr="002947E2">
        <w:t xml:space="preserve"> on </w:t>
      </w:r>
      <w:r w:rsidR="00DF7C32">
        <w:t xml:space="preserve">the </w:t>
      </w:r>
      <w:r w:rsidRPr="002947E2">
        <w:t xml:space="preserve">agreements defined for several years in advance (like salary + traditional dilutive options with 4-year vesting and a 1-year cliff). As a result, rewards distribution to individuals is often unfair, unbalanced and </w:t>
      </w:r>
      <w:r w:rsidRPr="004F6507">
        <w:rPr>
          <w:noProof/>
        </w:rPr>
        <w:t>is not based</w:t>
      </w:r>
      <w:r w:rsidRPr="002947E2">
        <w:t xml:space="preserve"> on how productive they are.</w:t>
      </w:r>
    </w:p>
    <w:p w14:paraId="1E4D485E" w14:textId="5C06890B" w:rsidR="0098033C" w:rsidRPr="002947E2" w:rsidRDefault="0098033C" w:rsidP="00C7304E">
      <w:pPr>
        <w:pStyle w:val="ListParagraph"/>
        <w:numPr>
          <w:ilvl w:val="0"/>
          <w:numId w:val="1"/>
        </w:numPr>
        <w:spacing w:line="264" w:lineRule="auto"/>
        <w:rPr>
          <w:rFonts w:ascii="Arial" w:hAnsi="Arial" w:cs="Arial"/>
          <w:b/>
          <w:bCs/>
          <w:u w:val="single"/>
        </w:rPr>
      </w:pPr>
      <w:r w:rsidRPr="00017470">
        <w:t>For Product and Teamwork</w:t>
      </w:r>
      <w:r w:rsidR="000A1F6D">
        <w:t>:</w:t>
      </w:r>
    </w:p>
    <w:p w14:paraId="15DE03C2" w14:textId="5688BE68" w:rsidR="0098033C" w:rsidRPr="002947E2" w:rsidRDefault="0098033C" w:rsidP="00C7304E">
      <w:pPr>
        <w:pStyle w:val="ListParagraph"/>
        <w:numPr>
          <w:ilvl w:val="1"/>
          <w:numId w:val="18"/>
        </w:numPr>
        <w:spacing w:line="264" w:lineRule="auto"/>
      </w:pPr>
      <w:r w:rsidRPr="0098033C">
        <w:rPr>
          <w:rStyle w:val="Strong"/>
        </w:rPr>
        <w:t xml:space="preserve">Conflicts Within the </w:t>
      </w:r>
      <w:r w:rsidRPr="00015C83">
        <w:rPr>
          <w:rStyle w:val="Strong"/>
        </w:rPr>
        <w:t xml:space="preserve">Team </w:t>
      </w:r>
      <w:r w:rsidR="00015C83" w:rsidRPr="00015C83">
        <w:rPr>
          <w:rStyle w:val="Strong"/>
        </w:rPr>
        <w:t>-</w:t>
      </w:r>
      <w:r w:rsidRPr="002947E2">
        <w:t xml:space="preserve"> Every product is a result of the hard work </w:t>
      </w:r>
      <w:r w:rsidR="00362E7B">
        <w:t xml:space="preserve">done by </w:t>
      </w:r>
      <w:r w:rsidRPr="002947E2">
        <w:t xml:space="preserve">a product </w:t>
      </w:r>
      <w:r w:rsidRPr="00220B21">
        <w:rPr>
          <w:noProof/>
        </w:rPr>
        <w:t>team</w:t>
      </w:r>
      <w:r w:rsidRPr="002947E2">
        <w:t>, and often an</w:t>
      </w:r>
      <w:r w:rsidR="003479E6">
        <w:t xml:space="preserve"> unbalanced team causes product</w:t>
      </w:r>
      <w:r w:rsidRPr="002947E2">
        <w:t xml:space="preserve"> delays, issues or failures. Sometimes management finds themselves in a conflict with engineering over the need to urgently add more features, changes in plans, or unnecessary overengineering. Often, conflicts are rooted deep within the structure and the way how individual contributors </w:t>
      </w:r>
      <w:r w:rsidRPr="004F6507">
        <w:rPr>
          <w:noProof/>
        </w:rPr>
        <w:t>are rewarded</w:t>
      </w:r>
      <w:r w:rsidRPr="002947E2">
        <w:t xml:space="preserve"> and how much they could affect</w:t>
      </w:r>
      <w:r>
        <w:t xml:space="preserve"> the</w:t>
      </w:r>
      <w:r w:rsidRPr="002947E2">
        <w:t xml:space="preserve"> future of the product. These conflicts result in slower speed to market, faulty </w:t>
      </w:r>
      <w:r w:rsidRPr="00220B21">
        <w:rPr>
          <w:noProof/>
        </w:rPr>
        <w:t>products</w:t>
      </w:r>
      <w:r w:rsidRPr="002947E2">
        <w:t xml:space="preserve"> and damaged relations between team members.</w:t>
      </w:r>
    </w:p>
    <w:p w14:paraId="0142F981" w14:textId="77777777" w:rsidR="0098033C" w:rsidRPr="00BE5933" w:rsidRDefault="0098033C" w:rsidP="00C7304E">
      <w:pPr>
        <w:pStyle w:val="ListParagraph"/>
        <w:numPr>
          <w:ilvl w:val="1"/>
          <w:numId w:val="18"/>
        </w:numPr>
        <w:spacing w:line="264" w:lineRule="auto"/>
        <w:rPr>
          <w:rFonts w:ascii="Arial" w:hAnsi="Arial" w:cs="Arial"/>
          <w:b/>
          <w:bCs/>
          <w:color w:val="000000"/>
          <w:u w:val="single"/>
        </w:rPr>
      </w:pPr>
      <w:r w:rsidRPr="00017470">
        <w:rPr>
          <w:rStyle w:val="Strong"/>
        </w:rPr>
        <w:t xml:space="preserve">A Zoo of </w:t>
      </w:r>
      <w:r w:rsidRPr="00015C83">
        <w:rPr>
          <w:rStyle w:val="Strong"/>
        </w:rPr>
        <w:t>Tools -</w:t>
      </w:r>
      <w:r w:rsidRPr="002947E2">
        <w:t xml:space="preserve"> Different sets of tools and </w:t>
      </w:r>
      <w:r w:rsidRPr="004A3747">
        <w:rPr>
          <w:noProof/>
        </w:rPr>
        <w:t>processes between different projects</w:t>
      </w:r>
      <w:r w:rsidRPr="002947E2">
        <w:t xml:space="preserve">, often being provided by </w:t>
      </w:r>
      <w:r w:rsidRPr="004A3747">
        <w:rPr>
          <w:noProof/>
        </w:rPr>
        <w:t>different</w:t>
      </w:r>
      <w:r w:rsidRPr="002947E2">
        <w:t xml:space="preserve"> services, cause lengthy learning curves, lack of traceability and unnecessary mistakes, limiting team scalability as a result.</w:t>
      </w:r>
    </w:p>
    <w:p w14:paraId="593D866F" w14:textId="77777777" w:rsidR="00981C5D" w:rsidRPr="00981C5D" w:rsidRDefault="00981C5D" w:rsidP="00981C5D"/>
    <w:p w14:paraId="1ED2925B" w14:textId="730815D0" w:rsidR="00592A8B" w:rsidRPr="00592A8B" w:rsidRDefault="005418A2" w:rsidP="00E94C96">
      <w:pPr>
        <w:pStyle w:val="Heading1"/>
        <w:rPr>
          <w:rFonts w:ascii="Times New Roman" w:eastAsia="Times New Roman" w:hAnsi="Times New Roman" w:cs="Times New Roman"/>
          <w:b/>
          <w:bCs/>
          <w:color w:val="auto"/>
          <w:sz w:val="48"/>
          <w:szCs w:val="48"/>
        </w:rPr>
      </w:pPr>
      <w:bookmarkStart w:id="344" w:name="_Toc494114088"/>
      <w:r>
        <w:rPr>
          <w:rFonts w:eastAsia="Times New Roman"/>
        </w:rPr>
        <w:lastRenderedPageBreak/>
        <w:t>T</w:t>
      </w:r>
      <w:r w:rsidR="009B51BA">
        <w:rPr>
          <w:rFonts w:eastAsia="Times New Roman"/>
        </w:rPr>
        <w:t>he</w:t>
      </w:r>
      <w:r>
        <w:rPr>
          <w:rFonts w:eastAsia="Times New Roman"/>
        </w:rPr>
        <w:t xml:space="preserve"> </w:t>
      </w:r>
      <w:r w:rsidR="00CB08DD">
        <w:rPr>
          <w:rFonts w:eastAsia="Times New Roman"/>
        </w:rPr>
        <w:t xml:space="preserve">Dogezer </w:t>
      </w:r>
      <w:r w:rsidR="00CB08DD" w:rsidRPr="00017470">
        <w:t>Solution</w:t>
      </w:r>
      <w:bookmarkEnd w:id="344"/>
    </w:p>
    <w:p w14:paraId="48A1D62E" w14:textId="3EBBC061" w:rsidR="00CB08DD" w:rsidRDefault="00380A7A" w:rsidP="00017470">
      <w:pPr>
        <w:pStyle w:val="Heading2"/>
        <w:rPr>
          <w:rFonts w:eastAsia="Times New Roman"/>
        </w:rPr>
      </w:pPr>
      <w:bookmarkStart w:id="345" w:name="_Toc494114089"/>
      <w:r>
        <w:rPr>
          <w:rFonts w:eastAsia="Times New Roman"/>
        </w:rPr>
        <w:t xml:space="preserve">Dogezer in </w:t>
      </w:r>
      <w:r w:rsidRPr="00017470">
        <w:t>20</w:t>
      </w:r>
      <w:r>
        <w:rPr>
          <w:rFonts w:eastAsia="Times New Roman"/>
        </w:rPr>
        <w:t xml:space="preserve"> W</w:t>
      </w:r>
      <w:r w:rsidR="00CB08DD">
        <w:rPr>
          <w:rFonts w:eastAsia="Times New Roman"/>
        </w:rPr>
        <w:t>ords</w:t>
      </w:r>
      <w:bookmarkEnd w:id="345"/>
    </w:p>
    <w:p w14:paraId="11CCC758" w14:textId="7B5DEAA8" w:rsidR="00C517C8" w:rsidRDefault="00CB08DD">
      <w:r>
        <w:t xml:space="preserve">Dogezer is a software development </w:t>
      </w:r>
      <w:r w:rsidR="00017F68">
        <w:t>platform that allows</w:t>
      </w:r>
      <w:r>
        <w:t xml:space="preserve"> team members to</w:t>
      </w:r>
      <w:r w:rsidR="00510A7A">
        <w:t xml:space="preserve"> </w:t>
      </w:r>
      <w:r w:rsidR="00AB5200">
        <w:t>become pro</w:t>
      </w:r>
      <w:r w:rsidR="0003111A">
        <w:t>duct</w:t>
      </w:r>
      <w:r w:rsidR="00510A7A">
        <w:t xml:space="preserve"> investors </w:t>
      </w:r>
      <w:r>
        <w:t xml:space="preserve">by investing their </w:t>
      </w:r>
      <w:r w:rsidR="0030140A">
        <w:t xml:space="preserve">time and </w:t>
      </w:r>
      <w:r>
        <w:t>labor.</w:t>
      </w:r>
    </w:p>
    <w:p w14:paraId="0DF4F26B" w14:textId="0A591FBF" w:rsidR="00CB08DD" w:rsidRDefault="00CB08DD" w:rsidP="00017470">
      <w:pPr>
        <w:pStyle w:val="Heading2"/>
        <w:rPr>
          <w:rFonts w:eastAsia="Times New Roman"/>
        </w:rPr>
      </w:pPr>
      <w:bookmarkStart w:id="346" w:name="_Toc494114090"/>
      <w:r>
        <w:rPr>
          <w:rFonts w:eastAsia="Times New Roman"/>
        </w:rPr>
        <w:t>Dogez</w:t>
      </w:r>
      <w:r w:rsidR="001F5DDB">
        <w:rPr>
          <w:rFonts w:eastAsia="Times New Roman"/>
        </w:rPr>
        <w:t xml:space="preserve">er </w:t>
      </w:r>
      <w:r w:rsidR="00D66DF6" w:rsidRPr="00017470">
        <w:t>Solution</w:t>
      </w:r>
      <w:r w:rsidR="001F5DDB">
        <w:rPr>
          <w:rFonts w:eastAsia="Times New Roman"/>
        </w:rPr>
        <w:t xml:space="preserve"> E</w:t>
      </w:r>
      <w:r>
        <w:rPr>
          <w:rFonts w:eastAsia="Times New Roman"/>
        </w:rPr>
        <w:t>xplained</w:t>
      </w:r>
      <w:bookmarkEnd w:id="346"/>
    </w:p>
    <w:p w14:paraId="0904AEBE" w14:textId="0A5420F9" w:rsidR="00CB08DD" w:rsidRDefault="00D43917" w:rsidP="00017470">
      <w:r>
        <w:rPr>
          <w:i/>
        </w:rPr>
        <w:t xml:space="preserve">The </w:t>
      </w:r>
      <w:r w:rsidR="00CB08DD" w:rsidRPr="000F057E">
        <w:rPr>
          <w:i/>
        </w:rPr>
        <w:t xml:space="preserve">Dogezer Platform </w:t>
      </w:r>
      <w:r w:rsidR="00CB08DD">
        <w:t xml:space="preserve">is a SaaS solution which combines </w:t>
      </w:r>
      <w:r w:rsidR="00FD6ED5">
        <w:t xml:space="preserve">the </w:t>
      </w:r>
      <w:r w:rsidR="00CB08DD">
        <w:t xml:space="preserve">functionality of Kickstarter, </w:t>
      </w:r>
      <w:proofErr w:type="spellStart"/>
      <w:r w:rsidR="009D0BB6">
        <w:t>UpWork</w:t>
      </w:r>
      <w:proofErr w:type="spellEnd"/>
      <w:r w:rsidR="00CB08DD">
        <w:t xml:space="preserve">, </w:t>
      </w:r>
      <w:r w:rsidR="00E622F6">
        <w:t>GitHub</w:t>
      </w:r>
      <w:r w:rsidR="00CB08DD">
        <w:t xml:space="preserve">, </w:t>
      </w:r>
      <w:r w:rsidR="00DF44A3">
        <w:t>Slack</w:t>
      </w:r>
      <w:r w:rsidR="00CB08DD">
        <w:t>, Jira, Google Docs, Dropbox</w:t>
      </w:r>
      <w:r w:rsidR="00424CBC">
        <w:t xml:space="preserve"> </w:t>
      </w:r>
      <w:r w:rsidR="00CB08DD">
        <w:t xml:space="preserve">and ICO analogues with a set of defined processes how these solutions relate to each other in a clear, transparent and predictable way. </w:t>
      </w:r>
    </w:p>
    <w:p w14:paraId="13B06786" w14:textId="48D14541" w:rsidR="00CB08DD" w:rsidRDefault="00CB08DD" w:rsidP="00017470">
      <w:r>
        <w:t xml:space="preserve">Dogezer </w:t>
      </w:r>
      <w:r w:rsidR="002E3595">
        <w:t>will</w:t>
      </w:r>
      <w:r>
        <w:t xml:space="preserve"> give an opportunity to start </w:t>
      </w:r>
      <w:r w:rsidR="00856EFC">
        <w:t xml:space="preserve">a </w:t>
      </w:r>
      <w:r>
        <w:t xml:space="preserve">project in a matter of </w:t>
      </w:r>
      <w:r w:rsidR="00BC278A">
        <w:t>minutes</w:t>
      </w:r>
      <w:r>
        <w:t xml:space="preserve">; organize a set of teams who will be working on </w:t>
      </w:r>
      <w:r w:rsidR="00231361">
        <w:t>t</w:t>
      </w:r>
      <w:r w:rsidR="008619B5">
        <w:t>he</w:t>
      </w:r>
      <w:r>
        <w:t xml:space="preserve"> project; define how project contributions </w:t>
      </w:r>
      <w:r w:rsidR="0043284C">
        <w:t>will</w:t>
      </w:r>
      <w:r>
        <w:t xml:space="preserve"> be rewarded, and then drive </w:t>
      </w:r>
      <w:r w:rsidR="00FD6ED5">
        <w:t xml:space="preserve">the </w:t>
      </w:r>
      <w:r>
        <w:t xml:space="preserve">project to completion by utilizing skills of independent contributors all around the world. </w:t>
      </w:r>
    </w:p>
    <w:p w14:paraId="19C858E0" w14:textId="0CCD74EA" w:rsidR="008E4AE8" w:rsidRPr="00017470" w:rsidRDefault="00CB08DD" w:rsidP="00017470">
      <w:r>
        <w:t xml:space="preserve">The key goal of </w:t>
      </w:r>
      <w:r w:rsidR="001243B6">
        <w:t xml:space="preserve">the </w:t>
      </w:r>
      <w:r>
        <w:t xml:space="preserve">Dogezer </w:t>
      </w:r>
      <w:r w:rsidR="00231361">
        <w:t>solution</w:t>
      </w:r>
      <w:r>
        <w:t xml:space="preserve"> is to eliminate investors </w:t>
      </w:r>
      <w:r w:rsidR="008E4AE8">
        <w:t>as the</w:t>
      </w:r>
      <w:r w:rsidR="00116732">
        <w:t xml:space="preserve"> </w:t>
      </w:r>
      <w:r w:rsidR="000A1F6D">
        <w:t>“middlemen”</w:t>
      </w:r>
      <w:r w:rsidR="00087B03">
        <w:t xml:space="preserve"> </w:t>
      </w:r>
      <w:r>
        <w:t xml:space="preserve">between people initiating the product and people working on </w:t>
      </w:r>
      <w:r w:rsidR="00116732">
        <w:t>the</w:t>
      </w:r>
      <w:r>
        <w:t xml:space="preserve"> product</w:t>
      </w:r>
      <w:r w:rsidR="008E4AE8">
        <w:t xml:space="preserve"> for the benefit of </w:t>
      </w:r>
      <w:r>
        <w:t>bo</w:t>
      </w:r>
      <w:r w:rsidR="00681AF7">
        <w:t>th</w:t>
      </w:r>
      <w:r w:rsidR="007F254F">
        <w:t xml:space="preserve"> </w:t>
      </w:r>
      <w:r w:rsidR="00681AF7">
        <w:t>groups</w:t>
      </w:r>
      <w:r w:rsidR="008E4AE8">
        <w:t>.</w:t>
      </w:r>
      <w:r w:rsidR="002F089B">
        <w:t xml:space="preserve"> </w:t>
      </w:r>
      <w:r>
        <w:t xml:space="preserve">Dogezer </w:t>
      </w:r>
      <w:r w:rsidR="002E3595">
        <w:t>will</w:t>
      </w:r>
      <w:r w:rsidR="00681AF7">
        <w:t xml:space="preserve"> provide an infrastructure that</w:t>
      </w:r>
      <w:r>
        <w:t xml:space="preserve"> </w:t>
      </w:r>
      <w:r w:rsidR="002E3595">
        <w:t>will</w:t>
      </w:r>
      <w:r>
        <w:t xml:space="preserve"> guarantee fair and predictable behavior of each party</w:t>
      </w:r>
      <w:r w:rsidR="006B6093">
        <w:t xml:space="preserve"> involved,</w:t>
      </w:r>
      <w:r>
        <w:t xml:space="preserve"> and </w:t>
      </w:r>
      <w:r w:rsidR="002E3595">
        <w:t>will</w:t>
      </w:r>
      <w:r>
        <w:t xml:space="preserve"> remove any doubts from both project owners and individual contributors regarding each other</w:t>
      </w:r>
      <w:r w:rsidR="006B6093">
        <w:t>’s</w:t>
      </w:r>
      <w:r>
        <w:t xml:space="preserve"> fairness. Dogezer </w:t>
      </w:r>
      <w:r w:rsidR="002E3595">
        <w:t>will</w:t>
      </w:r>
      <w:r>
        <w:t xml:space="preserve"> </w:t>
      </w:r>
      <w:r w:rsidR="008E4AE8">
        <w:t>implement</w:t>
      </w:r>
      <w:r>
        <w:t xml:space="preserve"> a set of tools used in software development and connect them with </w:t>
      </w:r>
      <w:r w:rsidR="00514E76">
        <w:t xml:space="preserve">a </w:t>
      </w:r>
      <w:r>
        <w:t>fully traceable and pr</w:t>
      </w:r>
      <w:r w:rsidR="00EB2180">
        <w:t xml:space="preserve">edictable financial system. </w:t>
      </w:r>
      <w:r w:rsidR="001426BB">
        <w:t xml:space="preserve">This </w:t>
      </w:r>
      <w:r>
        <w:t xml:space="preserve">financial system </w:t>
      </w:r>
      <w:r w:rsidR="002E3595">
        <w:t>will</w:t>
      </w:r>
      <w:r>
        <w:t xml:space="preserve"> operate with multiple possible payment mediums - starting from legal tender, through crypto currencies, </w:t>
      </w:r>
      <w:r w:rsidR="00BC278A">
        <w:t>company shares, and up to project success</w:t>
      </w:r>
      <w:r w:rsidR="008E4AE8" w:rsidRPr="008E4AE8">
        <w:t xml:space="preserve"> derived instruments - </w:t>
      </w:r>
      <w:r w:rsidR="008E4AE8">
        <w:t>like</w:t>
      </w:r>
      <w:r w:rsidR="008E4AE8" w:rsidRPr="008E4AE8">
        <w:t xml:space="preserve"> promises of payment when </w:t>
      </w:r>
      <w:r w:rsidR="00BC278A">
        <w:t xml:space="preserve">project </w:t>
      </w:r>
      <w:r w:rsidR="008E4AE8" w:rsidRPr="008E4AE8">
        <w:t>re</w:t>
      </w:r>
      <w:r w:rsidR="00017470">
        <w:t xml:space="preserve">venue </w:t>
      </w:r>
      <w:r w:rsidR="002E3595">
        <w:t>will</w:t>
      </w:r>
      <w:r w:rsidR="00017470">
        <w:t xml:space="preserve"> exceed </w:t>
      </w:r>
      <w:r w:rsidR="0061236D">
        <w:t>a certain</w:t>
      </w:r>
      <w:r w:rsidR="00017470">
        <w:t xml:space="preserve"> number.</w:t>
      </w:r>
    </w:p>
    <w:p w14:paraId="71803181" w14:textId="10F49916" w:rsidR="00CB08DD" w:rsidRDefault="008E4AE8" w:rsidP="00017470">
      <w:r>
        <w:t>With the help of such</w:t>
      </w:r>
      <w:r w:rsidR="00CB08DD">
        <w:t xml:space="preserve"> derived instruments,</w:t>
      </w:r>
      <w:r w:rsidR="00F066D3">
        <w:t xml:space="preserve"> the project owner </w:t>
      </w:r>
      <w:r w:rsidR="002E3595">
        <w:t>will</w:t>
      </w:r>
      <w:r w:rsidR="00CB08DD">
        <w:t xml:space="preserve"> be able to start and complete </w:t>
      </w:r>
      <w:r w:rsidR="00253C1F">
        <w:t xml:space="preserve">a </w:t>
      </w:r>
      <w:r w:rsidR="00CB08DD">
        <w:t xml:space="preserve">project without getting a </w:t>
      </w:r>
      <w:r w:rsidR="00CB08DD" w:rsidRPr="00253C1F">
        <w:rPr>
          <w:i/>
        </w:rPr>
        <w:t>real</w:t>
      </w:r>
      <w:r w:rsidR="00CB08DD">
        <w:t xml:space="preserve"> financial investment from a third party, saving on </w:t>
      </w:r>
      <w:r w:rsidR="00FD6ED5">
        <w:t xml:space="preserve">the </w:t>
      </w:r>
      <w:r w:rsidR="00CB08DD">
        <w:t xml:space="preserve">effort to get </w:t>
      </w:r>
      <w:r>
        <w:t>such</w:t>
      </w:r>
      <w:r w:rsidR="00CB08DD">
        <w:t xml:space="preserve"> investment and removing </w:t>
      </w:r>
      <w:r w:rsidR="00DA6F1D">
        <w:t xml:space="preserve">the </w:t>
      </w:r>
      <w:r w:rsidR="00CB08DD">
        <w:t xml:space="preserve">limitations it brings. It may be enough for </w:t>
      </w:r>
      <w:r w:rsidR="00253C1F">
        <w:t xml:space="preserve">the </w:t>
      </w:r>
      <w:r w:rsidR="00CB08DD">
        <w:t xml:space="preserve">project owner to declare </w:t>
      </w:r>
      <w:r w:rsidR="005D3D12">
        <w:t>his</w:t>
      </w:r>
      <w:r w:rsidR="00CB08DD">
        <w:t xml:space="preserve"> project goals, define how</w:t>
      </w:r>
      <w:r w:rsidR="005D3D12">
        <w:t xml:space="preserve"> </w:t>
      </w:r>
      <w:r w:rsidR="001F3104">
        <w:t xml:space="preserve">the </w:t>
      </w:r>
      <w:r w:rsidR="005D3D12">
        <w:t xml:space="preserve">revenue </w:t>
      </w:r>
      <w:r w:rsidR="001C44EB">
        <w:t>will</w:t>
      </w:r>
      <w:r w:rsidR="005D3D12">
        <w:t xml:space="preserve"> flow in, </w:t>
      </w:r>
      <w:r>
        <w:t xml:space="preserve">define </w:t>
      </w:r>
      <w:r w:rsidR="001F3104">
        <w:t xml:space="preserve">the </w:t>
      </w:r>
      <w:r w:rsidR="00CB08DD">
        <w:t xml:space="preserve">project vision </w:t>
      </w:r>
      <w:r w:rsidR="005D3D12">
        <w:t>and</w:t>
      </w:r>
      <w:r w:rsidR="00CB08DD">
        <w:t xml:space="preserve"> </w:t>
      </w:r>
      <w:r w:rsidR="003A2E21">
        <w:t xml:space="preserve">then </w:t>
      </w:r>
      <w:r w:rsidR="005D3D12">
        <w:t xml:space="preserve">immediately </w:t>
      </w:r>
      <w:r w:rsidR="00CB08DD">
        <w:t xml:space="preserve">have a budget in </w:t>
      </w:r>
      <w:r w:rsidR="004D039B">
        <w:t xml:space="preserve">project specific currency in </w:t>
      </w:r>
      <w:r>
        <w:t>his</w:t>
      </w:r>
      <w:r w:rsidR="00CB08DD">
        <w:t xml:space="preserve"> possession</w:t>
      </w:r>
      <w:r>
        <w:t xml:space="preserve">. Such </w:t>
      </w:r>
      <w:r w:rsidR="0061236D">
        <w:t xml:space="preserve">a </w:t>
      </w:r>
      <w:r>
        <w:t xml:space="preserve">budget </w:t>
      </w:r>
      <w:r w:rsidR="0061236D">
        <w:t>could</w:t>
      </w:r>
      <w:r>
        <w:t xml:space="preserve"> then be used</w:t>
      </w:r>
      <w:r w:rsidR="00CB08DD">
        <w:t xml:space="preserve"> to start inviting team members and share that bu</w:t>
      </w:r>
      <w:r w:rsidR="00E320F6">
        <w:t xml:space="preserve">dget with them, </w:t>
      </w:r>
      <w:r>
        <w:t>with the promise</w:t>
      </w:r>
      <w:r w:rsidR="00E320F6">
        <w:t xml:space="preserve"> that in</w:t>
      </w:r>
      <w:r w:rsidR="00CB08DD">
        <w:t xml:space="preserve"> the event of successful completion</w:t>
      </w:r>
      <w:r w:rsidR="00E320F6">
        <w:t>, the</w:t>
      </w:r>
      <w:r w:rsidR="00C24C1D">
        <w:t xml:space="preserve"> bud</w:t>
      </w:r>
      <w:r w:rsidR="005D3D12">
        <w:t xml:space="preserve">get </w:t>
      </w:r>
      <w:r w:rsidR="00C14AEB">
        <w:t xml:space="preserve">will </w:t>
      </w:r>
      <w:r w:rsidR="005D3D12">
        <w:t xml:space="preserve">convert to real financial compensation </w:t>
      </w:r>
      <w:r w:rsidR="00C26761">
        <w:t xml:space="preserve">and </w:t>
      </w:r>
      <w:r w:rsidR="00C14AEB">
        <w:t>w</w:t>
      </w:r>
      <w:r w:rsidR="00A749A9">
        <w:t>i</w:t>
      </w:r>
      <w:r w:rsidR="00C14AEB">
        <w:t xml:space="preserve">ll </w:t>
      </w:r>
      <w:r w:rsidR="00CB08DD">
        <w:t>reward everyone for risk</w:t>
      </w:r>
      <w:r w:rsidR="00A73EA6">
        <w:t>s</w:t>
      </w:r>
      <w:r w:rsidR="00CB08DD">
        <w:t xml:space="preserve"> </w:t>
      </w:r>
      <w:r w:rsidR="005D3D12">
        <w:t xml:space="preserve">taken. Individual contributors </w:t>
      </w:r>
      <w:r w:rsidR="00C14AEB">
        <w:t xml:space="preserve">will </w:t>
      </w:r>
      <w:r w:rsidR="00CB08DD">
        <w:t>be taking a bit more</w:t>
      </w:r>
      <w:r w:rsidR="0054072C">
        <w:t xml:space="preserve"> risk than they are used </w:t>
      </w:r>
      <w:r w:rsidR="007824D0">
        <w:t xml:space="preserve">to </w:t>
      </w:r>
      <w:r w:rsidR="00E0136D">
        <w:t xml:space="preserve">while </w:t>
      </w:r>
      <w:r w:rsidR="0061236D">
        <w:t>working in a “</w:t>
      </w:r>
      <w:r w:rsidR="00CB08DD">
        <w:t>salaried</w:t>
      </w:r>
      <w:r w:rsidR="0061236D">
        <w:t>”</w:t>
      </w:r>
      <w:r w:rsidR="00CB08DD">
        <w:t xml:space="preserve"> environment, but that risk </w:t>
      </w:r>
      <w:r w:rsidR="00C14AEB">
        <w:t xml:space="preserve">will </w:t>
      </w:r>
      <w:r w:rsidR="00CB08DD">
        <w:t xml:space="preserve">be paid back with significantly higher rewards than they </w:t>
      </w:r>
      <w:r w:rsidR="00A42BF1">
        <w:t xml:space="preserve">are </w:t>
      </w:r>
      <w:r w:rsidR="00CB08DD">
        <w:t>used to</w:t>
      </w:r>
      <w:r w:rsidR="00175865">
        <w:t xml:space="preserve"> as well</w:t>
      </w:r>
      <w:r w:rsidR="0061236D">
        <w:t xml:space="preserve"> when the project is complete</w:t>
      </w:r>
      <w:r w:rsidR="00CB08DD">
        <w:t xml:space="preserve">. </w:t>
      </w:r>
    </w:p>
    <w:p w14:paraId="446B7FF0" w14:textId="7E91F38F" w:rsidR="00FD6ED5" w:rsidRDefault="00D66DF6" w:rsidP="00017470">
      <w:r w:rsidRPr="00D66DF6">
        <w:t xml:space="preserve">Dogezer </w:t>
      </w:r>
      <w:r w:rsidR="002E3595">
        <w:t>will</w:t>
      </w:r>
      <w:r w:rsidRPr="00D66DF6">
        <w:t xml:space="preserve"> be stimulating a concept of iterative investment, where investment, in </w:t>
      </w:r>
      <w:r w:rsidR="004A06D9">
        <w:t>the</w:t>
      </w:r>
      <w:r w:rsidRPr="00D66DF6">
        <w:t xml:space="preserve"> form of people</w:t>
      </w:r>
      <w:r w:rsidR="00FD6ED5">
        <w:t>’s</w:t>
      </w:r>
      <w:r w:rsidRPr="00D66DF6">
        <w:t xml:space="preserve"> </w:t>
      </w:r>
      <w:r w:rsidR="005D3D12">
        <w:t xml:space="preserve">efforts for </w:t>
      </w:r>
      <w:r w:rsidR="003A2E21">
        <w:t>the</w:t>
      </w:r>
      <w:r w:rsidRPr="00D66DF6">
        <w:t xml:space="preserve"> project, happens on iterative basis </w:t>
      </w:r>
      <w:r w:rsidR="005D3D12">
        <w:t>through</w:t>
      </w:r>
      <w:r w:rsidRPr="00D66DF6">
        <w:t xml:space="preserve"> small individual chunks of work. </w:t>
      </w:r>
      <w:r w:rsidR="005D3D12">
        <w:t xml:space="preserve">This </w:t>
      </w:r>
      <w:r w:rsidR="002E3595">
        <w:t>will</w:t>
      </w:r>
      <w:r w:rsidR="005D3D12">
        <w:t xml:space="preserve"> allow a significant reduction of risk </w:t>
      </w:r>
      <w:r w:rsidR="00A73EA6">
        <w:t>for</w:t>
      </w:r>
      <w:r w:rsidR="005D3D12">
        <w:t xml:space="preserve"> each party inv</w:t>
      </w:r>
      <w:r w:rsidR="00FD6ED5">
        <w:t xml:space="preserve">olved, and </w:t>
      </w:r>
      <w:r w:rsidR="002E3595">
        <w:t>will</w:t>
      </w:r>
      <w:r w:rsidR="0061236D">
        <w:t xml:space="preserve"> make the “cost </w:t>
      </w:r>
      <w:r w:rsidR="005D3D12">
        <w:t>of investment</w:t>
      </w:r>
      <w:r w:rsidR="0061236D">
        <w:t>”</w:t>
      </w:r>
      <w:r w:rsidR="000E075E">
        <w:t xml:space="preserve"> depend</w:t>
      </w:r>
      <w:r w:rsidR="0061236D">
        <w:t>ent</w:t>
      </w:r>
      <w:r w:rsidR="005D3D12">
        <w:t xml:space="preserve"> on how much the project has progressed so far - higher for initial stages, lower when </w:t>
      </w:r>
      <w:r w:rsidR="00FD6ED5">
        <w:t xml:space="preserve">the </w:t>
      </w:r>
      <w:r w:rsidR="0061236D">
        <w:t>project is close to “break even”</w:t>
      </w:r>
      <w:r w:rsidR="005D3D12">
        <w:t>.</w:t>
      </w:r>
    </w:p>
    <w:p w14:paraId="120C25B0" w14:textId="422B1B88" w:rsidR="00CB08DD" w:rsidRDefault="00583824" w:rsidP="00017470">
      <w:r>
        <w:lastRenderedPageBreak/>
        <w:t xml:space="preserve">Dogezer </w:t>
      </w:r>
      <w:r w:rsidR="00D86E16">
        <w:t>will</w:t>
      </w:r>
      <w:r>
        <w:t xml:space="preserve"> build</w:t>
      </w:r>
      <w:r w:rsidR="00CB08DD">
        <w:t xml:space="preserve"> an infrastructure where conflicts between team members or between </w:t>
      </w:r>
      <w:r w:rsidR="00FB2D2D">
        <w:t xml:space="preserve">a </w:t>
      </w:r>
      <w:r w:rsidR="00CB08DD">
        <w:t xml:space="preserve">team member and </w:t>
      </w:r>
      <w:r w:rsidR="00FB2D2D">
        <w:t xml:space="preserve">the </w:t>
      </w:r>
      <w:r w:rsidR="00CB08DD">
        <w:t>project owner are minimized o</w:t>
      </w:r>
      <w:r w:rsidR="00F44284">
        <w:t xml:space="preserve">r at least predicted in advance. </w:t>
      </w:r>
      <w:r w:rsidR="00CC65ED">
        <w:t xml:space="preserve">In </w:t>
      </w:r>
      <w:r w:rsidR="00FD6ED5">
        <w:t>the</w:t>
      </w:r>
      <w:r w:rsidR="000E075E">
        <w:t xml:space="preserve"> event </w:t>
      </w:r>
      <w:r w:rsidR="00BC278A">
        <w:t xml:space="preserve">of </w:t>
      </w:r>
      <w:r w:rsidR="000E075E">
        <w:t xml:space="preserve">such </w:t>
      </w:r>
      <w:r w:rsidR="00226C8A">
        <w:t>con</w:t>
      </w:r>
      <w:r w:rsidR="00BC278A">
        <w:t>flict,</w:t>
      </w:r>
      <w:r w:rsidR="000E075E">
        <w:t xml:space="preserve"> </w:t>
      </w:r>
      <w:r w:rsidR="00A835E8">
        <w:t>Dogezer</w:t>
      </w:r>
      <w:r w:rsidR="00BC278A">
        <w:t xml:space="preserve"> </w:t>
      </w:r>
      <w:r w:rsidR="00D86E16">
        <w:t>will</w:t>
      </w:r>
      <w:r w:rsidR="00BC278A">
        <w:t xml:space="preserve"> be utilizing wisdom of the </w:t>
      </w:r>
      <w:r w:rsidR="00A73EA6">
        <w:t>crowd</w:t>
      </w:r>
      <w:r w:rsidR="00BC278A">
        <w:t xml:space="preserve"> to resolve it</w:t>
      </w:r>
      <w:r w:rsidR="004105CF">
        <w:t>.</w:t>
      </w:r>
      <w:r w:rsidR="00BC278A">
        <w:t xml:space="preserve"> </w:t>
      </w:r>
      <w:r w:rsidR="00CB08DD">
        <w:t xml:space="preserve">Active project members can participate in voting </w:t>
      </w:r>
      <w:r w:rsidR="00BC278A">
        <w:t xml:space="preserve">on </w:t>
      </w:r>
      <w:r w:rsidR="00FB2D2D">
        <w:t xml:space="preserve">a </w:t>
      </w:r>
      <w:r w:rsidR="00BC278A">
        <w:t xml:space="preserve">conflicting </w:t>
      </w:r>
      <w:r w:rsidR="003A2E21">
        <w:t>issue</w:t>
      </w:r>
      <w:r w:rsidR="000541CA">
        <w:t>,</w:t>
      </w:r>
      <w:r w:rsidR="00CB08DD">
        <w:t xml:space="preserve"> </w:t>
      </w:r>
      <w:r w:rsidR="00BC278A">
        <w:t xml:space="preserve">and </w:t>
      </w:r>
      <w:r w:rsidR="00CB08DD">
        <w:t>as</w:t>
      </w:r>
      <w:r w:rsidR="000541CA">
        <w:t xml:space="preserve"> the interests of everyone o</w:t>
      </w:r>
      <w:r w:rsidR="00BC278A">
        <w:t xml:space="preserve">n </w:t>
      </w:r>
      <w:r w:rsidR="004105CF">
        <w:t xml:space="preserve">the </w:t>
      </w:r>
      <w:r w:rsidR="00BC278A">
        <w:t>team are actually the same (</w:t>
      </w:r>
      <w:r w:rsidR="00A73EA6">
        <w:t xml:space="preserve">to </w:t>
      </w:r>
      <w:r w:rsidR="00BC278A">
        <w:t xml:space="preserve">have </w:t>
      </w:r>
      <w:r w:rsidR="00FD6ED5">
        <w:t xml:space="preserve">the </w:t>
      </w:r>
      <w:r w:rsidR="00BC278A">
        <w:t>project done and have their rewards paid)</w:t>
      </w:r>
      <w:r w:rsidR="009C7D8D">
        <w:t>,</w:t>
      </w:r>
      <w:r w:rsidR="0096159B">
        <w:t xml:space="preserve"> </w:t>
      </w:r>
      <w:r w:rsidR="00FD6ED5">
        <w:t xml:space="preserve">a </w:t>
      </w:r>
      <w:r w:rsidR="00BC278A">
        <w:t xml:space="preserve">solution which is most beneficial for successful </w:t>
      </w:r>
      <w:r w:rsidR="003A2E21">
        <w:t xml:space="preserve">completion of the </w:t>
      </w:r>
      <w:r w:rsidR="00BC278A">
        <w:t xml:space="preserve">project </w:t>
      </w:r>
      <w:r w:rsidR="0043284C">
        <w:t>will</w:t>
      </w:r>
      <w:r w:rsidR="00BC278A">
        <w:t xml:space="preserve"> win.</w:t>
      </w:r>
    </w:p>
    <w:p w14:paraId="05C0A83D" w14:textId="6320D670" w:rsidR="00CB08DD" w:rsidRPr="00871DD1" w:rsidRDefault="003D6E93">
      <w:r>
        <w:t xml:space="preserve">Dogezer </w:t>
      </w:r>
      <w:r w:rsidR="0043284C">
        <w:t>will</w:t>
      </w:r>
      <w:r>
        <w:t xml:space="preserve"> implement</w:t>
      </w:r>
      <w:r w:rsidR="00CB08DD">
        <w:t xml:space="preserve"> most of</w:t>
      </w:r>
      <w:r>
        <w:t xml:space="preserve"> the</w:t>
      </w:r>
      <w:r w:rsidR="00CB08DD">
        <w:t xml:space="preserve"> key tools used in software development as int</w:t>
      </w:r>
      <w:r w:rsidR="00F74240">
        <w:t>egrated pieces of its solution.</w:t>
      </w:r>
      <w:r w:rsidR="00CB08DD">
        <w:t> Over time</w:t>
      </w:r>
      <w:r w:rsidR="00F74240">
        <w:t>, the</w:t>
      </w:r>
      <w:r w:rsidR="00CB08DD">
        <w:t xml:space="preserve"> number of services </w:t>
      </w:r>
      <w:r w:rsidR="00081C25">
        <w:t xml:space="preserve">offered by Dogezer </w:t>
      </w:r>
      <w:r w:rsidR="00CB08DD">
        <w:t xml:space="preserve">to the teams </w:t>
      </w:r>
      <w:r w:rsidR="002C527D">
        <w:t>will</w:t>
      </w:r>
      <w:r w:rsidR="00FF5B71">
        <w:t xml:space="preserve"> grow, eventually resulting in a</w:t>
      </w:r>
      <w:r w:rsidR="00CB08DD">
        <w:t xml:space="preserve"> complete set of tools </w:t>
      </w:r>
      <w:r w:rsidR="00E65DAA">
        <w:t xml:space="preserve">that are </w:t>
      </w:r>
      <w:r w:rsidR="00CB08DD">
        <w:t>r</w:t>
      </w:r>
      <w:r w:rsidR="00FD6ED5">
        <w:t>equired to run a top-</w:t>
      </w:r>
      <w:r w:rsidR="00E65DAA">
        <w:t>notch</w:t>
      </w:r>
      <w:r w:rsidR="00CB08DD">
        <w:t xml:space="preserve"> software development company. As a result</w:t>
      </w:r>
      <w:r w:rsidR="00303CBB">
        <w:t>, the</w:t>
      </w:r>
      <w:r w:rsidR="00CB08DD">
        <w:t xml:space="preserve"> Dogezer solution </w:t>
      </w:r>
      <w:r w:rsidR="00685F89">
        <w:t>will</w:t>
      </w:r>
      <w:r w:rsidR="00CB08DD">
        <w:t xml:space="preserve"> become a single service</w:t>
      </w:r>
      <w:r w:rsidR="00303CBB">
        <w:t>, one-stop-shop</w:t>
      </w:r>
      <w:r w:rsidR="00124881">
        <w:t xml:space="preserve"> that</w:t>
      </w:r>
      <w:r w:rsidR="00CB08DD">
        <w:t xml:space="preserve"> companies who operate in a traditional environment can use to replace </w:t>
      </w:r>
      <w:r w:rsidR="0012636A">
        <w:t xml:space="preserve">the </w:t>
      </w:r>
      <w:r w:rsidR="00CB08DD">
        <w:t>frag</w:t>
      </w:r>
      <w:r w:rsidR="00967EFB">
        <w:t>mented landscape they have now</w:t>
      </w:r>
      <w:r w:rsidR="003A2E21">
        <w:t xml:space="preserve">. </w:t>
      </w:r>
      <w:r w:rsidR="00CB08DD">
        <w:t>For example</w:t>
      </w:r>
      <w:r w:rsidR="003A2E21">
        <w:t>:</w:t>
      </w:r>
      <w:r w:rsidR="00CB08DD">
        <w:t xml:space="preserve"> </w:t>
      </w:r>
      <w:r w:rsidR="000A1F6D">
        <w:t>r</w:t>
      </w:r>
      <w:r w:rsidR="00A73EA6">
        <w:t>ight now</w:t>
      </w:r>
      <w:r w:rsidR="00B76BF3">
        <w:t>,</w:t>
      </w:r>
      <w:r w:rsidR="00A73EA6">
        <w:t xml:space="preserve"> </w:t>
      </w:r>
      <w:r w:rsidR="00CB08DD">
        <w:t xml:space="preserve">a team of 15 </w:t>
      </w:r>
      <w:r w:rsidR="00560AAD">
        <w:t>developers can easily spend $500</w:t>
      </w:r>
      <w:r w:rsidR="00CB08DD">
        <w:t>-</w:t>
      </w:r>
      <w:r w:rsidR="001115F1">
        <w:t xml:space="preserve">$1000 per month for </w:t>
      </w:r>
      <w:r w:rsidR="00E622F6">
        <w:t>GitHub</w:t>
      </w:r>
      <w:r w:rsidR="001115F1">
        <w:t xml:space="preserve">, Jira, Confluence, </w:t>
      </w:r>
      <w:r w:rsidR="00DF44A3">
        <w:t>Slack</w:t>
      </w:r>
      <w:r w:rsidR="001115F1">
        <w:t>, D</w:t>
      </w:r>
      <w:r w:rsidR="00CB08DD">
        <w:t>ropbox and other services and need to have some engineering effort to ensure these things work well together. At Dogezer</w:t>
      </w:r>
      <w:r w:rsidR="00B76BF3">
        <w:t>,</w:t>
      </w:r>
      <w:r w:rsidR="00CB08DD">
        <w:t xml:space="preserve"> </w:t>
      </w:r>
      <w:r w:rsidR="003A2E21">
        <w:t>these</w:t>
      </w:r>
      <w:r w:rsidR="00CB08DD">
        <w:t xml:space="preserve"> companies </w:t>
      </w:r>
      <w:r w:rsidR="00C14AEB">
        <w:t xml:space="preserve">will </w:t>
      </w:r>
      <w:r w:rsidR="00CB08DD">
        <w:t xml:space="preserve">get </w:t>
      </w:r>
      <w:r w:rsidR="00081C25">
        <w:t xml:space="preserve">a </w:t>
      </w:r>
      <w:r w:rsidR="00CB08DD">
        <w:t>frictionless all-in-one solution for</w:t>
      </w:r>
      <w:r w:rsidR="001E71D2">
        <w:t xml:space="preserve"> a much</w:t>
      </w:r>
      <w:r w:rsidR="00871DD1">
        <w:t xml:space="preserve"> lower price.</w:t>
      </w:r>
    </w:p>
    <w:p w14:paraId="4B02F12B" w14:textId="327EC213" w:rsidR="00CB08DD" w:rsidRDefault="00FC0259" w:rsidP="00017470">
      <w:pPr>
        <w:pStyle w:val="Heading2"/>
        <w:rPr>
          <w:rFonts w:eastAsia="Times New Roman"/>
        </w:rPr>
      </w:pPr>
      <w:bookmarkStart w:id="347" w:name="_Toc494114091"/>
      <w:r w:rsidRPr="00017470">
        <w:t>Proof</w:t>
      </w:r>
      <w:r>
        <w:rPr>
          <w:rFonts w:eastAsia="Times New Roman"/>
        </w:rPr>
        <w:t xml:space="preserve"> of C</w:t>
      </w:r>
      <w:r w:rsidR="00CB08DD">
        <w:rPr>
          <w:rFonts w:eastAsia="Times New Roman"/>
        </w:rPr>
        <w:t>oncept</w:t>
      </w:r>
      <w:bookmarkEnd w:id="347"/>
    </w:p>
    <w:p w14:paraId="4AEAE3A0" w14:textId="0C8A6EC5" w:rsidR="00CB08DD" w:rsidRDefault="00CB08DD" w:rsidP="002947E2">
      <w:r>
        <w:t xml:space="preserve">Pieces of </w:t>
      </w:r>
      <w:r w:rsidR="00B76BF3">
        <w:t xml:space="preserve">the </w:t>
      </w:r>
      <w:r>
        <w:t xml:space="preserve">concept behind Dogezer are already proven by </w:t>
      </w:r>
      <w:r w:rsidR="00B76BF3">
        <w:t xml:space="preserve">the </w:t>
      </w:r>
      <w:r>
        <w:t>market:</w:t>
      </w:r>
    </w:p>
    <w:p w14:paraId="609183A6" w14:textId="55E68E17" w:rsidR="0085294E" w:rsidRPr="002947E2" w:rsidRDefault="00CB08DD" w:rsidP="00C7304E">
      <w:pPr>
        <w:pStyle w:val="ListParagraph"/>
        <w:numPr>
          <w:ilvl w:val="0"/>
          <w:numId w:val="6"/>
        </w:numPr>
        <w:rPr>
          <w:rFonts w:ascii="Arial" w:hAnsi="Arial" w:cs="Arial"/>
        </w:rPr>
      </w:pPr>
      <w:r>
        <w:t>Open Source software proves that a number of geographically distri</w:t>
      </w:r>
      <w:r w:rsidR="00B44DA2">
        <w:t>buted individual contributors</w:t>
      </w:r>
      <w:r>
        <w:t xml:space="preserve"> are able to create functional and complete software product</w:t>
      </w:r>
      <w:r w:rsidR="00567970">
        <w:t>s</w:t>
      </w:r>
      <w:r>
        <w:t xml:space="preserve"> widely adopted by</w:t>
      </w:r>
      <w:r w:rsidR="00B65663">
        <w:t xml:space="preserve"> the industry. T</w:t>
      </w:r>
      <w:r w:rsidR="000814D0">
        <w:t>his</w:t>
      </w:r>
      <w:r>
        <w:t xml:space="preserve"> happens even without monetary </w:t>
      </w:r>
      <w:r w:rsidR="003A2E21">
        <w:t>compensation</w:t>
      </w:r>
      <w:r w:rsidR="007A6715">
        <w:t xml:space="preserve"> – and with </w:t>
      </w:r>
      <w:r w:rsidR="00B76BF3">
        <w:t xml:space="preserve">the </w:t>
      </w:r>
      <w:r w:rsidR="007A6715">
        <w:t xml:space="preserve">possibility to receive </w:t>
      </w:r>
      <w:r w:rsidR="00B76BF3">
        <w:t xml:space="preserve">a </w:t>
      </w:r>
      <w:r w:rsidR="007A6715">
        <w:t>financial reward</w:t>
      </w:r>
      <w:r w:rsidR="00B76BF3">
        <w:t>,</w:t>
      </w:r>
      <w:r w:rsidR="0043284C">
        <w:t xml:space="preserve"> the</w:t>
      </w:r>
      <w:r w:rsidR="007A6715">
        <w:t xml:space="preserve"> </w:t>
      </w:r>
      <w:r w:rsidR="000647BE">
        <w:t xml:space="preserve">number of participants and their commitment </w:t>
      </w:r>
      <w:r w:rsidR="00C14AEB">
        <w:t xml:space="preserve">should </w:t>
      </w:r>
      <w:r>
        <w:t>grow.</w:t>
      </w:r>
    </w:p>
    <w:p w14:paraId="33818579" w14:textId="42842EF3" w:rsidR="00C83B3B" w:rsidRPr="002947E2" w:rsidRDefault="00CB08DD" w:rsidP="00C7304E">
      <w:pPr>
        <w:pStyle w:val="ListParagraph"/>
        <w:numPr>
          <w:ilvl w:val="0"/>
          <w:numId w:val="6"/>
        </w:numPr>
        <w:rPr>
          <w:rFonts w:ascii="Arial" w:hAnsi="Arial" w:cs="Arial"/>
        </w:rPr>
      </w:pPr>
      <w:r>
        <w:t>Bounty campaigns for ICOs prove th</w:t>
      </w:r>
      <w:r w:rsidR="001609C8">
        <w:t>at multiple people are very</w:t>
      </w:r>
      <w:r>
        <w:t xml:space="preserve"> anxious to work on promoting a product, even when they </w:t>
      </w:r>
      <w:r w:rsidR="00FB2D2D">
        <w:t xml:space="preserve">will </w:t>
      </w:r>
      <w:r>
        <w:t>r</w:t>
      </w:r>
      <w:r w:rsidR="00E30923">
        <w:t>eceiv</w:t>
      </w:r>
      <w:r w:rsidR="00FB2D2D">
        <w:t>e</w:t>
      </w:r>
      <w:r w:rsidR="00E30923">
        <w:t xml:space="preserve"> a reward </w:t>
      </w:r>
      <w:r w:rsidR="00AB5200">
        <w:t xml:space="preserve">that is </w:t>
      </w:r>
      <w:r w:rsidR="00E30923">
        <w:t xml:space="preserve">only </w:t>
      </w:r>
      <w:r>
        <w:t>potential</w:t>
      </w:r>
      <w:r w:rsidR="00AB5200">
        <w:t>ly convertible to</w:t>
      </w:r>
      <w:r>
        <w:t xml:space="preserve"> real financial reward.</w:t>
      </w:r>
    </w:p>
    <w:p w14:paraId="228C541F" w14:textId="666ECE6E" w:rsidR="00CB08DD" w:rsidRPr="002947E2" w:rsidRDefault="00CB08DD" w:rsidP="00C7304E">
      <w:pPr>
        <w:pStyle w:val="ListParagraph"/>
        <w:numPr>
          <w:ilvl w:val="0"/>
          <w:numId w:val="6"/>
        </w:numPr>
        <w:rPr>
          <w:rFonts w:ascii="Arial" w:hAnsi="Arial" w:cs="Arial"/>
        </w:rPr>
      </w:pPr>
      <w:r>
        <w:t>ICO themselves prove that people are ready to inves</w:t>
      </w:r>
      <w:r w:rsidR="00E30923">
        <w:t xml:space="preserve">t their money in </w:t>
      </w:r>
      <w:r w:rsidR="00913148">
        <w:t xml:space="preserve">the </w:t>
      </w:r>
      <w:r w:rsidR="00E30923">
        <w:t>products</w:t>
      </w:r>
      <w:r>
        <w:t xml:space="preserve"> they believe in. There</w:t>
      </w:r>
      <w:r w:rsidR="00787FF7">
        <w:t xml:space="preserve"> is </w:t>
      </w:r>
      <w:r w:rsidR="00B76BF3">
        <w:t xml:space="preserve">a </w:t>
      </w:r>
      <w:r w:rsidR="00787FF7">
        <w:t xml:space="preserve">much wider audience that </w:t>
      </w:r>
      <w:r w:rsidR="00685F89">
        <w:t>will</w:t>
      </w:r>
      <w:r>
        <w:t xml:space="preserve"> be </w:t>
      </w:r>
      <w:r w:rsidR="00787FF7">
        <w:t xml:space="preserve">happy to </w:t>
      </w:r>
      <w:r w:rsidR="007A6715">
        <w:t>invest</w:t>
      </w:r>
      <w:r w:rsidR="00787FF7">
        <w:t xml:space="preserve"> </w:t>
      </w:r>
      <w:r w:rsidR="00AB5200">
        <w:t xml:space="preserve">their </w:t>
      </w:r>
      <w:r w:rsidR="00787FF7">
        <w:t xml:space="preserve">time </w:t>
      </w:r>
      <w:r w:rsidR="002E04AA">
        <w:t>into</w:t>
      </w:r>
      <w:r w:rsidR="00787FF7">
        <w:t xml:space="preserve"> a</w:t>
      </w:r>
      <w:r>
        <w:t xml:space="preserve"> product </w:t>
      </w:r>
      <w:r w:rsidR="00A73EA6">
        <w:t>of their liking</w:t>
      </w:r>
      <w:r>
        <w:t>.</w:t>
      </w:r>
    </w:p>
    <w:p w14:paraId="43B15E40" w14:textId="3B2D9127" w:rsidR="00903AE6" w:rsidRPr="00A2753F" w:rsidRDefault="00017470" w:rsidP="00A2753F">
      <w:pPr>
        <w:rPr>
          <w:rFonts w:eastAsia="Times New Roman"/>
          <w:caps/>
          <w:color w:val="935309" w:themeColor="accent2" w:themeShade="80"/>
          <w:spacing w:val="20"/>
          <w:sz w:val="28"/>
          <w:szCs w:val="28"/>
        </w:rPr>
      </w:pPr>
      <w:r>
        <w:rPr>
          <w:rFonts w:eastAsia="Times New Roman"/>
        </w:rPr>
        <w:br w:type="page"/>
      </w:r>
    </w:p>
    <w:p w14:paraId="6975F34E" w14:textId="48AA2DF1" w:rsidR="00CB08DD" w:rsidRPr="00017470" w:rsidRDefault="00CB08DD" w:rsidP="00E94C96">
      <w:pPr>
        <w:pStyle w:val="Heading1"/>
      </w:pPr>
      <w:bookmarkStart w:id="348" w:name="_Toc494114092"/>
      <w:r>
        <w:rPr>
          <w:rFonts w:eastAsia="Times New Roman"/>
        </w:rPr>
        <w:lastRenderedPageBreak/>
        <w:t xml:space="preserve">Platform </w:t>
      </w:r>
      <w:r w:rsidR="002E04AA">
        <w:rPr>
          <w:rFonts w:eastAsia="Times New Roman"/>
        </w:rPr>
        <w:t>Features</w:t>
      </w:r>
      <w:bookmarkEnd w:id="348"/>
    </w:p>
    <w:p w14:paraId="6D03E2DB" w14:textId="1F748E2F" w:rsidR="00CB08DD" w:rsidRDefault="00CB08DD" w:rsidP="00017470">
      <w:r>
        <w:t xml:space="preserve">The key </w:t>
      </w:r>
      <w:r w:rsidR="000B5759">
        <w:t>building blocks</w:t>
      </w:r>
      <w:r>
        <w:t xml:space="preserve"> of </w:t>
      </w:r>
      <w:r w:rsidR="00D43917">
        <w:t xml:space="preserve">the </w:t>
      </w:r>
      <w:r>
        <w:t>Dogezer platform</w:t>
      </w:r>
      <w:r w:rsidR="001F32CE">
        <w:t xml:space="preserve"> are</w:t>
      </w:r>
      <w:r>
        <w:t>:</w:t>
      </w:r>
    </w:p>
    <w:p w14:paraId="4922DE80" w14:textId="332BAD5F" w:rsidR="00CB08DD" w:rsidRPr="00017470" w:rsidRDefault="002E04AA" w:rsidP="00C7304E">
      <w:pPr>
        <w:pStyle w:val="ListParagraph"/>
        <w:numPr>
          <w:ilvl w:val="0"/>
          <w:numId w:val="2"/>
        </w:numPr>
        <w:rPr>
          <w:rFonts w:ascii="Arial" w:hAnsi="Arial" w:cs="Arial"/>
          <w:sz w:val="18"/>
          <w:szCs w:val="18"/>
        </w:rPr>
      </w:pPr>
      <w:r w:rsidRPr="00017470">
        <w:rPr>
          <w:rStyle w:val="Strong"/>
        </w:rPr>
        <w:t>Project Templates</w:t>
      </w:r>
      <w:r w:rsidR="006933F3">
        <w:t xml:space="preserve"> - Quick project creation based</w:t>
      </w:r>
      <w:r w:rsidR="00CB08DD">
        <w:t xml:space="preserve"> on </w:t>
      </w:r>
      <w:r w:rsidR="006933F3">
        <w:t xml:space="preserve">a </w:t>
      </w:r>
      <w:r w:rsidR="00CB08DD">
        <w:t xml:space="preserve">project template, bringing </w:t>
      </w:r>
      <w:r w:rsidR="00B40926">
        <w:t xml:space="preserve">in </w:t>
      </w:r>
      <w:r w:rsidR="00CB08DD">
        <w:t xml:space="preserve">best practices and template documents </w:t>
      </w:r>
      <w:r w:rsidR="00B40926">
        <w:t>for</w:t>
      </w:r>
      <w:r w:rsidR="006933F3">
        <w:t xml:space="preserve"> a</w:t>
      </w:r>
      <w:r w:rsidR="00CB08DD">
        <w:t xml:space="preserve"> project from the very beginning.</w:t>
      </w:r>
    </w:p>
    <w:p w14:paraId="59BEA08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DoFinance</w:t>
      </w:r>
      <w:proofErr w:type="spellEnd"/>
      <w:r>
        <w:t xml:space="preserve"> - A flexible and powerful system to manage financial relations between project members.</w:t>
      </w:r>
    </w:p>
    <w:p w14:paraId="01222914" w14:textId="4A20D1BA" w:rsidR="00CB08DD" w:rsidRPr="00017470" w:rsidRDefault="00CB08DD" w:rsidP="00C7304E">
      <w:pPr>
        <w:pStyle w:val="ListParagraph"/>
        <w:numPr>
          <w:ilvl w:val="0"/>
          <w:numId w:val="2"/>
        </w:numPr>
        <w:rPr>
          <w:rFonts w:ascii="Arial" w:hAnsi="Arial" w:cs="Arial"/>
        </w:rPr>
      </w:pPr>
      <w:proofErr w:type="spellStart"/>
      <w:r w:rsidRPr="00017470">
        <w:rPr>
          <w:rStyle w:val="Strong"/>
        </w:rPr>
        <w:t>DoIssues</w:t>
      </w:r>
      <w:proofErr w:type="spellEnd"/>
      <w:r>
        <w:t xml:space="preserve"> </w:t>
      </w:r>
      <w:r w:rsidR="0043284C">
        <w:t>–</w:t>
      </w:r>
      <w:r>
        <w:t xml:space="preserve"> </w:t>
      </w:r>
      <w:r w:rsidR="0043284C">
        <w:t>A c</w:t>
      </w:r>
      <w:r>
        <w:t>omprehensive and flexible issue tracker with support for diff</w:t>
      </w:r>
      <w:r w:rsidR="00CD5B9F">
        <w:t>erent development processes</w:t>
      </w:r>
      <w:r w:rsidR="00796D2C">
        <w:t xml:space="preserve"> and</w:t>
      </w:r>
      <w:r>
        <w:t xml:space="preserve"> customizable </w:t>
      </w:r>
      <w:r w:rsidR="000B5759">
        <w:t xml:space="preserve">issues </w:t>
      </w:r>
      <w:r>
        <w:t>boards.</w:t>
      </w:r>
    </w:p>
    <w:p w14:paraId="168E8E4E" w14:textId="4C468340" w:rsidR="00CB08DD" w:rsidRPr="00017470" w:rsidRDefault="00CB08DD" w:rsidP="00C7304E">
      <w:pPr>
        <w:pStyle w:val="ListParagraph"/>
        <w:numPr>
          <w:ilvl w:val="0"/>
          <w:numId w:val="2"/>
        </w:numPr>
        <w:rPr>
          <w:rFonts w:ascii="Arial" w:hAnsi="Arial" w:cs="Arial"/>
        </w:rPr>
      </w:pPr>
      <w:proofErr w:type="spellStart"/>
      <w:r w:rsidRPr="00017470">
        <w:rPr>
          <w:rStyle w:val="Strong"/>
        </w:rPr>
        <w:t>DoIterations</w:t>
      </w:r>
      <w:proofErr w:type="spellEnd"/>
      <w:r>
        <w:t xml:space="preserve"> </w:t>
      </w:r>
      <w:r w:rsidR="005418A2">
        <w:t>–</w:t>
      </w:r>
      <w:r>
        <w:t xml:space="preserve"> </w:t>
      </w:r>
      <w:r w:rsidR="005418A2">
        <w:t>The s</w:t>
      </w:r>
      <w:r>
        <w:t xml:space="preserve">ystem responsible for breaking </w:t>
      </w:r>
      <w:r w:rsidR="00447C03">
        <w:t xml:space="preserve">the </w:t>
      </w:r>
      <w:r>
        <w:t>project lifecycle into versions, p</w:t>
      </w:r>
      <w:r w:rsidR="00796D2C">
        <w:t xml:space="preserve">hases, stages and </w:t>
      </w:r>
      <w:r w:rsidR="00447C03">
        <w:t>sprints</w:t>
      </w:r>
      <w:r w:rsidR="00796D2C">
        <w:t>.</w:t>
      </w:r>
    </w:p>
    <w:p w14:paraId="75F5F5FD" w14:textId="77777777" w:rsidR="00CB08DD" w:rsidRPr="00017470" w:rsidRDefault="00CB08DD" w:rsidP="00C7304E">
      <w:pPr>
        <w:pStyle w:val="ListParagraph"/>
        <w:numPr>
          <w:ilvl w:val="0"/>
          <w:numId w:val="2"/>
        </w:numPr>
        <w:rPr>
          <w:rFonts w:ascii="Arial" w:hAnsi="Arial" w:cs="Arial"/>
        </w:rPr>
      </w:pPr>
      <w:proofErr w:type="spellStart"/>
      <w:r w:rsidRPr="00017470">
        <w:rPr>
          <w:rStyle w:val="Strong"/>
        </w:rPr>
        <w:t>DoMarketplace</w:t>
      </w:r>
      <w:proofErr w:type="spellEnd"/>
      <w:r>
        <w:t xml:space="preserve"> - Projects and Users marketplaces to connect users with projects.</w:t>
      </w:r>
    </w:p>
    <w:p w14:paraId="77EAE454" w14:textId="6E7337D3" w:rsidR="00CB08DD" w:rsidRPr="00017470" w:rsidRDefault="00CB08DD" w:rsidP="00C7304E">
      <w:pPr>
        <w:pStyle w:val="ListParagraph"/>
        <w:numPr>
          <w:ilvl w:val="0"/>
          <w:numId w:val="2"/>
        </w:numPr>
        <w:rPr>
          <w:rFonts w:ascii="Arial" w:hAnsi="Arial" w:cs="Arial"/>
        </w:rPr>
      </w:pPr>
      <w:proofErr w:type="spellStart"/>
      <w:r w:rsidRPr="00017470">
        <w:rPr>
          <w:rStyle w:val="Strong"/>
        </w:rPr>
        <w:t>DoMessaging</w:t>
      </w:r>
      <w:proofErr w:type="spellEnd"/>
      <w:r w:rsidR="00D7225A">
        <w:t xml:space="preserve"> </w:t>
      </w:r>
      <w:r w:rsidR="00796D2C">
        <w:t>–</w:t>
      </w:r>
      <w:r w:rsidR="00D7225A">
        <w:t xml:space="preserve"> </w:t>
      </w:r>
      <w:r w:rsidR="005418A2">
        <w:t xml:space="preserve">A </w:t>
      </w:r>
      <w:r w:rsidR="00796D2C">
        <w:t xml:space="preserve">Slack </w:t>
      </w:r>
      <w:r w:rsidR="00AB3910">
        <w:t>inspired</w:t>
      </w:r>
      <w:r>
        <w:t xml:space="preserve"> messaging</w:t>
      </w:r>
      <w:r w:rsidR="000A1F6D">
        <w:t xml:space="preserve"> system</w:t>
      </w:r>
      <w:r w:rsidR="00B40926">
        <w:t>,</w:t>
      </w:r>
      <w:r w:rsidR="00AB3910">
        <w:t xml:space="preserve"> </w:t>
      </w:r>
      <w:r w:rsidR="00B40926">
        <w:t>integrated</w:t>
      </w:r>
      <w:r w:rsidR="00796D2C">
        <w:t xml:space="preserve"> </w:t>
      </w:r>
      <w:r w:rsidR="00B76BF3">
        <w:t>in</w:t>
      </w:r>
      <w:r w:rsidR="00B40926">
        <w:t>to</w:t>
      </w:r>
      <w:r w:rsidR="00796D2C">
        <w:t xml:space="preserve"> all pieces of the solution</w:t>
      </w:r>
      <w:r>
        <w:t>.</w:t>
      </w:r>
    </w:p>
    <w:p w14:paraId="09466507" w14:textId="20945EA7" w:rsidR="00CB08DD" w:rsidRDefault="00CB08DD" w:rsidP="00C7304E">
      <w:pPr>
        <w:pStyle w:val="ListParagraph"/>
        <w:numPr>
          <w:ilvl w:val="0"/>
          <w:numId w:val="2"/>
        </w:numPr>
      </w:pPr>
      <w:proofErr w:type="spellStart"/>
      <w:r w:rsidRPr="00017470">
        <w:rPr>
          <w:rStyle w:val="Strong"/>
        </w:rPr>
        <w:t>DoGit</w:t>
      </w:r>
      <w:proofErr w:type="spellEnd"/>
      <w:r>
        <w:t xml:space="preserve"> -</w:t>
      </w:r>
      <w:r w:rsidR="00932AC4">
        <w:t xml:space="preserve"> An</w:t>
      </w:r>
      <w:r>
        <w:t xml:space="preserve"> </w:t>
      </w:r>
      <w:r w:rsidR="00932AC4">
        <w:t>i</w:t>
      </w:r>
      <w:r>
        <w:t>ntegrated GIT based version control system with web interface.</w:t>
      </w:r>
    </w:p>
    <w:p w14:paraId="069E6A0C" w14:textId="77777777" w:rsidR="00017470" w:rsidRPr="00017470" w:rsidRDefault="00017470" w:rsidP="00C7304E">
      <w:pPr>
        <w:pStyle w:val="ListParagraph"/>
        <w:numPr>
          <w:ilvl w:val="0"/>
          <w:numId w:val="2"/>
        </w:numPr>
        <w:rPr>
          <w:rFonts w:ascii="Arial" w:hAnsi="Arial" w:cs="Arial"/>
        </w:rPr>
      </w:pPr>
      <w:proofErr w:type="spellStart"/>
      <w:r w:rsidRPr="00017470">
        <w:rPr>
          <w:rStyle w:val="Strong"/>
        </w:rPr>
        <w:t>DoWiki</w:t>
      </w:r>
      <w:proofErr w:type="spellEnd"/>
      <w:r w:rsidRPr="00B40926">
        <w:t xml:space="preserve"> - </w:t>
      </w:r>
      <w:r>
        <w:t>A</w:t>
      </w:r>
      <w:r w:rsidRPr="00B40926">
        <w:t>n integrated Wiki for organizing pro</w:t>
      </w:r>
      <w:r>
        <w:t>ject</w:t>
      </w:r>
      <w:r w:rsidRPr="00B40926">
        <w:t xml:space="preserve"> documentation.</w:t>
      </w:r>
    </w:p>
    <w:p w14:paraId="6C9E706B" w14:textId="0C310BDE" w:rsidR="00CB08DD" w:rsidRPr="00017470" w:rsidRDefault="00CB08DD" w:rsidP="00C7304E">
      <w:pPr>
        <w:pStyle w:val="ListParagraph"/>
        <w:numPr>
          <w:ilvl w:val="0"/>
          <w:numId w:val="2"/>
        </w:numPr>
        <w:rPr>
          <w:rFonts w:ascii="Arial" w:hAnsi="Arial" w:cs="Arial"/>
        </w:rPr>
      </w:pPr>
      <w:proofErr w:type="spellStart"/>
      <w:r w:rsidRPr="00017470">
        <w:rPr>
          <w:rStyle w:val="Strong"/>
        </w:rPr>
        <w:t>DoFiles</w:t>
      </w:r>
      <w:proofErr w:type="spellEnd"/>
      <w:r>
        <w:t xml:space="preserve"> - Project cloud storage space with permissions, revisions, comments and</w:t>
      </w:r>
      <w:r w:rsidR="00932AC4">
        <w:t xml:space="preserve"> a</w:t>
      </w:r>
      <w:r>
        <w:t xml:space="preserve"> fully functional file manager.</w:t>
      </w:r>
    </w:p>
    <w:p w14:paraId="154B9F87" w14:textId="06050A01" w:rsidR="00CB08DD" w:rsidRPr="00017470" w:rsidRDefault="00CB08DD" w:rsidP="00C7304E">
      <w:pPr>
        <w:pStyle w:val="ListParagraph"/>
        <w:numPr>
          <w:ilvl w:val="0"/>
          <w:numId w:val="2"/>
        </w:numPr>
        <w:rPr>
          <w:rFonts w:ascii="Arial" w:hAnsi="Arial" w:cs="Arial"/>
        </w:rPr>
      </w:pPr>
      <w:proofErr w:type="spellStart"/>
      <w:r w:rsidRPr="00017470">
        <w:rPr>
          <w:rStyle w:val="Strong"/>
        </w:rPr>
        <w:t>DoDocs</w:t>
      </w:r>
      <w:proofErr w:type="spellEnd"/>
      <w:r w:rsidR="000B5759">
        <w:t xml:space="preserve"> - Documents</w:t>
      </w:r>
      <w:r>
        <w:t xml:space="preserve"> collaboration tool with revisions, suggestions and comments.</w:t>
      </w:r>
    </w:p>
    <w:p w14:paraId="7FD904F5" w14:textId="211F6667" w:rsidR="00017470" w:rsidRPr="00017470" w:rsidRDefault="00CB08DD" w:rsidP="00C7304E">
      <w:pPr>
        <w:pStyle w:val="ListParagraph"/>
        <w:numPr>
          <w:ilvl w:val="0"/>
          <w:numId w:val="2"/>
        </w:numPr>
        <w:rPr>
          <w:rFonts w:ascii="Arial" w:hAnsi="Arial" w:cs="Arial"/>
        </w:rPr>
      </w:pPr>
      <w:proofErr w:type="spellStart"/>
      <w:r w:rsidRPr="00017470">
        <w:rPr>
          <w:rStyle w:val="Strong"/>
        </w:rPr>
        <w:t>DoPlanning</w:t>
      </w:r>
      <w:proofErr w:type="spellEnd"/>
      <w:r w:rsidRPr="00D348E2">
        <w:t xml:space="preserve"> </w:t>
      </w:r>
      <w:r w:rsidR="000B5759" w:rsidRPr="00D348E2">
        <w:t>–</w:t>
      </w:r>
      <w:r w:rsidRPr="00D348E2">
        <w:t xml:space="preserve"> </w:t>
      </w:r>
      <w:r w:rsidR="000B5759" w:rsidRPr="00D348E2">
        <w:t>Tool implementing p</w:t>
      </w:r>
      <w:r w:rsidRPr="00D348E2">
        <w:t>roject planning with the help of Gantt charts</w:t>
      </w:r>
      <w:r w:rsidR="00015C83">
        <w:t>.</w:t>
      </w:r>
    </w:p>
    <w:p w14:paraId="1AF4AE68" w14:textId="77777777" w:rsidR="00017470" w:rsidRPr="00017470" w:rsidRDefault="00CB08DD" w:rsidP="00C7304E">
      <w:pPr>
        <w:pStyle w:val="ListParagraph"/>
        <w:numPr>
          <w:ilvl w:val="0"/>
          <w:numId w:val="2"/>
        </w:numPr>
        <w:rPr>
          <w:rFonts w:ascii="Arial" w:hAnsi="Arial" w:cs="Arial"/>
        </w:rPr>
      </w:pPr>
      <w:r w:rsidRPr="00796D2C">
        <w:t>Other important features include things like:</w:t>
      </w:r>
    </w:p>
    <w:p w14:paraId="5BA69324" w14:textId="2A0364C5" w:rsidR="00017470" w:rsidRPr="00017470" w:rsidRDefault="00CB08DD" w:rsidP="00C7304E">
      <w:pPr>
        <w:pStyle w:val="ListParagraph"/>
        <w:numPr>
          <w:ilvl w:val="1"/>
          <w:numId w:val="19"/>
        </w:numPr>
        <w:rPr>
          <w:rFonts w:ascii="Arial" w:hAnsi="Arial" w:cs="Arial"/>
        </w:rPr>
      </w:pPr>
      <w:r w:rsidRPr="00796D2C">
        <w:t>Recommendation system</w:t>
      </w:r>
      <w:r w:rsidR="000B5759">
        <w:t xml:space="preserve"> which </w:t>
      </w:r>
      <w:r w:rsidR="00685F89">
        <w:t>will</w:t>
      </w:r>
      <w:r w:rsidR="000B5759">
        <w:t xml:space="preserve"> suggest</w:t>
      </w:r>
      <w:r w:rsidRPr="00796D2C">
        <w:t xml:space="preserve"> next steps for project or user.</w:t>
      </w:r>
    </w:p>
    <w:p w14:paraId="2C580E7D" w14:textId="77777777" w:rsidR="00017470" w:rsidRPr="00017470" w:rsidRDefault="00CB08DD" w:rsidP="00C7304E">
      <w:pPr>
        <w:pStyle w:val="ListParagraph"/>
        <w:numPr>
          <w:ilvl w:val="1"/>
          <w:numId w:val="19"/>
        </w:numPr>
        <w:rPr>
          <w:rFonts w:ascii="Arial" w:hAnsi="Arial" w:cs="Arial"/>
        </w:rPr>
      </w:pPr>
      <w:r w:rsidRPr="00796D2C">
        <w:t>Crowd wisdom functionality allowing</w:t>
      </w:r>
      <w:r w:rsidR="000B5759">
        <w:t>/requiring</w:t>
      </w:r>
      <w:r w:rsidRPr="00796D2C">
        <w:t xml:space="preserve"> to </w:t>
      </w:r>
      <w:r w:rsidR="00B40926">
        <w:t>bring</w:t>
      </w:r>
      <w:r w:rsidRPr="00796D2C">
        <w:t xml:space="preserve"> troublesome questions </w:t>
      </w:r>
      <w:r w:rsidR="00B40926">
        <w:t>towards</w:t>
      </w:r>
      <w:r w:rsidRPr="00796D2C">
        <w:t xml:space="preserve"> </w:t>
      </w:r>
      <w:r w:rsidR="00977330" w:rsidRPr="00796D2C">
        <w:t xml:space="preserve">collective </w:t>
      </w:r>
      <w:r w:rsidR="00B40926">
        <w:t>resolution</w:t>
      </w:r>
      <w:r w:rsidR="003A6C2E" w:rsidRPr="00796D2C">
        <w:t xml:space="preserve"> </w:t>
      </w:r>
      <w:r w:rsidR="00977330" w:rsidRPr="00796D2C">
        <w:t>by</w:t>
      </w:r>
      <w:r w:rsidR="003A6C2E" w:rsidRPr="00796D2C">
        <w:t xml:space="preserve"> all active project members</w:t>
      </w:r>
    </w:p>
    <w:p w14:paraId="33CFF84D" w14:textId="77777777" w:rsidR="00017470" w:rsidRPr="00017470" w:rsidRDefault="00CB08DD" w:rsidP="00C7304E">
      <w:pPr>
        <w:pStyle w:val="ListParagraph"/>
        <w:numPr>
          <w:ilvl w:val="1"/>
          <w:numId w:val="19"/>
        </w:numPr>
        <w:rPr>
          <w:rFonts w:ascii="Arial" w:hAnsi="Arial" w:cs="Arial"/>
        </w:rPr>
      </w:pPr>
      <w:r>
        <w:t>Flexible and detailed pe</w:t>
      </w:r>
      <w:r w:rsidR="00464331">
        <w:t>rmissions schema based on teams</w:t>
      </w:r>
    </w:p>
    <w:p w14:paraId="566DF40A" w14:textId="77777777" w:rsidR="00017470" w:rsidRPr="00017470" w:rsidRDefault="00CB08DD" w:rsidP="00C7304E">
      <w:pPr>
        <w:pStyle w:val="ListParagraph"/>
        <w:numPr>
          <w:ilvl w:val="1"/>
          <w:numId w:val="19"/>
        </w:numPr>
        <w:rPr>
          <w:rFonts w:ascii="Arial" w:hAnsi="Arial" w:cs="Arial"/>
        </w:rPr>
      </w:pPr>
      <w:r>
        <w:t>Rating system to ra</w:t>
      </w:r>
      <w:r w:rsidR="00464331">
        <w:t>te projects</w:t>
      </w:r>
    </w:p>
    <w:p w14:paraId="53F9A18A" w14:textId="77777777" w:rsidR="00017470" w:rsidRPr="00017470" w:rsidRDefault="00464331" w:rsidP="00C7304E">
      <w:pPr>
        <w:pStyle w:val="ListParagraph"/>
        <w:numPr>
          <w:ilvl w:val="1"/>
          <w:numId w:val="19"/>
        </w:numPr>
        <w:rPr>
          <w:rFonts w:ascii="Arial" w:hAnsi="Arial" w:cs="Arial"/>
        </w:rPr>
      </w:pPr>
      <w:r>
        <w:t>Karma system to rate users</w:t>
      </w:r>
    </w:p>
    <w:p w14:paraId="2315FB06" w14:textId="47048269" w:rsidR="00017470" w:rsidRPr="00017470" w:rsidRDefault="002E04AA" w:rsidP="00C7304E">
      <w:pPr>
        <w:pStyle w:val="ListParagraph"/>
        <w:numPr>
          <w:ilvl w:val="1"/>
          <w:numId w:val="19"/>
        </w:numPr>
        <w:rPr>
          <w:rFonts w:ascii="Arial" w:hAnsi="Arial" w:cs="Arial"/>
        </w:rPr>
      </w:pPr>
      <w:r>
        <w:t>Import</w:t>
      </w:r>
      <w:r w:rsidR="00CB08DD">
        <w:t xml:space="preserve"> functionality to migrate users and projects from </w:t>
      </w:r>
      <w:hyperlink r:id="rId9" w:history="1">
        <w:r w:rsidR="00B40926" w:rsidRPr="00E45AEC">
          <w:rPr>
            <w:rStyle w:val="linkChar"/>
          </w:rPr>
          <w:t>g</w:t>
        </w:r>
        <w:r w:rsidR="00E622F6" w:rsidRPr="00E45AEC">
          <w:rPr>
            <w:rStyle w:val="linkChar"/>
          </w:rPr>
          <w:t>it</w:t>
        </w:r>
        <w:r w:rsidR="00B40926" w:rsidRPr="00E45AEC">
          <w:rPr>
            <w:rStyle w:val="linkChar"/>
          </w:rPr>
          <w:t>h</w:t>
        </w:r>
        <w:r w:rsidR="00E622F6" w:rsidRPr="00E45AEC">
          <w:rPr>
            <w:rStyle w:val="linkChar"/>
          </w:rPr>
          <w:t>ub</w:t>
        </w:r>
        <w:r w:rsidR="00CB08DD" w:rsidRPr="00E45AEC">
          <w:rPr>
            <w:rStyle w:val="linkChar"/>
          </w:rPr>
          <w:t>.com</w:t>
        </w:r>
      </w:hyperlink>
      <w:r w:rsidR="000C321B">
        <w:t xml:space="preserve">, </w:t>
      </w:r>
      <w:hyperlink r:id="rId10" w:history="1">
        <w:r w:rsidR="00B40926" w:rsidRPr="00E45AEC">
          <w:rPr>
            <w:rStyle w:val="linkChar"/>
          </w:rPr>
          <w:t>u</w:t>
        </w:r>
        <w:r w:rsidR="009D0BB6" w:rsidRPr="00E45AEC">
          <w:rPr>
            <w:rStyle w:val="linkChar"/>
          </w:rPr>
          <w:t>p</w:t>
        </w:r>
        <w:r w:rsidR="00B40926" w:rsidRPr="00E45AEC">
          <w:rPr>
            <w:rStyle w:val="linkChar"/>
          </w:rPr>
          <w:t>w</w:t>
        </w:r>
        <w:r w:rsidR="009D0BB6" w:rsidRPr="00E45AEC">
          <w:rPr>
            <w:rStyle w:val="linkChar"/>
          </w:rPr>
          <w:t>ork</w:t>
        </w:r>
        <w:r w:rsidR="000C321B" w:rsidRPr="00E45AEC">
          <w:rPr>
            <w:rStyle w:val="linkChar"/>
          </w:rPr>
          <w:t>.com</w:t>
        </w:r>
      </w:hyperlink>
      <w:r w:rsidR="000B5759">
        <w:t xml:space="preserve">, </w:t>
      </w:r>
      <w:hyperlink r:id="rId11" w:history="1">
        <w:r w:rsidR="000B5759" w:rsidRPr="00E45AEC">
          <w:rPr>
            <w:rStyle w:val="linkChar"/>
          </w:rPr>
          <w:t>kickstarter.com</w:t>
        </w:r>
      </w:hyperlink>
      <w:r w:rsidR="000C321B">
        <w:t xml:space="preserve"> and other services</w:t>
      </w:r>
      <w:r w:rsidR="00D348E2">
        <w:t>.</w:t>
      </w:r>
    </w:p>
    <w:p w14:paraId="1A1824DF" w14:textId="77777777" w:rsidR="00017470" w:rsidRPr="00017470" w:rsidRDefault="00CB08DD" w:rsidP="00C7304E">
      <w:pPr>
        <w:pStyle w:val="ListParagraph"/>
        <w:numPr>
          <w:ilvl w:val="1"/>
          <w:numId w:val="19"/>
        </w:numPr>
        <w:rPr>
          <w:rFonts w:ascii="Arial" w:hAnsi="Arial" w:cs="Arial"/>
        </w:rPr>
      </w:pPr>
      <w:r>
        <w:t>Different levels of</w:t>
      </w:r>
      <w:r w:rsidR="000B5759">
        <w:t xml:space="preserve"> identity verification for </w:t>
      </w:r>
      <w:r w:rsidR="000C321B">
        <w:t>user</w:t>
      </w:r>
    </w:p>
    <w:p w14:paraId="57EF1366" w14:textId="12E58AC4" w:rsidR="00017470" w:rsidRPr="00017470" w:rsidRDefault="00CB08DD" w:rsidP="00C7304E">
      <w:pPr>
        <w:pStyle w:val="ListParagraph"/>
        <w:numPr>
          <w:ilvl w:val="1"/>
          <w:numId w:val="19"/>
        </w:numPr>
        <w:rPr>
          <w:rFonts w:ascii="Arial" w:hAnsi="Arial" w:cs="Arial"/>
        </w:rPr>
      </w:pPr>
      <w:r>
        <w:t xml:space="preserve">Detailed logging system </w:t>
      </w:r>
      <w:r w:rsidR="000C321B">
        <w:t xml:space="preserve">recording </w:t>
      </w:r>
      <w:r w:rsidR="00B40926">
        <w:t xml:space="preserve">every </w:t>
      </w:r>
      <w:r w:rsidR="000C321B">
        <w:t>activity</w:t>
      </w:r>
    </w:p>
    <w:p w14:paraId="70950BFB" w14:textId="77777777" w:rsidR="00017470" w:rsidRPr="00017470" w:rsidRDefault="00464331" w:rsidP="00C7304E">
      <w:pPr>
        <w:pStyle w:val="ListParagraph"/>
        <w:numPr>
          <w:ilvl w:val="1"/>
          <w:numId w:val="19"/>
        </w:numPr>
        <w:rPr>
          <w:rFonts w:ascii="Arial" w:hAnsi="Arial" w:cs="Arial"/>
        </w:rPr>
      </w:pPr>
      <w:r>
        <w:t>Interactive help</w:t>
      </w:r>
    </w:p>
    <w:p w14:paraId="6EF6688C" w14:textId="48F5048F" w:rsidR="00017470" w:rsidRPr="00017470" w:rsidRDefault="00CB08DD" w:rsidP="00C7304E">
      <w:pPr>
        <w:pStyle w:val="ListParagraph"/>
        <w:numPr>
          <w:ilvl w:val="1"/>
          <w:numId w:val="19"/>
        </w:numPr>
        <w:rPr>
          <w:rFonts w:ascii="Arial" w:hAnsi="Arial" w:cs="Arial"/>
        </w:rPr>
      </w:pPr>
      <w:r>
        <w:t>Analysis a</w:t>
      </w:r>
      <w:r w:rsidR="00B40926">
        <w:t xml:space="preserve">nd </w:t>
      </w:r>
      <w:r w:rsidR="00096444">
        <w:t xml:space="preserve">reporting </w:t>
      </w:r>
      <w:r w:rsidR="00B40926">
        <w:t>tools</w:t>
      </w:r>
    </w:p>
    <w:p w14:paraId="1A4F0B48" w14:textId="77777777" w:rsidR="00017470" w:rsidRPr="00017470" w:rsidRDefault="00CB08DD" w:rsidP="00C7304E">
      <w:pPr>
        <w:pStyle w:val="ListParagraph"/>
        <w:numPr>
          <w:ilvl w:val="1"/>
          <w:numId w:val="19"/>
        </w:numPr>
        <w:rPr>
          <w:rFonts w:ascii="Arial" w:hAnsi="Arial" w:cs="Arial"/>
        </w:rPr>
      </w:pPr>
      <w:r>
        <w:t xml:space="preserve">Horizontally </w:t>
      </w:r>
      <w:r w:rsidR="00B40926">
        <w:t>s</w:t>
      </w:r>
      <w:r>
        <w:t>calable and</w:t>
      </w:r>
      <w:r w:rsidR="00464331">
        <w:t xml:space="preserve"> high performing implementation</w:t>
      </w:r>
    </w:p>
    <w:p w14:paraId="4D3B422C" w14:textId="6D4F67D3" w:rsidR="00CB08DD" w:rsidRPr="00017470" w:rsidRDefault="00CB08DD" w:rsidP="00C7304E">
      <w:pPr>
        <w:pStyle w:val="ListParagraph"/>
        <w:numPr>
          <w:ilvl w:val="1"/>
          <w:numId w:val="19"/>
        </w:numPr>
        <w:rPr>
          <w:rFonts w:ascii="Arial" w:hAnsi="Arial" w:cs="Arial"/>
        </w:rPr>
      </w:pPr>
      <w:r>
        <w:t>Running in a cloud for high</w:t>
      </w:r>
      <w:r w:rsidR="00464331">
        <w:t>er availability and reliability</w:t>
      </w:r>
    </w:p>
    <w:p w14:paraId="75155164" w14:textId="77777777" w:rsidR="00CB08DD" w:rsidRDefault="00CB08DD" w:rsidP="00017470">
      <w:pPr>
        <w:pStyle w:val="Heading2"/>
        <w:rPr>
          <w:rFonts w:eastAsia="Times New Roman"/>
        </w:rPr>
      </w:pPr>
      <w:bookmarkStart w:id="349" w:name="_Toc494114093"/>
      <w:r>
        <w:rPr>
          <w:rFonts w:eastAsia="Times New Roman"/>
        </w:rPr>
        <w:t xml:space="preserve">Project </w:t>
      </w:r>
      <w:r w:rsidRPr="00017470">
        <w:t>Creation</w:t>
      </w:r>
      <w:r>
        <w:rPr>
          <w:rFonts w:eastAsia="Times New Roman"/>
        </w:rPr>
        <w:t xml:space="preserve"> &amp; Templates</w:t>
      </w:r>
      <w:bookmarkEnd w:id="349"/>
    </w:p>
    <w:p w14:paraId="4DE05E71" w14:textId="2FEAD6DC" w:rsidR="00CB08DD" w:rsidRDefault="00CB08DD" w:rsidP="00017470">
      <w:r>
        <w:t>When</w:t>
      </w:r>
      <w:r w:rsidR="000C321B">
        <w:t xml:space="preserve"> a</w:t>
      </w:r>
      <w:r>
        <w:t xml:space="preserve"> project is created, </w:t>
      </w:r>
      <w:r w:rsidR="000C321B">
        <w:t xml:space="preserve">the </w:t>
      </w:r>
      <w:r>
        <w:t>project owner is responsible for selecting a proper te</w:t>
      </w:r>
      <w:r w:rsidR="00DB21C7">
        <w:t>mplate for the project from</w:t>
      </w:r>
      <w:r>
        <w:t xml:space="preserve"> templates created by </w:t>
      </w:r>
      <w:r w:rsidR="00DB21C7">
        <w:t xml:space="preserve">the </w:t>
      </w:r>
      <w:r>
        <w:t>Dogezer team</w:t>
      </w:r>
      <w:r w:rsidR="006F7E37">
        <w:t xml:space="preserve"> and future platform users. The</w:t>
      </w:r>
      <w:r>
        <w:t xml:space="preserve"> template </w:t>
      </w:r>
      <w:r w:rsidR="00685F89">
        <w:t>will</w:t>
      </w:r>
      <w:r>
        <w:t xml:space="preserve"> set all </w:t>
      </w:r>
      <w:r w:rsidR="00DA6F1D">
        <w:t xml:space="preserve">the </w:t>
      </w:r>
      <w:r>
        <w:t>p</w:t>
      </w:r>
      <w:r w:rsidR="00977330">
        <w:t xml:space="preserve">roject settings appropriately, </w:t>
      </w:r>
      <w:r w:rsidR="00685F89">
        <w:t>will</w:t>
      </w:r>
      <w:r>
        <w:t xml:space="preserve"> setup the development process</w:t>
      </w:r>
      <w:r w:rsidR="00D348E2">
        <w:t>,</w:t>
      </w:r>
      <w:r>
        <w:t xml:space="preserve"> and </w:t>
      </w:r>
      <w:r w:rsidR="00685F89">
        <w:t>will</w:t>
      </w:r>
      <w:r>
        <w:t xml:space="preserve"> load default docu</w:t>
      </w:r>
      <w:r w:rsidR="006F7E37">
        <w:t xml:space="preserve">ments to </w:t>
      </w:r>
      <w:r w:rsidR="000B5759">
        <w:t xml:space="preserve">give </w:t>
      </w:r>
      <w:r w:rsidR="00B76BF3">
        <w:t xml:space="preserve">the </w:t>
      </w:r>
      <w:r w:rsidR="000B5759">
        <w:t>project a base to build from.</w:t>
      </w:r>
    </w:p>
    <w:p w14:paraId="4CB678B5" w14:textId="77777777" w:rsidR="00CB08DD" w:rsidRDefault="00CB08DD" w:rsidP="00017470">
      <w:pPr>
        <w:pStyle w:val="Heading2"/>
        <w:rPr>
          <w:rFonts w:eastAsia="Times New Roman"/>
        </w:rPr>
      </w:pPr>
      <w:bookmarkStart w:id="350" w:name="_Toc494114094"/>
      <w:proofErr w:type="spellStart"/>
      <w:r w:rsidRPr="00017470">
        <w:lastRenderedPageBreak/>
        <w:t>DoFinance</w:t>
      </w:r>
      <w:bookmarkEnd w:id="350"/>
      <w:proofErr w:type="spellEnd"/>
    </w:p>
    <w:p w14:paraId="0F419724" w14:textId="06E750FE" w:rsidR="00CB08DD" w:rsidRDefault="00CB08DD" w:rsidP="00017470">
      <w:r>
        <w:t xml:space="preserve">Projects executed on </w:t>
      </w:r>
      <w:r w:rsidR="000D528A">
        <w:t xml:space="preserve">the </w:t>
      </w:r>
      <w:r>
        <w:t>Dogez</w:t>
      </w:r>
      <w:r w:rsidR="00F94177">
        <w:t xml:space="preserve">er platform </w:t>
      </w:r>
      <w:r w:rsidR="00685F89">
        <w:t>will</w:t>
      </w:r>
      <w:r w:rsidR="00F94177">
        <w:t xml:space="preserve"> need </w:t>
      </w:r>
      <w:r w:rsidR="00DD6866">
        <w:t xml:space="preserve">to </w:t>
      </w:r>
      <w:r w:rsidR="00015C83">
        <w:t>be set up</w:t>
      </w:r>
      <w:r w:rsidR="00DD6866">
        <w:t xml:space="preserve"> </w:t>
      </w:r>
      <w:r w:rsidR="00663390">
        <w:t>how to manage financial relations inside the project</w:t>
      </w:r>
      <w:r w:rsidR="009C3187">
        <w:t>. Based on the</w:t>
      </w:r>
      <w:r>
        <w:t xml:space="preserve"> choices made, these projects </w:t>
      </w:r>
      <w:r w:rsidR="00685F89">
        <w:t>will</w:t>
      </w:r>
      <w:r>
        <w:t xml:space="preserve"> be set</w:t>
      </w:r>
      <w:r w:rsidR="00663390">
        <w:t xml:space="preserve"> </w:t>
      </w:r>
      <w:r>
        <w:t xml:space="preserve">up in </w:t>
      </w:r>
      <w:r w:rsidR="00663390">
        <w:t xml:space="preserve">the </w:t>
      </w:r>
      <w:r>
        <w:t xml:space="preserve">Dogezer financial system (named </w:t>
      </w:r>
      <w:proofErr w:type="spellStart"/>
      <w:r>
        <w:t>DoFinance</w:t>
      </w:r>
      <w:proofErr w:type="spellEnd"/>
      <w:r>
        <w:t xml:space="preserve">) accordingly. </w:t>
      </w:r>
      <w:r w:rsidR="003A60DC">
        <w:t>The f</w:t>
      </w:r>
      <w:r>
        <w:t xml:space="preserve">ollowing basic setups </w:t>
      </w:r>
      <w:r w:rsidR="003F6F8D">
        <w:t xml:space="preserve">are </w:t>
      </w:r>
      <w:r>
        <w:t xml:space="preserve">supported by </w:t>
      </w:r>
      <w:proofErr w:type="spellStart"/>
      <w:r>
        <w:t>DoFinance</w:t>
      </w:r>
      <w:proofErr w:type="spellEnd"/>
      <w:r>
        <w:t xml:space="preserve">, with more systems </w:t>
      </w:r>
      <w:r w:rsidR="003F6F8D">
        <w:t>to be added</w:t>
      </w:r>
      <w:r>
        <w:t xml:space="preserve"> in </w:t>
      </w:r>
      <w:r w:rsidR="00EA288E">
        <w:t xml:space="preserve">the </w:t>
      </w:r>
      <w:r>
        <w:t>future:</w:t>
      </w:r>
    </w:p>
    <w:tbl>
      <w:tblPr>
        <w:tblStyle w:val="TableGrid"/>
        <w:tblW w:w="9502"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1721"/>
        <w:gridCol w:w="4367"/>
        <w:gridCol w:w="3414"/>
      </w:tblGrid>
      <w:tr w:rsidR="00BD792D" w14:paraId="1C98EA62" w14:textId="77777777" w:rsidTr="00300B4E">
        <w:tc>
          <w:tcPr>
            <w:tcW w:w="1721" w:type="dxa"/>
          </w:tcPr>
          <w:p w14:paraId="4DF4E3D6" w14:textId="21BE2C7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Name</w:t>
            </w:r>
          </w:p>
        </w:tc>
        <w:tc>
          <w:tcPr>
            <w:tcW w:w="4367" w:type="dxa"/>
          </w:tcPr>
          <w:p w14:paraId="46D565A7" w14:textId="17BD2F52"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Description</w:t>
            </w:r>
          </w:p>
        </w:tc>
        <w:tc>
          <w:tcPr>
            <w:tcW w:w="3414" w:type="dxa"/>
          </w:tcPr>
          <w:p w14:paraId="03A99A81" w14:textId="476C093B"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Sample cases </w:t>
            </w:r>
          </w:p>
        </w:tc>
      </w:tr>
      <w:tr w:rsidR="00BD792D" w14:paraId="207E7F35" w14:textId="77777777" w:rsidTr="00300B4E">
        <w:tc>
          <w:tcPr>
            <w:tcW w:w="1721" w:type="dxa"/>
            <w:vMerge w:val="restart"/>
          </w:tcPr>
          <w:p w14:paraId="316468D3" w14:textId="0E2B21CE"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Off-platform payments</w:t>
            </w:r>
          </w:p>
        </w:tc>
        <w:tc>
          <w:tcPr>
            <w:tcW w:w="4367" w:type="dxa"/>
            <w:vMerge w:val="restart"/>
          </w:tcPr>
          <w:p w14:paraId="0311F8B3" w14:textId="3CEFAC49" w:rsidR="00BD792D" w:rsidRDefault="00B154B0" w:rsidP="00300B4E">
            <w:pPr>
              <w:spacing w:line="276" w:lineRule="auto"/>
            </w:pPr>
            <w:r>
              <w:t>A</w:t>
            </w:r>
            <w:r w:rsidR="00BD792D">
              <w:t>ll financial relations between</w:t>
            </w:r>
            <w:r w:rsidR="00EA288E">
              <w:t xml:space="preserve"> the</w:t>
            </w:r>
            <w:r w:rsidR="00BD792D">
              <w:t xml:space="preserve"> </w:t>
            </w:r>
            <w:r w:rsidR="000A1F6D">
              <w:t>p</w:t>
            </w:r>
            <w:r w:rsidR="00BD792D">
              <w:t xml:space="preserve">roject </w:t>
            </w:r>
            <w:r w:rsidR="000A1F6D">
              <w:t>o</w:t>
            </w:r>
            <w:r w:rsidR="00BD792D">
              <w:t>wner and individual contributors are executed off-platform.</w:t>
            </w:r>
          </w:p>
          <w:p w14:paraId="09F59F2A" w14:textId="77777777" w:rsidR="00B154B0" w:rsidRDefault="00B154B0" w:rsidP="00300B4E">
            <w:pPr>
              <w:spacing w:line="276" w:lineRule="auto"/>
            </w:pPr>
          </w:p>
          <w:p w14:paraId="74163B78" w14:textId="08FECDF3" w:rsidR="00B154B0" w:rsidRDefault="00B154B0" w:rsidP="00300B4E">
            <w:pPr>
              <w:spacing w:line="276" w:lineRule="auto"/>
            </w:pPr>
            <w:r>
              <w:t>Do Finance is either not used, or used as a gamification platform to measure and compare team members</w:t>
            </w:r>
            <w:r w:rsidR="004105CF">
              <w:t>’</w:t>
            </w:r>
            <w:r>
              <w:t xml:space="preserve"> performance.</w:t>
            </w:r>
          </w:p>
        </w:tc>
        <w:tc>
          <w:tcPr>
            <w:tcW w:w="3414" w:type="dxa"/>
          </w:tcPr>
          <w:p w14:paraId="13F45C1D" w14:textId="0663B8E0" w:rsidR="00BD792D" w:rsidRDefault="00BD792D" w:rsidP="00300B4E">
            <w:pPr>
              <w:spacing w:line="276" w:lineRule="auto"/>
            </w:pPr>
            <w:r>
              <w:t xml:space="preserve">Personal and </w:t>
            </w:r>
            <w:r w:rsidR="00015C83">
              <w:t>“</w:t>
            </w:r>
            <w:r>
              <w:t>Friends &amp; Family</w:t>
            </w:r>
            <w:r w:rsidR="00015C83">
              <w:t>”</w:t>
            </w:r>
            <w:r>
              <w:t xml:space="preserve"> use</w:t>
            </w:r>
            <w:r w:rsidR="006419CC">
              <w:t>.</w:t>
            </w:r>
          </w:p>
        </w:tc>
      </w:tr>
      <w:tr w:rsidR="00BD792D" w14:paraId="500E4192" w14:textId="77777777" w:rsidTr="00300B4E">
        <w:tc>
          <w:tcPr>
            <w:tcW w:w="1721" w:type="dxa"/>
            <w:vMerge/>
          </w:tcPr>
          <w:p w14:paraId="2FE2D059" w14:textId="77777777" w:rsidR="00BD792D" w:rsidRPr="00300B4E" w:rsidRDefault="00BD792D" w:rsidP="00300B4E">
            <w:pPr>
              <w:spacing w:line="276" w:lineRule="auto"/>
              <w:rPr>
                <w:rFonts w:ascii="Open Sans Light" w:hAnsi="Open Sans Light" w:cs="Open Sans Light"/>
                <w:b/>
              </w:rPr>
            </w:pPr>
          </w:p>
        </w:tc>
        <w:tc>
          <w:tcPr>
            <w:tcW w:w="4367" w:type="dxa"/>
            <w:vMerge/>
          </w:tcPr>
          <w:p w14:paraId="2B5FB3BC" w14:textId="77777777" w:rsidR="00BD792D" w:rsidRDefault="00BD792D" w:rsidP="00300B4E">
            <w:pPr>
              <w:spacing w:line="276" w:lineRule="auto"/>
            </w:pPr>
          </w:p>
        </w:tc>
        <w:tc>
          <w:tcPr>
            <w:tcW w:w="3414" w:type="dxa"/>
          </w:tcPr>
          <w:p w14:paraId="117EFF21" w14:textId="0A925A3E" w:rsidR="00BD792D" w:rsidRDefault="00BD792D" w:rsidP="00300B4E">
            <w:pPr>
              <w:spacing w:line="276" w:lineRule="auto"/>
            </w:pPr>
            <w:r>
              <w:t xml:space="preserve">Established company or team utilizing </w:t>
            </w:r>
            <w:r w:rsidR="00EA288E">
              <w:t xml:space="preserve">the </w:t>
            </w:r>
            <w:r>
              <w:t>Dogezer platform functionality (</w:t>
            </w:r>
            <w:proofErr w:type="spellStart"/>
            <w:r>
              <w:t>DoGit</w:t>
            </w:r>
            <w:proofErr w:type="spellEnd"/>
            <w:r>
              <w:t xml:space="preserve">, </w:t>
            </w:r>
            <w:proofErr w:type="spellStart"/>
            <w:r>
              <w:t>DoDocs</w:t>
            </w:r>
            <w:proofErr w:type="spellEnd"/>
            <w:r>
              <w:t xml:space="preserve">, </w:t>
            </w:r>
            <w:proofErr w:type="spellStart"/>
            <w:r>
              <w:t>DoMessaging</w:t>
            </w:r>
            <w:proofErr w:type="spellEnd"/>
            <w:r>
              <w:t>, etc.) to develop software using in-house personnel</w:t>
            </w:r>
            <w:r w:rsidR="006419CC">
              <w:t>.</w:t>
            </w:r>
          </w:p>
        </w:tc>
      </w:tr>
      <w:tr w:rsidR="00BD792D" w14:paraId="4BB7F2E7" w14:textId="77777777" w:rsidTr="00300B4E">
        <w:tc>
          <w:tcPr>
            <w:tcW w:w="1721" w:type="dxa"/>
          </w:tcPr>
          <w:p w14:paraId="4DF65ACD" w14:textId="1554028E"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Fiat/Crypto Payments</w:t>
            </w:r>
          </w:p>
        </w:tc>
        <w:tc>
          <w:tcPr>
            <w:tcW w:w="4367" w:type="dxa"/>
          </w:tcPr>
          <w:p w14:paraId="45CF25D9" w14:textId="52AE1BD2" w:rsidR="00BD792D" w:rsidRDefault="00BD792D" w:rsidP="00300B4E">
            <w:pPr>
              <w:spacing w:line="276" w:lineRule="auto"/>
            </w:pPr>
            <w:r>
              <w:t xml:space="preserve">Project activities executed on </w:t>
            </w:r>
            <w:r w:rsidR="00EA288E">
              <w:t xml:space="preserve">the </w:t>
            </w:r>
            <w:r>
              <w:t>Dogezer platform</w:t>
            </w:r>
            <w:r w:rsidR="00EA288E">
              <w:t xml:space="preserve"> are</w:t>
            </w:r>
            <w:r>
              <w:t xml:space="preserve"> being compensated with payments in fiat or crypto currency bas</w:t>
            </w:r>
            <w:r w:rsidR="00394B4F">
              <w:t>ed</w:t>
            </w:r>
            <w:r>
              <w:t xml:space="preserve"> on individual agreements with contributors.</w:t>
            </w:r>
          </w:p>
          <w:p w14:paraId="7E13C323" w14:textId="77777777" w:rsidR="00BD792D" w:rsidRPr="00BD792D" w:rsidRDefault="00BD792D" w:rsidP="00300B4E">
            <w:pPr>
              <w:spacing w:line="276" w:lineRule="auto"/>
            </w:pPr>
          </w:p>
          <w:p w14:paraId="7F063F5D" w14:textId="451A7E6D" w:rsidR="00BD792D" w:rsidRDefault="00BD792D" w:rsidP="00300B4E">
            <w:pPr>
              <w:spacing w:line="276" w:lineRule="auto"/>
            </w:pPr>
            <w:proofErr w:type="spellStart"/>
            <w:r>
              <w:t>DoFinance</w:t>
            </w:r>
            <w:proofErr w:type="spellEnd"/>
            <w:r>
              <w:t xml:space="preserve"> </w:t>
            </w:r>
            <w:r w:rsidR="00685F89">
              <w:t>will</w:t>
            </w:r>
            <w:r>
              <w:t xml:space="preserve"> serve as an escrow and money transfer system.</w:t>
            </w:r>
          </w:p>
        </w:tc>
        <w:tc>
          <w:tcPr>
            <w:tcW w:w="3414" w:type="dxa"/>
          </w:tcPr>
          <w:p w14:paraId="2DB9CB45" w14:textId="12A8B48A" w:rsidR="00BD792D" w:rsidRDefault="00BD792D" w:rsidP="00300B4E">
            <w:pPr>
              <w:spacing w:line="276" w:lineRule="auto"/>
            </w:pPr>
            <w:r>
              <w:t xml:space="preserve">Funded </w:t>
            </w:r>
            <w:r w:rsidR="00394B4F">
              <w:t>b</w:t>
            </w:r>
            <w:r>
              <w:t>usiness owner paying contributors immediately after their po</w:t>
            </w:r>
            <w:r w:rsidR="006419CC">
              <w:t>rtion of work is done, similar</w:t>
            </w:r>
            <w:r w:rsidR="00663390">
              <w:t xml:space="preserve"> to how it </w:t>
            </w:r>
            <w:r w:rsidR="00015C83">
              <w:t xml:space="preserve">happens at </w:t>
            </w:r>
            <w:hyperlink r:id="rId12" w:history="1">
              <w:r w:rsidR="00015C83" w:rsidRPr="00300B4E">
                <w:rPr>
                  <w:rStyle w:val="linkChar"/>
                </w:rPr>
                <w:t>upwork.com</w:t>
              </w:r>
            </w:hyperlink>
            <w:r w:rsidR="00015C83">
              <w:t xml:space="preserve">  </w:t>
            </w:r>
          </w:p>
        </w:tc>
      </w:tr>
      <w:tr w:rsidR="00BD792D" w14:paraId="2D2A09BC" w14:textId="77777777" w:rsidTr="00300B4E">
        <w:tc>
          <w:tcPr>
            <w:tcW w:w="1721" w:type="dxa"/>
          </w:tcPr>
          <w:p w14:paraId="6AEE63C7" w14:textId="7685E34D"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Payment at the project completion</w:t>
            </w:r>
          </w:p>
        </w:tc>
        <w:tc>
          <w:tcPr>
            <w:tcW w:w="4367" w:type="dxa"/>
          </w:tcPr>
          <w:p w14:paraId="1B2BF52F" w14:textId="59D2610C" w:rsidR="00BD792D" w:rsidRPr="0041672B" w:rsidRDefault="0043284C" w:rsidP="00300B4E">
            <w:pPr>
              <w:spacing w:line="276" w:lineRule="auto"/>
            </w:pPr>
            <w:r>
              <w:t>The p</w:t>
            </w:r>
            <w:r w:rsidR="00BD792D" w:rsidRPr="0041672B">
              <w:t xml:space="preserve">roject owner defines a cost he </w:t>
            </w:r>
            <w:r>
              <w:t>will</w:t>
            </w:r>
            <w:r w:rsidR="00BD792D" w:rsidRPr="0041672B">
              <w:t xml:space="preserve"> be paying </w:t>
            </w:r>
            <w:r w:rsidR="00BD792D">
              <w:t xml:space="preserve">for </w:t>
            </w:r>
            <w:r w:rsidR="002355B9">
              <w:t xml:space="preserve">a </w:t>
            </w:r>
            <w:r w:rsidR="00BD792D">
              <w:t xml:space="preserve">completed solution per </w:t>
            </w:r>
            <w:r w:rsidR="002355B9">
              <w:t>his defined</w:t>
            </w:r>
            <w:r w:rsidR="00BD792D">
              <w:t xml:space="preserve"> </w:t>
            </w:r>
            <w:r w:rsidR="00BD792D" w:rsidRPr="0041672B">
              <w:t xml:space="preserve">specification. Individual contributors working on a project </w:t>
            </w:r>
            <w:r>
              <w:t>will</w:t>
            </w:r>
            <w:r w:rsidR="00BD792D" w:rsidRPr="0041672B">
              <w:t xml:space="preserve"> </w:t>
            </w:r>
            <w:r w:rsidR="00BD792D">
              <w:t>be</w:t>
            </w:r>
            <w:r w:rsidR="00BD792D" w:rsidRPr="0041672B">
              <w:t xml:space="preserve"> paid </w:t>
            </w:r>
            <w:r w:rsidR="00BD792D">
              <w:t>in defined amount</w:t>
            </w:r>
            <w:r w:rsidR="00BD792D" w:rsidRPr="0041672B">
              <w:t xml:space="preserve"> </w:t>
            </w:r>
            <w:r w:rsidR="00BD792D">
              <w:t xml:space="preserve">only </w:t>
            </w:r>
            <w:r w:rsidR="003A60DC">
              <w:t>after project</w:t>
            </w:r>
            <w:r w:rsidR="00BB5EDF">
              <w:t xml:space="preserve"> completion</w:t>
            </w:r>
            <w:r w:rsidR="003A60DC">
              <w:t>.</w:t>
            </w:r>
          </w:p>
          <w:p w14:paraId="0069C626" w14:textId="77777777" w:rsidR="00BD792D" w:rsidRPr="0041672B" w:rsidRDefault="00BD792D" w:rsidP="00300B4E">
            <w:pPr>
              <w:spacing w:line="276" w:lineRule="auto"/>
              <w:rPr>
                <w:rFonts w:eastAsiaTheme="minorEastAsia"/>
              </w:rPr>
            </w:pPr>
          </w:p>
          <w:p w14:paraId="5676BDA8" w14:textId="24659FE8" w:rsidR="00BD792D" w:rsidRDefault="00BD792D" w:rsidP="00300B4E">
            <w:pPr>
              <w:spacing w:line="276" w:lineRule="auto"/>
            </w:pPr>
            <w:proofErr w:type="spellStart"/>
            <w:r w:rsidRPr="0041672B">
              <w:t>DoFinance</w:t>
            </w:r>
            <w:proofErr w:type="spellEnd"/>
            <w:r w:rsidRPr="0041672B">
              <w:t xml:space="preserve"> </w:t>
            </w:r>
            <w:r w:rsidR="0043284C">
              <w:t>will</w:t>
            </w:r>
            <w:r w:rsidRPr="0041672B">
              <w:t xml:space="preserve"> be set</w:t>
            </w:r>
            <w:r w:rsidR="00663390">
              <w:t xml:space="preserve"> </w:t>
            </w:r>
            <w:r w:rsidRPr="0041672B">
              <w:t xml:space="preserve">up to emit </w:t>
            </w:r>
            <w:r w:rsidR="00DF1CE7">
              <w:t xml:space="preserve">the </w:t>
            </w:r>
            <w:r w:rsidRPr="0041672B">
              <w:t xml:space="preserve">project currency which </w:t>
            </w:r>
            <w:r w:rsidR="0043284C">
              <w:t>will</w:t>
            </w:r>
            <w:r w:rsidRPr="0041672B">
              <w:t xml:space="preserve"> be passed as a proof of work done to individual contributors. At the end of </w:t>
            </w:r>
            <w:r>
              <w:t xml:space="preserve">the </w:t>
            </w:r>
            <w:r w:rsidRPr="0041672B">
              <w:t xml:space="preserve">project </w:t>
            </w:r>
            <w:r w:rsidR="004A06D9">
              <w:t xml:space="preserve">the </w:t>
            </w:r>
            <w:r>
              <w:t>distributed</w:t>
            </w:r>
            <w:r w:rsidRPr="0041672B">
              <w:t xml:space="preserve"> project currency </w:t>
            </w:r>
            <w:r w:rsidR="009A3435">
              <w:t>will</w:t>
            </w:r>
            <w:r w:rsidRPr="0041672B">
              <w:t xml:space="preserve"> be proportionally converted into</w:t>
            </w:r>
            <w:r w:rsidR="00EC0859">
              <w:t xml:space="preserve"> the</w:t>
            </w:r>
            <w:r w:rsidRPr="0041672B">
              <w:t xml:space="preserve"> defined payment from </w:t>
            </w:r>
            <w:r w:rsidR="009A3435">
              <w:t xml:space="preserve">the </w:t>
            </w:r>
            <w:r w:rsidRPr="0041672B">
              <w:t>project owner.</w:t>
            </w:r>
          </w:p>
        </w:tc>
        <w:tc>
          <w:tcPr>
            <w:tcW w:w="3414" w:type="dxa"/>
          </w:tcPr>
          <w:p w14:paraId="3C503B53" w14:textId="0F6CC8C6" w:rsidR="00BD792D" w:rsidRDefault="00BD792D" w:rsidP="00300B4E">
            <w:pPr>
              <w:spacing w:line="276" w:lineRule="auto"/>
            </w:pPr>
            <w:r w:rsidRPr="0041672B">
              <w:t>Business owner</w:t>
            </w:r>
            <w:r>
              <w:t>s</w:t>
            </w:r>
            <w:r w:rsidRPr="0041672B">
              <w:t xml:space="preserve"> willing to have a software</w:t>
            </w:r>
            <w:r w:rsidR="006419CC">
              <w:t xml:space="preserve"> product</w:t>
            </w:r>
            <w:r w:rsidRPr="0041672B">
              <w:t xml:space="preserve"> in their possession, and having funds to develop it, but </w:t>
            </w:r>
            <w:r w:rsidR="00015C83">
              <w:t xml:space="preserve">who are </w:t>
            </w:r>
            <w:r w:rsidRPr="0041672B">
              <w:t xml:space="preserve">not ready/able to spend these </w:t>
            </w:r>
            <w:r>
              <w:t>funds</w:t>
            </w:r>
            <w:r w:rsidRPr="0041672B">
              <w:t xml:space="preserve"> </w:t>
            </w:r>
            <w:r>
              <w:t xml:space="preserve">before </w:t>
            </w:r>
            <w:r w:rsidRPr="0041672B">
              <w:t>having a functional product.</w:t>
            </w:r>
          </w:p>
          <w:p w14:paraId="2456B352" w14:textId="77777777" w:rsidR="00BD792D" w:rsidRDefault="00BD792D" w:rsidP="00300B4E">
            <w:pPr>
              <w:spacing w:line="276" w:lineRule="auto"/>
            </w:pPr>
          </w:p>
        </w:tc>
      </w:tr>
      <w:tr w:rsidR="00BD792D" w14:paraId="55B69026" w14:textId="77777777" w:rsidTr="00300B4E">
        <w:tc>
          <w:tcPr>
            <w:tcW w:w="1721" w:type="dxa"/>
          </w:tcPr>
          <w:p w14:paraId="40C44CEF" w14:textId="7777D1EF"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Simple ownership split</w:t>
            </w:r>
          </w:p>
        </w:tc>
        <w:tc>
          <w:tcPr>
            <w:tcW w:w="4367" w:type="dxa"/>
          </w:tcPr>
          <w:p w14:paraId="1200D6B5" w14:textId="60E6919F" w:rsidR="00BD792D" w:rsidRDefault="009A3435" w:rsidP="00300B4E">
            <w:pPr>
              <w:spacing w:line="276" w:lineRule="auto"/>
            </w:pPr>
            <w:r>
              <w:t>The p</w:t>
            </w:r>
            <w:r w:rsidR="00BD792D">
              <w:t>roject owner assembles his team and splits ownership in a company he would like to build between team members, enabling them to work on their portion of a project.</w:t>
            </w:r>
          </w:p>
          <w:p w14:paraId="08437F0B" w14:textId="77777777" w:rsidR="00BD792D" w:rsidRDefault="00BD792D" w:rsidP="00300B4E">
            <w:pPr>
              <w:spacing w:line="276" w:lineRule="auto"/>
            </w:pPr>
          </w:p>
          <w:p w14:paraId="45C84C48" w14:textId="306C1654" w:rsidR="00BD792D" w:rsidRDefault="00BD792D" w:rsidP="00300B4E">
            <w:pPr>
              <w:spacing w:line="276" w:lineRule="auto"/>
            </w:pPr>
            <w:proofErr w:type="spellStart"/>
            <w:r>
              <w:lastRenderedPageBreak/>
              <w:t>DoFinance</w:t>
            </w:r>
            <w:proofErr w:type="spellEnd"/>
            <w:r>
              <w:t xml:space="preserve"> is utilized to formalize and track </w:t>
            </w:r>
            <w:r w:rsidR="00FB2D2D">
              <w:t xml:space="preserve">the </w:t>
            </w:r>
            <w:r>
              <w:t>agreements made.</w:t>
            </w:r>
          </w:p>
        </w:tc>
        <w:tc>
          <w:tcPr>
            <w:tcW w:w="3414" w:type="dxa"/>
          </w:tcPr>
          <w:p w14:paraId="30234FBB" w14:textId="69292494" w:rsidR="00BD792D" w:rsidRDefault="00BD792D" w:rsidP="00300B4E">
            <w:pPr>
              <w:spacing w:line="276" w:lineRule="auto"/>
            </w:pPr>
            <w:r>
              <w:lastRenderedPageBreak/>
              <w:t>A group of friends/co-workers trying to build their own product and looking for a</w:t>
            </w:r>
            <w:r w:rsidR="00015C83">
              <w:t xml:space="preserve"> straightforward </w:t>
            </w:r>
            <w:r>
              <w:t>system to manage their relations.</w:t>
            </w:r>
          </w:p>
        </w:tc>
      </w:tr>
      <w:tr w:rsidR="00BD792D" w14:paraId="73325A6E" w14:textId="77777777" w:rsidTr="00300B4E">
        <w:tc>
          <w:tcPr>
            <w:tcW w:w="1721" w:type="dxa"/>
            <w:vMerge w:val="restart"/>
          </w:tcPr>
          <w:p w14:paraId="58E6E846" w14:textId="77777777" w:rsidR="00BD792D" w:rsidRPr="00300B4E" w:rsidRDefault="00BD792D" w:rsidP="00824FBA">
            <w:pPr>
              <w:spacing w:line="276" w:lineRule="auto"/>
              <w:jc w:val="left"/>
              <w:rPr>
                <w:rFonts w:ascii="Open Sans Light" w:hAnsi="Open Sans Light" w:cs="Open Sans Light"/>
                <w:b/>
              </w:rPr>
            </w:pPr>
            <w:r w:rsidRPr="00300B4E">
              <w:rPr>
                <w:rFonts w:ascii="Open Sans Light" w:hAnsi="Open Sans Light" w:cs="Open Sans Light"/>
                <w:b/>
              </w:rPr>
              <w:t>Project Currency -Revenue &amp; Ownership.</w:t>
            </w:r>
          </w:p>
          <w:p w14:paraId="2D699E12"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bCs/>
              </w:rPr>
              <w:t>(Recommended approach)</w:t>
            </w:r>
          </w:p>
          <w:p w14:paraId="57C4EC20" w14:textId="77777777" w:rsidR="00BD792D" w:rsidRPr="00300B4E" w:rsidRDefault="00BD792D" w:rsidP="00300B4E">
            <w:pPr>
              <w:spacing w:line="276" w:lineRule="auto"/>
              <w:rPr>
                <w:rFonts w:ascii="Open Sans Light" w:hAnsi="Open Sans Light" w:cs="Open Sans Light"/>
                <w:b/>
              </w:rPr>
            </w:pPr>
          </w:p>
        </w:tc>
        <w:tc>
          <w:tcPr>
            <w:tcW w:w="4367" w:type="dxa"/>
            <w:vMerge w:val="restart"/>
          </w:tcPr>
          <w:p w14:paraId="21579861" w14:textId="4825F97A" w:rsidR="00BD792D" w:rsidRPr="00CB59F2" w:rsidRDefault="009A3435" w:rsidP="00300B4E">
            <w:pPr>
              <w:spacing w:line="276" w:lineRule="auto"/>
            </w:pPr>
            <w:r>
              <w:t>The p</w:t>
            </w:r>
            <w:r w:rsidR="00BD792D">
              <w:t xml:space="preserve">roject owner develops a </w:t>
            </w:r>
            <w:proofErr w:type="gramStart"/>
            <w:r w:rsidR="00BD792D">
              <w:t>high level</w:t>
            </w:r>
            <w:proofErr w:type="gramEnd"/>
            <w:r w:rsidR="00BD792D">
              <w:t xml:space="preserve"> plan </w:t>
            </w:r>
            <w:r w:rsidR="000A1F6D">
              <w:t xml:space="preserve">for </w:t>
            </w:r>
            <w:r w:rsidR="00BD792D">
              <w:t xml:space="preserve">how </w:t>
            </w:r>
            <w:r w:rsidR="00BA5202">
              <w:t xml:space="preserve">the </w:t>
            </w:r>
            <w:r w:rsidR="00BD792D">
              <w:t xml:space="preserve">product would bring revenue, and then declares </w:t>
            </w:r>
            <w:r w:rsidR="006419CC">
              <w:t xml:space="preserve">the </w:t>
            </w:r>
            <w:r w:rsidR="00BD792D">
              <w:t>amo</w:t>
            </w:r>
            <w:r w:rsidR="006419CC">
              <w:t xml:space="preserve">unt of revenue he would like </w:t>
            </w:r>
            <w:r w:rsidR="00BD792D">
              <w:t xml:space="preserve">to pay to his team members. </w:t>
            </w:r>
            <w:r w:rsidR="00FB2D2D">
              <w:t>The d</w:t>
            </w:r>
            <w:r w:rsidR="00BD792D">
              <w:t xml:space="preserve">eclared amount of revenue to spend defines </w:t>
            </w:r>
            <w:r w:rsidR="00FB2D2D">
              <w:t xml:space="preserve">the </w:t>
            </w:r>
            <w:r w:rsidR="00BD792D">
              <w:t xml:space="preserve">maximum available amount of </w:t>
            </w:r>
            <w:r w:rsidR="004A06D9">
              <w:t xml:space="preserve">the </w:t>
            </w:r>
            <w:r w:rsidR="00BD792D">
              <w:t xml:space="preserve">Project Currency for the project. At the same time, </w:t>
            </w:r>
            <w:r w:rsidR="00FB2D2D">
              <w:t xml:space="preserve">the </w:t>
            </w:r>
            <w:r w:rsidR="00BD792D">
              <w:t xml:space="preserve">project owner declares which share of his company is represented by </w:t>
            </w:r>
            <w:r w:rsidR="00BA5202">
              <w:t xml:space="preserve">the </w:t>
            </w:r>
            <w:r w:rsidR="00BD792D">
              <w:t xml:space="preserve">whole amount of </w:t>
            </w:r>
            <w:r w:rsidR="00FB2D2D">
              <w:t xml:space="preserve">the </w:t>
            </w:r>
            <w:r w:rsidR="00BD792D">
              <w:t>Project</w:t>
            </w:r>
            <w:r w:rsidR="00663390">
              <w:t xml:space="preserve"> Currency declared. As a result</w:t>
            </w:r>
            <w:r w:rsidR="00BD792D">
              <w:t xml:space="preserve">, one unit of </w:t>
            </w:r>
            <w:r w:rsidR="00FB2D2D">
              <w:t xml:space="preserve">the </w:t>
            </w:r>
            <w:r w:rsidR="00BD792D">
              <w:t xml:space="preserve">Project Currency is mapped to $1 of future revenue and some share (for example 0.000001%) of a company. This establishes a basic valuation for one unit of the Project Currency. </w:t>
            </w:r>
          </w:p>
          <w:p w14:paraId="387D7F34" w14:textId="77777777" w:rsidR="00BD792D" w:rsidRDefault="00BD792D" w:rsidP="00300B4E">
            <w:pPr>
              <w:spacing w:line="276" w:lineRule="auto"/>
            </w:pPr>
          </w:p>
          <w:p w14:paraId="4185D00C" w14:textId="61309176" w:rsidR="00BD792D" w:rsidRDefault="00FB2D2D" w:rsidP="00300B4E">
            <w:pPr>
              <w:spacing w:line="276" w:lineRule="auto"/>
            </w:pPr>
            <w:r>
              <w:t>The d</w:t>
            </w:r>
            <w:r w:rsidR="00BD792D">
              <w:t xml:space="preserve">eclared Project Currency is then used to pay team members working on the project. </w:t>
            </w:r>
            <w:r>
              <w:t xml:space="preserve">The </w:t>
            </w:r>
            <w:r w:rsidR="00BD792D">
              <w:t xml:space="preserve">Project Currency is declared at the start of the project, but generated only when </w:t>
            </w:r>
            <w:r>
              <w:t xml:space="preserve">an </w:t>
            </w:r>
            <w:r w:rsidR="00BD792D">
              <w:t xml:space="preserve">individual piece of work is completed by </w:t>
            </w:r>
            <w:r>
              <w:t xml:space="preserve">a </w:t>
            </w:r>
            <w:r w:rsidR="00BD792D">
              <w:t xml:space="preserve">team member. </w:t>
            </w:r>
          </w:p>
          <w:p w14:paraId="458B3440" w14:textId="77777777" w:rsidR="00BD792D" w:rsidRPr="00CB59F2" w:rsidRDefault="00BD792D" w:rsidP="00300B4E">
            <w:pPr>
              <w:spacing w:line="276" w:lineRule="auto"/>
              <w:rPr>
                <w:rFonts w:eastAsiaTheme="minorEastAsia"/>
              </w:rPr>
            </w:pPr>
          </w:p>
          <w:p w14:paraId="08605791" w14:textId="3BE2BD32" w:rsidR="00BD792D" w:rsidRDefault="00FB2D2D" w:rsidP="00300B4E">
            <w:pPr>
              <w:spacing w:line="276" w:lineRule="auto"/>
            </w:pPr>
            <w:r>
              <w:t>The p</w:t>
            </w:r>
            <w:r w:rsidR="00BD792D">
              <w:t xml:space="preserve">roject owner makes legally binding obligations to initiate buyouts of </w:t>
            </w:r>
            <w:r>
              <w:t xml:space="preserve">the </w:t>
            </w:r>
            <w:r w:rsidR="00BD792D">
              <w:t xml:space="preserve">Project Currency from his team members when some event (for example revenue hits $100.000) occurs. </w:t>
            </w:r>
            <w:r w:rsidR="00DA6F1D">
              <w:t>The t</w:t>
            </w:r>
            <w:r w:rsidR="00BD792D">
              <w:t xml:space="preserve">eam members may skip these buyouts and keep their Project Currency. After </w:t>
            </w:r>
            <w:r w:rsidR="006419CC">
              <w:t xml:space="preserve">the </w:t>
            </w:r>
            <w:r w:rsidR="00BD792D">
              <w:t xml:space="preserve">last buyout, </w:t>
            </w:r>
            <w:r>
              <w:t xml:space="preserve">the </w:t>
            </w:r>
            <w:r w:rsidR="00BD792D">
              <w:t xml:space="preserve">project owner is responsible for conversion of </w:t>
            </w:r>
            <w:r w:rsidR="00513262">
              <w:t xml:space="preserve">the </w:t>
            </w:r>
            <w:r w:rsidR="00BD792D">
              <w:t xml:space="preserve">remaining Project Currency into his company share. </w:t>
            </w:r>
          </w:p>
          <w:p w14:paraId="730C00C2" w14:textId="77777777" w:rsidR="00BD792D" w:rsidRDefault="00BD792D" w:rsidP="00300B4E">
            <w:pPr>
              <w:spacing w:line="276" w:lineRule="auto"/>
            </w:pPr>
          </w:p>
          <w:p w14:paraId="2E85FD53" w14:textId="2057CE6B" w:rsidR="00BD792D" w:rsidRDefault="00513262" w:rsidP="00300B4E">
            <w:pPr>
              <w:spacing w:line="276" w:lineRule="auto"/>
            </w:pPr>
            <w:r>
              <w:t>The d</w:t>
            </w:r>
            <w:r w:rsidR="00BD792D">
              <w:t>escribed approach implements</w:t>
            </w:r>
            <w:r w:rsidR="006419CC">
              <w:t xml:space="preserve"> the</w:t>
            </w:r>
            <w:r w:rsidR="00BD792D">
              <w:t xml:space="preserve"> </w:t>
            </w:r>
            <w:r w:rsidR="000A1F6D">
              <w:t>“gradual investment”</w:t>
            </w:r>
            <w:r w:rsidR="00BD792D">
              <w:t xml:space="preserve"> concept, where an investment (in </w:t>
            </w:r>
            <w:r w:rsidR="004A06D9">
              <w:t>the</w:t>
            </w:r>
            <w:r w:rsidR="009A3435">
              <w:t xml:space="preserve"> </w:t>
            </w:r>
            <w:r w:rsidR="00BD792D">
              <w:t>form of labor from team members) is executed over</w:t>
            </w:r>
            <w:r>
              <w:t xml:space="preserve"> a</w:t>
            </w:r>
            <w:r w:rsidR="00BD792D">
              <w:t xml:space="preserve"> period of time in </w:t>
            </w:r>
            <w:r w:rsidR="00BB5EDF">
              <w:t xml:space="preserve">small </w:t>
            </w:r>
            <w:r w:rsidR="00BD792D">
              <w:t xml:space="preserve">steps, with the </w:t>
            </w:r>
            <w:r w:rsidR="000A1F6D">
              <w:t>“cost”</w:t>
            </w:r>
            <w:r w:rsidR="00BD792D">
              <w:t xml:space="preserve"> of each step being dependent on </w:t>
            </w:r>
            <w:r>
              <w:t>the</w:t>
            </w:r>
            <w:r w:rsidR="00BD792D">
              <w:t xml:space="preserve"> previous progress and track record. </w:t>
            </w:r>
          </w:p>
          <w:p w14:paraId="655433E3" w14:textId="77777777" w:rsidR="00BD792D" w:rsidRDefault="00BD792D" w:rsidP="00300B4E">
            <w:pPr>
              <w:spacing w:line="276" w:lineRule="auto"/>
            </w:pPr>
          </w:p>
          <w:p w14:paraId="6A578A64" w14:textId="4C2ED621" w:rsidR="00BD792D" w:rsidRDefault="00BD792D" w:rsidP="00300B4E">
            <w:pPr>
              <w:spacing w:line="276" w:lineRule="auto"/>
            </w:pPr>
            <w:r>
              <w:lastRenderedPageBreak/>
              <w:t xml:space="preserve">Dogezer supports variations of </w:t>
            </w:r>
            <w:r w:rsidR="000A1F6D">
              <w:t xml:space="preserve">this </w:t>
            </w:r>
            <w:r>
              <w:t xml:space="preserve">approach where </w:t>
            </w:r>
            <w:r w:rsidR="00FB2D2D">
              <w:t xml:space="preserve">the </w:t>
            </w:r>
            <w:r>
              <w:t xml:space="preserve">Project Currency is attached to </w:t>
            </w:r>
            <w:r w:rsidR="0025695F">
              <w:t>net profit</w:t>
            </w:r>
            <w:r>
              <w:t xml:space="preserve"> (rather than revenue), financial investment from a third party or a combination of </w:t>
            </w:r>
            <w:r w:rsidR="0025695F">
              <w:t>net profit</w:t>
            </w:r>
            <w:r>
              <w:t>, revenue and investment.</w:t>
            </w:r>
          </w:p>
          <w:p w14:paraId="3B6512FE" w14:textId="77777777" w:rsidR="00BD792D" w:rsidRDefault="00BD792D" w:rsidP="00300B4E">
            <w:pPr>
              <w:spacing w:line="276" w:lineRule="auto"/>
            </w:pPr>
          </w:p>
          <w:p w14:paraId="2F966CFF" w14:textId="58052EF7" w:rsidR="00BD792D" w:rsidRDefault="006419CC" w:rsidP="00300B4E">
            <w:pPr>
              <w:spacing w:line="276" w:lineRule="auto"/>
            </w:pPr>
            <w:r>
              <w:t xml:space="preserve">The </w:t>
            </w:r>
            <w:r w:rsidR="00BD792D">
              <w:t>Dogezer team believe</w:t>
            </w:r>
            <w:r w:rsidR="00DA6F1D">
              <w:t>s</w:t>
            </w:r>
            <w:r w:rsidR="00BD792D">
              <w:t xml:space="preserve"> this approach ensures the best balance of interest between </w:t>
            </w:r>
            <w:r w:rsidR="002E3595">
              <w:t xml:space="preserve">the </w:t>
            </w:r>
            <w:r w:rsidR="00BD792D">
              <w:t xml:space="preserve">project owner </w:t>
            </w:r>
            <w:r>
              <w:t>and</w:t>
            </w:r>
            <w:r w:rsidR="00BD792D">
              <w:t xml:space="preserve"> current, previous and future team members.</w:t>
            </w:r>
          </w:p>
          <w:p w14:paraId="38E03A7E" w14:textId="77777777" w:rsidR="00BD792D" w:rsidRPr="00B570C2" w:rsidRDefault="00BD792D" w:rsidP="00300B4E">
            <w:pPr>
              <w:spacing w:line="276" w:lineRule="auto"/>
              <w:rPr>
                <w:rFonts w:eastAsiaTheme="minorEastAsia"/>
              </w:rPr>
            </w:pPr>
          </w:p>
          <w:p w14:paraId="38A37E2A" w14:textId="19C71E48" w:rsidR="00BD792D" w:rsidRDefault="00BD792D" w:rsidP="00300B4E">
            <w:pPr>
              <w:spacing w:line="276" w:lineRule="auto"/>
            </w:pPr>
            <w:proofErr w:type="spellStart"/>
            <w:r>
              <w:t>DoFinance</w:t>
            </w:r>
            <w:proofErr w:type="spellEnd"/>
            <w:r>
              <w:t xml:space="preserve"> is set</w:t>
            </w:r>
            <w:r w:rsidR="006419CC">
              <w:t xml:space="preserve"> </w:t>
            </w:r>
            <w:r>
              <w:t xml:space="preserve">up to be in charge of declaring, generating, controlling and converting </w:t>
            </w:r>
            <w:r w:rsidR="002E3595">
              <w:t xml:space="preserve">the </w:t>
            </w:r>
            <w:r>
              <w:t>Project Currency.</w:t>
            </w:r>
          </w:p>
        </w:tc>
        <w:tc>
          <w:tcPr>
            <w:tcW w:w="3414" w:type="dxa"/>
          </w:tcPr>
          <w:p w14:paraId="732BD25E" w14:textId="6CD4EF78" w:rsidR="00BD792D" w:rsidRDefault="00BD792D" w:rsidP="00300B4E">
            <w:pPr>
              <w:spacing w:line="276" w:lineRule="auto"/>
            </w:pPr>
            <w:r>
              <w:lastRenderedPageBreak/>
              <w:t xml:space="preserve">An independent idea author builds his team from the platform members and executes his idea through emitting legally binding promises in the form of </w:t>
            </w:r>
            <w:r w:rsidR="00FB2D2D">
              <w:t xml:space="preserve">the </w:t>
            </w:r>
            <w:r>
              <w:t xml:space="preserve">Project Currency. Eventually </w:t>
            </w:r>
            <w:r w:rsidR="00FB2D2D">
              <w:t xml:space="preserve">the </w:t>
            </w:r>
            <w:r>
              <w:t xml:space="preserve">Project Currency is converted either </w:t>
            </w:r>
            <w:r w:rsidR="00FB2D2D">
              <w:t>in</w:t>
            </w:r>
            <w:r>
              <w:t>to project company share or revenue share, ensuring that team members are properly rewarded.</w:t>
            </w:r>
          </w:p>
        </w:tc>
      </w:tr>
      <w:tr w:rsidR="00BD792D" w14:paraId="7C2001C8" w14:textId="77777777" w:rsidTr="00300B4E">
        <w:tc>
          <w:tcPr>
            <w:tcW w:w="1721" w:type="dxa"/>
            <w:vMerge/>
          </w:tcPr>
          <w:p w14:paraId="6DC41895" w14:textId="77777777" w:rsidR="00BD792D" w:rsidRPr="00300B4E" w:rsidRDefault="00BD792D" w:rsidP="00300B4E">
            <w:pPr>
              <w:spacing w:line="276" w:lineRule="auto"/>
              <w:rPr>
                <w:rFonts w:ascii="Open Sans Light" w:hAnsi="Open Sans Light" w:cs="Open Sans Light"/>
                <w:b/>
              </w:rPr>
            </w:pPr>
          </w:p>
        </w:tc>
        <w:tc>
          <w:tcPr>
            <w:tcW w:w="4367" w:type="dxa"/>
            <w:vMerge/>
          </w:tcPr>
          <w:p w14:paraId="16EFF841" w14:textId="77777777" w:rsidR="00BD792D" w:rsidRDefault="00BD792D" w:rsidP="00300B4E">
            <w:pPr>
              <w:spacing w:line="276" w:lineRule="auto"/>
            </w:pPr>
          </w:p>
        </w:tc>
        <w:tc>
          <w:tcPr>
            <w:tcW w:w="3414" w:type="dxa"/>
          </w:tcPr>
          <w:p w14:paraId="6F7E505E" w14:textId="71211FDC" w:rsidR="00BD792D" w:rsidRDefault="00BD792D" w:rsidP="00300B4E">
            <w:pPr>
              <w:spacing w:line="276" w:lineRule="auto"/>
              <w:rPr>
                <w:rFonts w:ascii="Arial" w:hAnsi="Arial" w:cs="Arial"/>
              </w:rPr>
            </w:pPr>
            <w:r>
              <w:t xml:space="preserve">Dogezer itself </w:t>
            </w:r>
            <w:r w:rsidR="00685F89">
              <w:t>will</w:t>
            </w:r>
            <w:r>
              <w:t xml:space="preserve"> be utilizing this model to add new features and improve</w:t>
            </w:r>
            <w:r w:rsidR="00C246CF">
              <w:t xml:space="preserve"> the</w:t>
            </w:r>
            <w:r>
              <w:t xml:space="preserve"> Dogezer platform, rewarding platform contributors with</w:t>
            </w:r>
            <w:r w:rsidR="00FB2D2D">
              <w:t xml:space="preserve"> the</w:t>
            </w:r>
            <w:r>
              <w:t xml:space="preserve"> Dogezer revenue and/or company shares. </w:t>
            </w:r>
          </w:p>
          <w:p w14:paraId="0F138D4A" w14:textId="77777777" w:rsidR="00BD792D" w:rsidRDefault="00BD792D" w:rsidP="00300B4E">
            <w:pPr>
              <w:spacing w:line="276" w:lineRule="auto"/>
            </w:pPr>
          </w:p>
        </w:tc>
      </w:tr>
      <w:tr w:rsidR="00BD792D" w14:paraId="1E7AB897" w14:textId="77777777" w:rsidTr="00300B4E">
        <w:tc>
          <w:tcPr>
            <w:tcW w:w="1721" w:type="dxa"/>
            <w:vMerge w:val="restart"/>
          </w:tcPr>
          <w:p w14:paraId="6D4F0164" w14:textId="77777777" w:rsidR="00BD792D" w:rsidRPr="00300B4E" w:rsidRDefault="00BD792D" w:rsidP="00300B4E">
            <w:pPr>
              <w:spacing w:line="276" w:lineRule="auto"/>
              <w:rPr>
                <w:rFonts w:ascii="Open Sans Light" w:hAnsi="Open Sans Light" w:cs="Open Sans Light"/>
                <w:b/>
              </w:rPr>
            </w:pPr>
            <w:r w:rsidRPr="00300B4E">
              <w:rPr>
                <w:rFonts w:ascii="Open Sans Light" w:hAnsi="Open Sans Light" w:cs="Open Sans Light"/>
                <w:b/>
              </w:rPr>
              <w:t xml:space="preserve">ICO based </w:t>
            </w:r>
          </w:p>
          <w:p w14:paraId="42820697" w14:textId="0AF548E6" w:rsidR="00BD792D" w:rsidRPr="00300B4E" w:rsidRDefault="00BD792D" w:rsidP="00300B4E">
            <w:pPr>
              <w:spacing w:line="276" w:lineRule="auto"/>
              <w:jc w:val="left"/>
              <w:rPr>
                <w:rFonts w:ascii="Open Sans Light" w:hAnsi="Open Sans Light" w:cs="Open Sans Light"/>
                <w:b/>
              </w:rPr>
            </w:pPr>
            <w:r w:rsidRPr="00300B4E">
              <w:rPr>
                <w:rFonts w:ascii="Open Sans Light" w:hAnsi="Open Sans Light" w:cs="Open Sans Light"/>
                <w:b/>
              </w:rPr>
              <w:t>(</w:t>
            </w:r>
            <w:r w:rsidRPr="00300B4E">
              <w:rPr>
                <w:rFonts w:ascii="Open Sans Light" w:hAnsi="Open Sans Light" w:cs="Open Sans Light"/>
                <w:b/>
                <w:i/>
                <w:iCs/>
              </w:rPr>
              <w:t>to be implemented after Official Release</w:t>
            </w:r>
            <w:r w:rsidRPr="00300B4E">
              <w:rPr>
                <w:rFonts w:ascii="Open Sans Light" w:hAnsi="Open Sans Light" w:cs="Open Sans Light"/>
                <w:b/>
              </w:rPr>
              <w:t>)</w:t>
            </w:r>
          </w:p>
        </w:tc>
        <w:tc>
          <w:tcPr>
            <w:tcW w:w="4367" w:type="dxa"/>
            <w:vMerge w:val="restart"/>
          </w:tcPr>
          <w:p w14:paraId="25797A67" w14:textId="130F9A14" w:rsidR="00BD792D" w:rsidRDefault="00BD792D" w:rsidP="00300B4E">
            <w:pPr>
              <w:spacing w:line="276" w:lineRule="auto"/>
            </w:pPr>
            <w:r>
              <w:t xml:space="preserve">Dogezer </w:t>
            </w:r>
            <w:r w:rsidR="00685F89">
              <w:t>will</w:t>
            </w:r>
            <w:r>
              <w:t xml:space="preserve"> organize an ICO for a project emitting coins according to </w:t>
            </w:r>
            <w:r w:rsidR="00513262">
              <w:t xml:space="preserve">the </w:t>
            </w:r>
            <w:r>
              <w:t xml:space="preserve">rules and schema defined by the project owner. These coins are then offered on the crypto currencies market to raise money for the project and establish valuation for </w:t>
            </w:r>
            <w:r w:rsidR="00EC0859">
              <w:t>the</w:t>
            </w:r>
            <w:r>
              <w:t xml:space="preserve"> coin. Contrary to </w:t>
            </w:r>
            <w:r w:rsidR="002E3595">
              <w:t xml:space="preserve">the </w:t>
            </w:r>
            <w:r>
              <w:t>currently happening ICOs</w:t>
            </w:r>
            <w:r w:rsidR="006419CC">
              <w:t>,</w:t>
            </w:r>
            <w:r>
              <w:t xml:space="preserve"> where the goal is mostly to raise money, </w:t>
            </w:r>
            <w:r w:rsidR="00015C83">
              <w:t>with</w:t>
            </w:r>
            <w:r w:rsidR="002E3595">
              <w:t xml:space="preserve"> </w:t>
            </w:r>
            <w:r>
              <w:t>Dogezer</w:t>
            </w:r>
            <w:r w:rsidR="00015C83">
              <w:t>,</w:t>
            </w:r>
            <w:r>
              <w:t xml:space="preserve"> </w:t>
            </w:r>
            <w:r w:rsidR="006419CC">
              <w:t>the effect of</w:t>
            </w:r>
            <w:r>
              <w:t xml:space="preserve"> establishing </w:t>
            </w:r>
            <w:r w:rsidR="006419CC">
              <w:t xml:space="preserve">a </w:t>
            </w:r>
            <w:r>
              <w:t xml:space="preserve">coin valuation may be more important than actual money raised, as this </w:t>
            </w:r>
            <w:r w:rsidR="00C14AEB">
              <w:t xml:space="preserve">will </w:t>
            </w:r>
            <w:r>
              <w:t xml:space="preserve">enable </w:t>
            </w:r>
            <w:r w:rsidR="002E3595">
              <w:t xml:space="preserve">the </w:t>
            </w:r>
            <w:r>
              <w:t xml:space="preserve">project owner to utilize </w:t>
            </w:r>
            <w:r w:rsidR="00663390">
              <w:t xml:space="preserve">the </w:t>
            </w:r>
            <w:r>
              <w:t>remaining coins to pay his team members.</w:t>
            </w:r>
          </w:p>
          <w:p w14:paraId="4059903E" w14:textId="77777777" w:rsidR="00BD792D" w:rsidRDefault="00BD792D" w:rsidP="00300B4E">
            <w:pPr>
              <w:spacing w:line="276" w:lineRule="auto"/>
            </w:pPr>
          </w:p>
          <w:p w14:paraId="1143AB78" w14:textId="20465034" w:rsidR="00BD792D" w:rsidRDefault="00D665AA" w:rsidP="00300B4E">
            <w:pPr>
              <w:spacing w:line="276" w:lineRule="auto"/>
            </w:pPr>
            <w:r>
              <w:t>The c</w:t>
            </w:r>
            <w:r w:rsidR="00BD792D">
              <w:t xml:space="preserve">oin value (excluding speculative factors) </w:t>
            </w:r>
            <w:r w:rsidR="00C14AEB">
              <w:t xml:space="preserve">will </w:t>
            </w:r>
            <w:r w:rsidR="00BD792D">
              <w:t>depend on performance and progress of a project, stimulating team members who alrea</w:t>
            </w:r>
            <w:r w:rsidR="006419CC">
              <w:t xml:space="preserve">dy own coins to put </w:t>
            </w:r>
            <w:r w:rsidR="00015C83">
              <w:t xml:space="preserve">in </w:t>
            </w:r>
            <w:r w:rsidR="006419CC">
              <w:t>more effort</w:t>
            </w:r>
            <w:r w:rsidR="00BD792D">
              <w:t xml:space="preserve"> </w:t>
            </w:r>
            <w:r w:rsidR="0032284B">
              <w:t>to complete the project</w:t>
            </w:r>
            <w:r w:rsidR="00BD792D">
              <w:t>.</w:t>
            </w:r>
          </w:p>
        </w:tc>
        <w:tc>
          <w:tcPr>
            <w:tcW w:w="3414" w:type="dxa"/>
          </w:tcPr>
          <w:p w14:paraId="6C15E18C" w14:textId="72FF5D4C" w:rsidR="00BD792D" w:rsidRDefault="00BD792D" w:rsidP="00300B4E">
            <w:pPr>
              <w:spacing w:line="276" w:lineRule="auto"/>
            </w:pPr>
            <w:r>
              <w:t xml:space="preserve">A company, which is interested and ABLE to raise financial investment on the crypto currency market, looking for both </w:t>
            </w:r>
            <w:r w:rsidR="00C246CF">
              <w:t xml:space="preserve">a </w:t>
            </w:r>
            <w:r>
              <w:t>quick and cheap way to organize ICO and ability to scale the team up in case of success.</w:t>
            </w:r>
          </w:p>
        </w:tc>
      </w:tr>
      <w:tr w:rsidR="00BD792D" w14:paraId="5465717D" w14:textId="77777777" w:rsidTr="00300B4E">
        <w:tc>
          <w:tcPr>
            <w:tcW w:w="1721" w:type="dxa"/>
            <w:vMerge/>
          </w:tcPr>
          <w:p w14:paraId="219187C0" w14:textId="77777777" w:rsidR="00BD792D" w:rsidRDefault="00BD792D" w:rsidP="00300B4E">
            <w:pPr>
              <w:spacing w:line="276" w:lineRule="auto"/>
            </w:pPr>
          </w:p>
        </w:tc>
        <w:tc>
          <w:tcPr>
            <w:tcW w:w="4367" w:type="dxa"/>
            <w:vMerge/>
          </w:tcPr>
          <w:p w14:paraId="67119EE6" w14:textId="77777777" w:rsidR="00BD792D" w:rsidRDefault="00BD792D" w:rsidP="00300B4E">
            <w:pPr>
              <w:spacing w:line="276" w:lineRule="auto"/>
            </w:pPr>
          </w:p>
        </w:tc>
        <w:tc>
          <w:tcPr>
            <w:tcW w:w="3414" w:type="dxa"/>
          </w:tcPr>
          <w:p w14:paraId="2A09C8B4" w14:textId="7C7951C6" w:rsidR="00BD792D" w:rsidRDefault="0032284B" w:rsidP="00300B4E">
            <w:pPr>
              <w:spacing w:line="276" w:lineRule="auto"/>
            </w:pPr>
            <w:r>
              <w:t>A c</w:t>
            </w:r>
            <w:r w:rsidR="00BD792D">
              <w:t xml:space="preserve">ompany looking for a platform to organize ICO and a system to reward personnel who help in such ICO organization and execution. In other words, Dogezer may serve as a solution to replace </w:t>
            </w:r>
            <w:proofErr w:type="spellStart"/>
            <w:r w:rsidR="00BD792D">
              <w:t>preICOs</w:t>
            </w:r>
            <w:proofErr w:type="spellEnd"/>
            <w:r w:rsidR="00BD792D">
              <w:t xml:space="preserve"> and bounty ca</w:t>
            </w:r>
            <w:r w:rsidR="00300B4E">
              <w:t>mpaigns.</w:t>
            </w:r>
          </w:p>
        </w:tc>
      </w:tr>
      <w:tr w:rsidR="00BD792D" w14:paraId="204E5EDE" w14:textId="77777777" w:rsidTr="00300B4E">
        <w:tc>
          <w:tcPr>
            <w:tcW w:w="1721" w:type="dxa"/>
          </w:tcPr>
          <w:p w14:paraId="30CA43C3" w14:textId="77777777" w:rsidR="00BD792D" w:rsidRPr="00824FBA" w:rsidRDefault="00BD792D" w:rsidP="00300B4E">
            <w:pPr>
              <w:spacing w:line="276" w:lineRule="auto"/>
              <w:rPr>
                <w:rFonts w:ascii="Open Sans Light" w:hAnsi="Open Sans Light" w:cs="Open Sans Light"/>
                <w:b/>
              </w:rPr>
            </w:pPr>
            <w:r w:rsidRPr="00824FBA">
              <w:rPr>
                <w:rFonts w:ascii="Open Sans Light" w:hAnsi="Open Sans Light" w:cs="Open Sans Light"/>
                <w:b/>
              </w:rPr>
              <w:t xml:space="preserve">Combined </w:t>
            </w:r>
          </w:p>
          <w:p w14:paraId="08EF0F15" w14:textId="5A965C1E" w:rsidR="00BD792D" w:rsidRDefault="00BD792D" w:rsidP="00824FBA">
            <w:pPr>
              <w:spacing w:line="276" w:lineRule="auto"/>
              <w:jc w:val="left"/>
            </w:pPr>
            <w:r w:rsidRPr="00824FBA">
              <w:rPr>
                <w:rFonts w:ascii="Open Sans Light" w:hAnsi="Open Sans Light" w:cs="Open Sans Light"/>
                <w:b/>
              </w:rPr>
              <w:t>(</w:t>
            </w:r>
            <w:r w:rsidRPr="00824FBA">
              <w:rPr>
                <w:rFonts w:ascii="Open Sans Light" w:hAnsi="Open Sans Light" w:cs="Open Sans Light"/>
                <w:b/>
                <w:i/>
                <w:iCs/>
              </w:rPr>
              <w:t>to be implemented after Official Release</w:t>
            </w:r>
            <w:r w:rsidRPr="00824FBA">
              <w:rPr>
                <w:rFonts w:ascii="Open Sans Light" w:hAnsi="Open Sans Light" w:cs="Open Sans Light"/>
                <w:b/>
              </w:rPr>
              <w:t>)</w:t>
            </w:r>
          </w:p>
        </w:tc>
        <w:tc>
          <w:tcPr>
            <w:tcW w:w="4367" w:type="dxa"/>
          </w:tcPr>
          <w:p w14:paraId="56223E8B" w14:textId="0103A8BA" w:rsidR="00BD792D" w:rsidRDefault="00BD792D" w:rsidP="00300B4E">
            <w:pPr>
              <w:spacing w:line="276" w:lineRule="auto"/>
            </w:pPr>
            <w:r>
              <w:t xml:space="preserve">The combined model </w:t>
            </w:r>
            <w:r w:rsidR="002E3595">
              <w:t>will</w:t>
            </w:r>
            <w:r>
              <w:t xml:space="preserve"> allow </w:t>
            </w:r>
            <w:r w:rsidR="002E3595">
              <w:t xml:space="preserve">the </w:t>
            </w:r>
            <w:r>
              <w:t xml:space="preserve">approaches described above </w:t>
            </w:r>
            <w:r w:rsidR="00015C83">
              <w:t xml:space="preserve">to be combined </w:t>
            </w:r>
            <w:r>
              <w:t xml:space="preserve">in one project and </w:t>
            </w:r>
            <w:r w:rsidR="006419CC">
              <w:t xml:space="preserve">to </w:t>
            </w:r>
            <w:r>
              <w:t xml:space="preserve">switch from one approach to another without violating </w:t>
            </w:r>
            <w:r w:rsidR="006419CC">
              <w:t xml:space="preserve">the </w:t>
            </w:r>
            <w:r>
              <w:t>interests of participating members.</w:t>
            </w:r>
          </w:p>
        </w:tc>
        <w:tc>
          <w:tcPr>
            <w:tcW w:w="3414" w:type="dxa"/>
          </w:tcPr>
          <w:p w14:paraId="7AC630E3" w14:textId="5548623A" w:rsidR="00BD792D" w:rsidRDefault="00BD792D" w:rsidP="00300B4E">
            <w:pPr>
              <w:spacing w:line="276" w:lineRule="auto"/>
            </w:pPr>
            <w:r>
              <w:t xml:space="preserve">All of the above and beyond, introducing additional flexibility to ensure </w:t>
            </w:r>
            <w:r w:rsidR="0032284B">
              <w:t xml:space="preserve">the </w:t>
            </w:r>
            <w:r>
              <w:t xml:space="preserve">project </w:t>
            </w:r>
            <w:r w:rsidR="00685F89">
              <w:t>will</w:t>
            </w:r>
            <w:r>
              <w:t xml:space="preserve"> be completed.</w:t>
            </w:r>
          </w:p>
        </w:tc>
      </w:tr>
    </w:tbl>
    <w:p w14:paraId="4A04766E" w14:textId="77777777" w:rsidR="00300B4E" w:rsidRDefault="00300B4E">
      <w:pPr>
        <w:spacing w:line="252" w:lineRule="auto"/>
        <w:jc w:val="left"/>
        <w:rPr>
          <w:rFonts w:ascii="Open Sans Light" w:eastAsia="Times New Roman" w:hAnsi="Open Sans Light"/>
          <w:color w:val="333333"/>
          <w:spacing w:val="15"/>
          <w:sz w:val="32"/>
          <w:szCs w:val="24"/>
        </w:rPr>
      </w:pPr>
      <w:r>
        <w:rPr>
          <w:rFonts w:eastAsia="Times New Roman"/>
        </w:rPr>
        <w:br w:type="page"/>
      </w:r>
    </w:p>
    <w:p w14:paraId="783783A5" w14:textId="0A250A2F" w:rsidR="00CB08DD" w:rsidRDefault="00CB08DD" w:rsidP="00BD792D">
      <w:pPr>
        <w:pStyle w:val="Heading2"/>
        <w:rPr>
          <w:rFonts w:eastAsia="Times New Roman"/>
        </w:rPr>
      </w:pPr>
      <w:bookmarkStart w:id="351" w:name="_Toc494114095"/>
      <w:proofErr w:type="spellStart"/>
      <w:r>
        <w:rPr>
          <w:rFonts w:eastAsia="Times New Roman"/>
        </w:rPr>
        <w:lastRenderedPageBreak/>
        <w:t>DoIssues</w:t>
      </w:r>
      <w:proofErr w:type="spellEnd"/>
      <w:r>
        <w:rPr>
          <w:rFonts w:eastAsia="Times New Roman"/>
        </w:rPr>
        <w:t xml:space="preserve"> and </w:t>
      </w:r>
      <w:proofErr w:type="spellStart"/>
      <w:r>
        <w:rPr>
          <w:rFonts w:eastAsia="Times New Roman"/>
        </w:rPr>
        <w:t>DoIterations</w:t>
      </w:r>
      <w:bookmarkEnd w:id="351"/>
      <w:proofErr w:type="spellEnd"/>
    </w:p>
    <w:p w14:paraId="04C24D1A" w14:textId="15DD89CA" w:rsidR="00CB08DD" w:rsidRDefault="00CB08DD" w:rsidP="00BD792D">
      <w:r>
        <w:t xml:space="preserve">All work done for </w:t>
      </w:r>
      <w:r w:rsidR="00951798">
        <w:t>the</w:t>
      </w:r>
      <w:r>
        <w:t xml:space="preserve"> proj</w:t>
      </w:r>
      <w:r w:rsidR="00B11A09">
        <w:t xml:space="preserve">ect is </w:t>
      </w:r>
      <w:r w:rsidR="00EB77BE">
        <w:t xml:space="preserve">reflected as an </w:t>
      </w:r>
      <w:r w:rsidR="00D04FA8">
        <w:t>issue</w:t>
      </w:r>
      <w:r w:rsidR="00EB77BE">
        <w:t xml:space="preserve"> </w:t>
      </w:r>
      <w:r>
        <w:t>in</w:t>
      </w:r>
      <w:r w:rsidR="00156116">
        <w:t xml:space="preserve"> </w:t>
      </w:r>
      <w:r w:rsidR="0032284B">
        <w:t xml:space="preserve">a </w:t>
      </w:r>
      <w:r w:rsidR="00951798">
        <w:t xml:space="preserve">project </w:t>
      </w:r>
      <w:r w:rsidR="00156116">
        <w:t>task tracker. The</w:t>
      </w:r>
      <w:r>
        <w:t xml:space="preserve"> task tracker, named </w:t>
      </w:r>
      <w:proofErr w:type="spellStart"/>
      <w:r>
        <w:t>DoIssues</w:t>
      </w:r>
      <w:proofErr w:type="spellEnd"/>
      <w:r>
        <w:t xml:space="preserve">, provides all </w:t>
      </w:r>
      <w:r w:rsidR="00951798">
        <w:t xml:space="preserve">of the </w:t>
      </w:r>
      <w:r>
        <w:t xml:space="preserve">functionality of competitive software, </w:t>
      </w:r>
      <w:r w:rsidR="00EB77BE">
        <w:t>such as</w:t>
      </w:r>
      <w:r>
        <w:t xml:space="preserve"> Jira</w:t>
      </w:r>
      <w:r w:rsidR="00F74BAC">
        <w:t xml:space="preserve">, </w:t>
      </w:r>
      <w:r w:rsidR="00EB77BE">
        <w:t>and</w:t>
      </w:r>
      <w:r w:rsidR="00F74BAC">
        <w:t xml:space="preserve"> </w:t>
      </w:r>
      <w:r w:rsidR="0049295B">
        <w:t xml:space="preserve">is </w:t>
      </w:r>
      <w:r w:rsidR="00EB77BE">
        <w:t>able to support a number of development processes</w:t>
      </w:r>
      <w:r w:rsidR="002431B4">
        <w:t xml:space="preserve">. </w:t>
      </w:r>
    </w:p>
    <w:p w14:paraId="030F4525" w14:textId="6239A422" w:rsidR="00D04FA8" w:rsidRDefault="009A3435" w:rsidP="00BD792D">
      <w:r>
        <w:t>The p</w:t>
      </w:r>
      <w:r w:rsidR="00D04FA8">
        <w:t xml:space="preserve">roject owner is responsible for defining </w:t>
      </w:r>
      <w:r w:rsidR="00663D6C">
        <w:t xml:space="preserve">reward conditions </w:t>
      </w:r>
      <w:r w:rsidR="00D04FA8">
        <w:t xml:space="preserve">for each issue (fixed budget, budget range, budget open for suggestions, </w:t>
      </w:r>
      <w:r w:rsidR="000A1F6D">
        <w:t>“free”</w:t>
      </w:r>
      <w:r w:rsidR="00D04FA8">
        <w:t xml:space="preserve"> issue) and how </w:t>
      </w:r>
      <w:r>
        <w:t xml:space="preserve">an </w:t>
      </w:r>
      <w:r w:rsidR="00D04FA8">
        <w:t xml:space="preserve">assignee is selected (directly assigned, first willing team member pickups, </w:t>
      </w:r>
      <w:r w:rsidR="00951798">
        <w:t xml:space="preserve">assignee determined through </w:t>
      </w:r>
      <w:r w:rsidR="00D04FA8">
        <w:t>auction)</w:t>
      </w:r>
      <w:r w:rsidR="0049295B">
        <w:t>.</w:t>
      </w:r>
    </w:p>
    <w:p w14:paraId="09121DB4" w14:textId="2884049C" w:rsidR="00CB08DD" w:rsidRDefault="00995F80" w:rsidP="00BD792D">
      <w:r>
        <w:t>When an I</w:t>
      </w:r>
      <w:r w:rsidR="00CB08DD">
        <w:t xml:space="preserve">ssue is completed, </w:t>
      </w:r>
      <w:r>
        <w:t xml:space="preserve">the </w:t>
      </w:r>
      <w:r w:rsidR="00CB08DD">
        <w:t xml:space="preserve">project owner, or someone assigned </w:t>
      </w:r>
      <w:r>
        <w:t xml:space="preserve">by </w:t>
      </w:r>
      <w:r w:rsidR="00D04FA8">
        <w:t>him</w:t>
      </w:r>
      <w:r>
        <w:t xml:space="preserve">, </w:t>
      </w:r>
      <w:r w:rsidR="00C14AEB">
        <w:t xml:space="preserve">will </w:t>
      </w:r>
      <w:r>
        <w:t>review the I</w:t>
      </w:r>
      <w:r w:rsidR="00E5612E">
        <w:t xml:space="preserve">ssue and </w:t>
      </w:r>
      <w:r w:rsidR="00C14AEB">
        <w:t xml:space="preserve">will </w:t>
      </w:r>
      <w:r w:rsidR="00E5612E">
        <w:t>either accept it, request</w:t>
      </w:r>
      <w:r w:rsidR="00CB08DD">
        <w:t xml:space="preserve"> additional changes</w:t>
      </w:r>
      <w:r w:rsidR="00E5612E">
        <w:t>,</w:t>
      </w:r>
      <w:r w:rsidR="00ED16C7">
        <w:t xml:space="preserve"> or negotiate the payment with</w:t>
      </w:r>
      <w:r w:rsidR="00183C8D">
        <w:t xml:space="preserve"> the</w:t>
      </w:r>
      <w:r w:rsidR="00ED16C7">
        <w:t xml:space="preserve"> I</w:t>
      </w:r>
      <w:r w:rsidR="00CB08DD">
        <w:t>ssue assignee. If n</w:t>
      </w:r>
      <w:r w:rsidR="00D04FA8">
        <w:t>egotiations fail and n</w:t>
      </w:r>
      <w:r w:rsidR="00CB08DD">
        <w:t xml:space="preserve">o agreement is reached, active project members are requested to come out with what should be a payment for </w:t>
      </w:r>
      <w:r w:rsidR="00183C8D">
        <w:t xml:space="preserve">the </w:t>
      </w:r>
      <w:r w:rsidR="00CB08DD">
        <w:t>provided work.</w:t>
      </w:r>
    </w:p>
    <w:p w14:paraId="67BB35DF" w14:textId="673C7601" w:rsidR="003E7299" w:rsidRPr="00A2753F" w:rsidRDefault="00951798">
      <w:r>
        <w:t xml:space="preserve">Each issue belongs to an </w:t>
      </w:r>
      <w:r w:rsidR="000A1F6D">
        <w:rPr>
          <w:i/>
        </w:rPr>
        <w:t>“</w:t>
      </w:r>
      <w:r w:rsidRPr="00951798">
        <w:rPr>
          <w:i/>
        </w:rPr>
        <w:t>Iteration</w:t>
      </w:r>
      <w:r w:rsidR="000A1F6D">
        <w:rPr>
          <w:i/>
        </w:rPr>
        <w:t>”</w:t>
      </w:r>
      <w:r>
        <w:t xml:space="preserve"> which is a phase, stage or sprint of the project. </w:t>
      </w:r>
      <w:r w:rsidR="000A1F6D">
        <w:t>Each “</w:t>
      </w:r>
      <w:r w:rsidR="00DB5225" w:rsidRPr="00DB5225">
        <w:rPr>
          <w:i/>
        </w:rPr>
        <w:t>I</w:t>
      </w:r>
      <w:r w:rsidR="00CB08DD" w:rsidRPr="00DB5225">
        <w:rPr>
          <w:i/>
        </w:rPr>
        <w:t>teration</w:t>
      </w:r>
      <w:r w:rsidR="000A1F6D">
        <w:rPr>
          <w:i/>
        </w:rPr>
        <w:t>”</w:t>
      </w:r>
      <w:r w:rsidR="00CB08DD">
        <w:t xml:space="preserve"> can </w:t>
      </w:r>
      <w:r w:rsidR="00D04FA8">
        <w:t xml:space="preserve">also </w:t>
      </w:r>
      <w:r w:rsidR="00CB08DD">
        <w:t>have a budget ass</w:t>
      </w:r>
      <w:r w:rsidR="00177945">
        <w:t xml:space="preserve">igned to it, </w:t>
      </w:r>
      <w:r w:rsidR="00D04FA8">
        <w:t xml:space="preserve">which is distributed between participating team members basing on </w:t>
      </w:r>
      <w:r w:rsidR="00183C8D">
        <w:t xml:space="preserve">the </w:t>
      </w:r>
      <w:r w:rsidR="00D04FA8">
        <w:t xml:space="preserve">project </w:t>
      </w:r>
      <w:r w:rsidR="00CB08DD">
        <w:t>owner feedback, s</w:t>
      </w:r>
      <w:r w:rsidR="00177945">
        <w:t>tatistics on resolved issues</w:t>
      </w:r>
      <w:r w:rsidR="00D04FA8">
        <w:t xml:space="preserve"> </w:t>
      </w:r>
      <w:r w:rsidR="000A1F6D">
        <w:t>and</w:t>
      </w:r>
      <w:r w:rsidR="00CB08DD">
        <w:t xml:space="preserve"> </w:t>
      </w:r>
      <w:r w:rsidR="00D04FA8">
        <w:t xml:space="preserve">valuable </w:t>
      </w:r>
      <w:r w:rsidR="00CB08DD">
        <w:t>comments, and suggestions</w:t>
      </w:r>
      <w:r w:rsidR="00177945">
        <w:t xml:space="preserve"> from active project</w:t>
      </w:r>
      <w:r w:rsidR="00D04FA8">
        <w:t xml:space="preserve"> members</w:t>
      </w:r>
      <w:r w:rsidR="00CB08DD">
        <w:t>.</w:t>
      </w:r>
    </w:p>
    <w:p w14:paraId="460CFAAE" w14:textId="19951A7F" w:rsidR="00CB08DD" w:rsidRDefault="00951798" w:rsidP="00BD792D">
      <w:pPr>
        <w:pStyle w:val="Heading2"/>
        <w:rPr>
          <w:rFonts w:eastAsia="Times New Roman"/>
        </w:rPr>
      </w:pPr>
      <w:bookmarkStart w:id="352" w:name="_Toc494114096"/>
      <w:r>
        <w:rPr>
          <w:rFonts w:eastAsia="Times New Roman"/>
        </w:rPr>
        <w:t xml:space="preserve">Teams; Karma &amp; Ratings; </w:t>
      </w:r>
      <w:r w:rsidR="00821239">
        <w:rPr>
          <w:rFonts w:eastAsia="Times New Roman"/>
        </w:rPr>
        <w:t xml:space="preserve">Users </w:t>
      </w:r>
      <w:r>
        <w:rPr>
          <w:rFonts w:eastAsia="Times New Roman"/>
        </w:rPr>
        <w:t>&amp;</w:t>
      </w:r>
      <w:r w:rsidR="00821239">
        <w:rPr>
          <w:rFonts w:eastAsia="Times New Roman"/>
        </w:rPr>
        <w:t xml:space="preserve"> </w:t>
      </w:r>
      <w:r w:rsidR="00821239" w:rsidRPr="00BD792D">
        <w:t>Project</w:t>
      </w:r>
      <w:r w:rsidRPr="00BD792D">
        <w:t>s</w:t>
      </w:r>
      <w:r w:rsidR="00821239">
        <w:rPr>
          <w:rFonts w:eastAsia="Times New Roman"/>
        </w:rPr>
        <w:t xml:space="preserve"> M</w:t>
      </w:r>
      <w:r w:rsidR="00CB08DD">
        <w:rPr>
          <w:rFonts w:eastAsia="Times New Roman"/>
        </w:rPr>
        <w:t>arketplace</w:t>
      </w:r>
      <w:r>
        <w:rPr>
          <w:rFonts w:eastAsia="Times New Roman"/>
        </w:rPr>
        <w:t>s</w:t>
      </w:r>
      <w:bookmarkEnd w:id="352"/>
    </w:p>
    <w:p w14:paraId="7AF9BF7F" w14:textId="459A6D7C" w:rsidR="00CB08DD" w:rsidRDefault="003E7299" w:rsidP="00BD792D">
      <w:r>
        <w:t xml:space="preserve">One of </w:t>
      </w:r>
      <w:r w:rsidR="0049295B">
        <w:t xml:space="preserve">the </w:t>
      </w:r>
      <w:r>
        <w:t>key</w:t>
      </w:r>
      <w:r w:rsidR="00CB08DD">
        <w:t xml:space="preserve"> features of Dogezer is to</w:t>
      </w:r>
      <w:r w:rsidR="00E76872">
        <w:t xml:space="preserve"> connect </w:t>
      </w:r>
      <w:r w:rsidR="00D665AA">
        <w:t xml:space="preserve">the </w:t>
      </w:r>
      <w:r w:rsidR="00E76872">
        <w:t xml:space="preserve">projects </w:t>
      </w:r>
      <w:r w:rsidR="00183C8D">
        <w:t xml:space="preserve">which need </w:t>
      </w:r>
      <w:r w:rsidR="00E76872">
        <w:t>work</w:t>
      </w:r>
      <w:r w:rsidR="00CB08DD">
        <w:t xml:space="preserve"> to be done with </w:t>
      </w:r>
      <w:r w:rsidR="00D665AA">
        <w:t xml:space="preserve">the </w:t>
      </w:r>
      <w:r w:rsidR="00CB08DD">
        <w:t>us</w:t>
      </w:r>
      <w:r w:rsidR="00D9053E">
        <w:t>ers who are able to execute the</w:t>
      </w:r>
      <w:r w:rsidR="00CB08DD">
        <w:t xml:space="preserve"> job. T</w:t>
      </w:r>
      <w:r w:rsidR="00CB6D58">
        <w:t>his</w:t>
      </w:r>
      <w:r w:rsidR="00CB08DD">
        <w:t xml:space="preserve"> </w:t>
      </w:r>
      <w:r w:rsidR="001C6226">
        <w:t>is</w:t>
      </w:r>
      <w:r w:rsidR="00CB08DD">
        <w:t xml:space="preserve"> achieved with </w:t>
      </w:r>
      <w:r>
        <w:t xml:space="preserve">the help of </w:t>
      </w:r>
      <w:r w:rsidR="00CB08DD">
        <w:t>two marketplaces:</w:t>
      </w:r>
    </w:p>
    <w:p w14:paraId="5A34669E" w14:textId="27A14513" w:rsidR="00CB08DD" w:rsidRPr="003E7299" w:rsidRDefault="00CB08DD" w:rsidP="00C7304E">
      <w:pPr>
        <w:pStyle w:val="ListParagraph"/>
        <w:numPr>
          <w:ilvl w:val="0"/>
          <w:numId w:val="20"/>
        </w:numPr>
        <w:rPr>
          <w:rFonts w:ascii="Arial" w:hAnsi="Arial" w:cs="Arial"/>
        </w:rPr>
      </w:pPr>
      <w:r>
        <w:t xml:space="preserve">Projects marketplace, where willing users can review projects and send </w:t>
      </w:r>
      <w:r w:rsidR="00981C5D">
        <w:t xml:space="preserve">the </w:t>
      </w:r>
      <w:r>
        <w:t>proj</w:t>
      </w:r>
      <w:r w:rsidR="00CB6D58">
        <w:t xml:space="preserve">ect owner a request to join </w:t>
      </w:r>
      <w:r w:rsidR="00633DE9">
        <w:t>in</w:t>
      </w:r>
      <w:r w:rsidR="003E7299">
        <w:t>.</w:t>
      </w:r>
    </w:p>
    <w:p w14:paraId="2E08BD53" w14:textId="34BEAA12" w:rsidR="003E7299" w:rsidRPr="00E65F61" w:rsidRDefault="00CB08DD" w:rsidP="00C7304E">
      <w:pPr>
        <w:pStyle w:val="ListParagraph"/>
        <w:numPr>
          <w:ilvl w:val="0"/>
          <w:numId w:val="20"/>
        </w:numPr>
        <w:rPr>
          <w:rFonts w:ascii="Arial" w:hAnsi="Arial" w:cs="Arial"/>
        </w:rPr>
      </w:pPr>
      <w:r>
        <w:t>Users marketplace, where project owners can hunt for team members who can join their project and help to drive it further</w:t>
      </w:r>
      <w:r w:rsidR="003E7299">
        <w:t>.</w:t>
      </w:r>
    </w:p>
    <w:p w14:paraId="7013E187" w14:textId="4A1ACDF5" w:rsidR="000D4066" w:rsidRDefault="00015C83" w:rsidP="00BD792D">
      <w:r>
        <w:t>Each user and project is assigned with a number of skill tags, describing skills required for a particular project and defining a user’s experience or specialty skills</w:t>
      </w:r>
      <w:r w:rsidR="00CB08DD">
        <w:t>. In addition to t</w:t>
      </w:r>
      <w:r w:rsidR="00595822">
        <w:t>his</w:t>
      </w:r>
      <w:r w:rsidR="00CB08DD">
        <w:t xml:space="preserve">, every project is </w:t>
      </w:r>
      <w:r w:rsidR="00B41F86">
        <w:t>assigned a rating, which is based</w:t>
      </w:r>
      <w:r w:rsidR="00CB08DD">
        <w:t xml:space="preserve"> on how active, responsive and fair to team members </w:t>
      </w:r>
      <w:r w:rsidR="000D4066">
        <w:t xml:space="preserve">this project owner </w:t>
      </w:r>
      <w:r w:rsidR="00E65F61">
        <w:t>ha</w:t>
      </w:r>
      <w:r w:rsidR="00DF1CE7">
        <w:t xml:space="preserve">s </w:t>
      </w:r>
      <w:r w:rsidR="00E65F61">
        <w:t>been</w:t>
      </w:r>
      <w:r w:rsidR="00EE280B">
        <w:t>. E</w:t>
      </w:r>
      <w:r w:rsidR="00EB3558">
        <w:t>very user is assigned a</w:t>
      </w:r>
      <w:r w:rsidR="00CB08DD">
        <w:t xml:space="preserve"> "karma" </w:t>
      </w:r>
      <w:r w:rsidR="0014109C">
        <w:t>that</w:t>
      </w:r>
      <w:r w:rsidR="00CB08DD">
        <w:t xml:space="preserve"> describes how positi</w:t>
      </w:r>
      <w:r w:rsidR="0014109C">
        <w:t>v</w:t>
      </w:r>
      <w:r w:rsidR="00AA3648">
        <w:t>e,</w:t>
      </w:r>
      <w:r w:rsidR="0014109C">
        <w:t xml:space="preserve"> fair</w:t>
      </w:r>
      <w:r w:rsidR="00AA3648">
        <w:t>, reliable and co</w:t>
      </w:r>
      <w:r w:rsidR="009F5FF0">
        <w:t>operative</w:t>
      </w:r>
      <w:r w:rsidR="0014109C">
        <w:t xml:space="preserve"> that person</w:t>
      </w:r>
      <w:r w:rsidR="00DF6946">
        <w:t xml:space="preserve"> has been.</w:t>
      </w:r>
      <w:r w:rsidR="0014109C">
        <w:t xml:space="preserve"> </w:t>
      </w:r>
      <w:r w:rsidR="00CB08DD">
        <w:t xml:space="preserve">These mechanisms are utilized to </w:t>
      </w:r>
      <w:r w:rsidR="000D4066">
        <w:t>improve users</w:t>
      </w:r>
      <w:r w:rsidR="00087B03">
        <w:t>-</w:t>
      </w:r>
      <w:r w:rsidR="000D4066">
        <w:t>to</w:t>
      </w:r>
      <w:r w:rsidR="00087B03">
        <w:t>-</w:t>
      </w:r>
      <w:r w:rsidR="000D4066">
        <w:t xml:space="preserve">projects </w:t>
      </w:r>
      <w:r w:rsidR="00087B03">
        <w:t xml:space="preserve">matching </w:t>
      </w:r>
      <w:r w:rsidR="000D4066">
        <w:t xml:space="preserve">and </w:t>
      </w:r>
      <w:r w:rsidR="00E65F61">
        <w:t xml:space="preserve">to </w:t>
      </w:r>
      <w:r w:rsidR="00CB08DD">
        <w:t>build ef</w:t>
      </w:r>
      <w:r w:rsidR="00DF6946">
        <w:t>fective and reliable teams that will drive</w:t>
      </w:r>
      <w:r w:rsidR="00CB08DD">
        <w:t xml:space="preserve"> projects to success.</w:t>
      </w:r>
    </w:p>
    <w:p w14:paraId="4160ECA2" w14:textId="0FCB2123" w:rsidR="000D4066" w:rsidRDefault="00CB08DD" w:rsidP="00BD792D">
      <w:r>
        <w:t xml:space="preserve">It is expected that hiring </w:t>
      </w:r>
      <w:r w:rsidR="00E846B9">
        <w:t xml:space="preserve">a </w:t>
      </w:r>
      <w:r w:rsidR="00C37F8B">
        <w:t xml:space="preserve">user for a single issue or </w:t>
      </w:r>
      <w:r>
        <w:t>task</w:t>
      </w:r>
      <w:r w:rsidR="00C37F8B">
        <w:t xml:space="preserve"> </w:t>
      </w:r>
      <w:r w:rsidR="00C14AEB">
        <w:t xml:space="preserve">will </w:t>
      </w:r>
      <w:r w:rsidR="00C37F8B">
        <w:t>be a somewhat rare case on</w:t>
      </w:r>
      <w:r>
        <w:t xml:space="preserve"> Dogezer. It </w:t>
      </w:r>
      <w:r w:rsidR="00C14AEB">
        <w:t xml:space="preserve">will </w:t>
      </w:r>
      <w:r>
        <w:t xml:space="preserve">be more common to build a team of </w:t>
      </w:r>
      <w:r w:rsidR="00981C5D">
        <w:t>people</w:t>
      </w:r>
      <w:r>
        <w:t xml:space="preserve"> with</w:t>
      </w:r>
      <w:r w:rsidR="00BB13E0">
        <w:t xml:space="preserve"> appropriate skills </w:t>
      </w:r>
      <w:r w:rsidR="004105CF">
        <w:t>who express</w:t>
      </w:r>
      <w:r w:rsidR="00BB13E0">
        <w:t xml:space="preserve"> interest in the</w:t>
      </w:r>
      <w:r>
        <w:t xml:space="preserve"> project, and the</w:t>
      </w:r>
      <w:r w:rsidR="000D4066">
        <w:t>n</w:t>
      </w:r>
      <w:r>
        <w:t xml:space="preserve"> distribute</w:t>
      </w:r>
      <w:r w:rsidR="00370A19">
        <w:t xml:space="preserve"> tasks </w:t>
      </w:r>
      <w:r w:rsidR="004105CF">
        <w:t>within</w:t>
      </w:r>
      <w:r w:rsidR="00370A19">
        <w:t xml:space="preserve"> </w:t>
      </w:r>
      <w:r w:rsidR="000D4066">
        <w:t>such</w:t>
      </w:r>
      <w:r>
        <w:t xml:space="preserve"> team. </w:t>
      </w:r>
      <w:r w:rsidR="008619B5">
        <w:t>The</w:t>
      </w:r>
      <w:r>
        <w:t xml:space="preserve"> task distribution can be based on </w:t>
      </w:r>
      <w:r w:rsidR="00633DE9">
        <w:t xml:space="preserve">the </w:t>
      </w:r>
      <w:r>
        <w:t>project</w:t>
      </w:r>
      <w:r w:rsidR="006178CC">
        <w:t xml:space="preserve"> owner</w:t>
      </w:r>
      <w:r w:rsidR="00AF4F16">
        <w:t>’s</w:t>
      </w:r>
      <w:r w:rsidR="006178CC">
        <w:t xml:space="preserve"> suggestions,</w:t>
      </w:r>
      <w:r w:rsidR="00AF4F16">
        <w:t xml:space="preserve"> interest of a team member</w:t>
      </w:r>
      <w:r w:rsidR="006178CC">
        <w:t>,</w:t>
      </w:r>
      <w:r>
        <w:t xml:space="preserve"> or through auctions where team members can compete with each other</w:t>
      </w:r>
      <w:r w:rsidR="006F1507">
        <w:t>, encouraging a faster resolution and/or</w:t>
      </w:r>
      <w:r w:rsidR="004D472C">
        <w:t xml:space="preserve"> a</w:t>
      </w:r>
      <w:r>
        <w:t xml:space="preserve"> cheaper price. </w:t>
      </w:r>
    </w:p>
    <w:p w14:paraId="791AF17A" w14:textId="1723C7A9" w:rsidR="00CB08DD" w:rsidRDefault="004D472C" w:rsidP="00BD792D">
      <w:r>
        <w:t xml:space="preserve">Projects may have </w:t>
      </w:r>
      <w:r w:rsidR="0049295B">
        <w:t>multiple teams</w:t>
      </w:r>
      <w:r w:rsidR="00D85181">
        <w:t xml:space="preserve"> within the </w:t>
      </w:r>
      <w:r w:rsidR="00E65F61">
        <w:t xml:space="preserve">main </w:t>
      </w:r>
      <w:r w:rsidR="00D85181">
        <w:t>team. F</w:t>
      </w:r>
      <w:r w:rsidR="00CB08DD">
        <w:t>or example</w:t>
      </w:r>
      <w:r w:rsidR="00D85181">
        <w:t>:</w:t>
      </w:r>
      <w:r w:rsidR="00CB08DD">
        <w:t xml:space="preserve"> management team, core development team, extended developmen</w:t>
      </w:r>
      <w:r w:rsidR="000A1F6D">
        <w:t>t team, design</w:t>
      </w:r>
      <w:r w:rsidR="00291E17">
        <w:t xml:space="preserve"> team, etc</w:t>
      </w:r>
      <w:r w:rsidR="004E4057">
        <w:t>. The project owner defines the</w:t>
      </w:r>
      <w:r w:rsidR="00CB08DD">
        <w:t xml:space="preserve"> </w:t>
      </w:r>
      <w:r w:rsidR="00CB08DD">
        <w:lastRenderedPageBreak/>
        <w:t xml:space="preserve">teams </w:t>
      </w:r>
      <w:r w:rsidR="00AF4F16">
        <w:t xml:space="preserve">and team </w:t>
      </w:r>
      <w:r w:rsidR="004E4057">
        <w:t>permissions</w:t>
      </w:r>
      <w:r w:rsidR="00CB08DD">
        <w:t>. Users are then invited to join one or more team</w:t>
      </w:r>
      <w:r w:rsidR="00AC795B">
        <w:t xml:space="preserve">s within the </w:t>
      </w:r>
      <w:r w:rsidR="00CB08DD">
        <w:t xml:space="preserve">project and can then be moved from one team to another by </w:t>
      </w:r>
      <w:r w:rsidR="0070680F">
        <w:t>the project owner. The p</w:t>
      </w:r>
      <w:r w:rsidR="00CB08DD">
        <w:t>roject owner</w:t>
      </w:r>
      <w:r w:rsidR="0070680F">
        <w:t>’s</w:t>
      </w:r>
      <w:r w:rsidR="001774D0">
        <w:t xml:space="preserve"> role is also not fully fixed. I</w:t>
      </w:r>
      <w:r w:rsidR="00CB08DD">
        <w:t xml:space="preserve">f required, </w:t>
      </w:r>
      <w:r w:rsidR="001774D0">
        <w:t xml:space="preserve">the </w:t>
      </w:r>
      <w:r w:rsidR="00CB08DD">
        <w:t>project owner can invite more people to join</w:t>
      </w:r>
      <w:r w:rsidR="000D4066">
        <w:t xml:space="preserve"> </w:t>
      </w:r>
      <w:r w:rsidR="000A1F6D">
        <w:t xml:space="preserve">a </w:t>
      </w:r>
      <w:r w:rsidR="000D4066">
        <w:t xml:space="preserve">special </w:t>
      </w:r>
      <w:r w:rsidR="000A1F6D">
        <w:rPr>
          <w:i/>
        </w:rPr>
        <w:t>“</w:t>
      </w:r>
      <w:r w:rsidR="00DF1CE7">
        <w:rPr>
          <w:i/>
        </w:rPr>
        <w:t>P</w:t>
      </w:r>
      <w:r w:rsidR="00CB08DD" w:rsidRPr="00DF1CE7">
        <w:rPr>
          <w:i/>
        </w:rPr>
        <w:t xml:space="preserve">roject </w:t>
      </w:r>
      <w:r w:rsidR="00DF1CE7" w:rsidRPr="00DF1CE7">
        <w:rPr>
          <w:i/>
        </w:rPr>
        <w:t>O</w:t>
      </w:r>
      <w:r w:rsidR="000A1F6D">
        <w:rPr>
          <w:i/>
        </w:rPr>
        <w:t>wners”</w:t>
      </w:r>
      <w:r w:rsidR="00DF1CE7">
        <w:rPr>
          <w:i/>
        </w:rPr>
        <w:t xml:space="preserve"> </w:t>
      </w:r>
      <w:r w:rsidR="00CB08DD">
        <w:t xml:space="preserve">team and reassign some of </w:t>
      </w:r>
      <w:r w:rsidR="000D4066">
        <w:t>his</w:t>
      </w:r>
      <w:r w:rsidR="00CB08DD">
        <w:t xml:space="preserve"> responsibilities to these people.</w:t>
      </w:r>
    </w:p>
    <w:p w14:paraId="63B26275" w14:textId="693647DA" w:rsidR="00CB08DD" w:rsidRDefault="00BD792D" w:rsidP="00BD792D">
      <w:pPr>
        <w:pStyle w:val="Heading2"/>
        <w:rPr>
          <w:rFonts w:eastAsia="Times New Roman"/>
        </w:rPr>
      </w:pPr>
      <w:bookmarkStart w:id="353" w:name="_Toc494114097"/>
      <w:proofErr w:type="spellStart"/>
      <w:r>
        <w:rPr>
          <w:rFonts w:eastAsia="Times New Roman"/>
        </w:rPr>
        <w:t>DoMessaging</w:t>
      </w:r>
      <w:bookmarkEnd w:id="353"/>
      <w:proofErr w:type="spellEnd"/>
    </w:p>
    <w:p w14:paraId="4D780290" w14:textId="4FC74EF8" w:rsidR="00CB08DD" w:rsidRDefault="00CB08DD" w:rsidP="00BD792D">
      <w:r>
        <w:t xml:space="preserve">Each and every piece of </w:t>
      </w:r>
      <w:r w:rsidR="00DF44A3">
        <w:t xml:space="preserve">the </w:t>
      </w:r>
      <w:r>
        <w:t xml:space="preserve">Dogezer solution </w:t>
      </w:r>
      <w:r w:rsidR="00CA0306">
        <w:t>is</w:t>
      </w:r>
      <w:r>
        <w:t xml:space="preserve"> tightly integrated with </w:t>
      </w:r>
      <w:r w:rsidR="00DF44A3">
        <w:t xml:space="preserve">a messaging system </w:t>
      </w:r>
      <w:r>
        <w:t xml:space="preserve">similar to </w:t>
      </w:r>
      <w:r w:rsidR="00DF44A3">
        <w:t>Slack</w:t>
      </w:r>
      <w:r>
        <w:t xml:space="preserve">. </w:t>
      </w:r>
      <w:r w:rsidR="00087B03">
        <w:t xml:space="preserve">People joining a team </w:t>
      </w:r>
      <w:r w:rsidR="00015CDF">
        <w:t>will be provided</w:t>
      </w:r>
      <w:r w:rsidR="00F27E49">
        <w:t xml:space="preserve"> with</w:t>
      </w:r>
      <w:r>
        <w:t xml:space="preserve"> access to appropriate chats, including </w:t>
      </w:r>
      <w:r w:rsidR="00A04E81">
        <w:t>the</w:t>
      </w:r>
      <w:r w:rsidR="00015CDF">
        <w:t xml:space="preserve"> </w:t>
      </w:r>
      <w:r w:rsidR="0062162F">
        <w:t>history of these chats, to allow them</w:t>
      </w:r>
      <w:r>
        <w:t xml:space="preserve"> to </w:t>
      </w:r>
      <w:r w:rsidR="00087B03">
        <w:t>catch up</w:t>
      </w:r>
      <w:r>
        <w:t>.</w:t>
      </w:r>
    </w:p>
    <w:p w14:paraId="100722E9" w14:textId="3A20F684" w:rsidR="00CB08DD" w:rsidRDefault="00881619" w:rsidP="00BD792D">
      <w:r>
        <w:t>The m</w:t>
      </w:r>
      <w:r w:rsidR="00CB08DD">
        <w:t xml:space="preserve">essaging system </w:t>
      </w:r>
      <w:r w:rsidR="002E3595">
        <w:t>will</w:t>
      </w:r>
      <w:r w:rsidR="00CB08DD">
        <w:t xml:space="preserve"> automatically notify team members a</w:t>
      </w:r>
      <w:r w:rsidR="0094265D">
        <w:t xml:space="preserve">bout actions that are </w:t>
      </w:r>
      <w:r w:rsidR="00E65F61">
        <w:t>happening</w:t>
      </w:r>
      <w:r w:rsidR="00CB08DD">
        <w:t>, due dates, responses and quer</w:t>
      </w:r>
      <w:r w:rsidR="00BD3B8E">
        <w:t>ies from team members</w:t>
      </w:r>
      <w:r w:rsidR="00CB08DD">
        <w:t xml:space="preserve">. </w:t>
      </w:r>
      <w:r w:rsidR="008619B5">
        <w:t>The</w:t>
      </w:r>
      <w:r w:rsidR="00CB08DD">
        <w:t xml:space="preserve"> messaging solution </w:t>
      </w:r>
      <w:r w:rsidR="002E3595">
        <w:t>will</w:t>
      </w:r>
      <w:r w:rsidR="00BD3B8E">
        <w:t xml:space="preserve"> hold all </w:t>
      </w:r>
      <w:r w:rsidR="00A3039A">
        <w:t>of the project</w:t>
      </w:r>
      <w:r w:rsidR="00C15D85">
        <w:t xml:space="preserve">’s </w:t>
      </w:r>
      <w:r w:rsidR="00E65F61">
        <w:t>communications on</w:t>
      </w:r>
      <w:r w:rsidR="00C15D85">
        <w:t xml:space="preserve"> the</w:t>
      </w:r>
      <w:r w:rsidR="00CB08DD">
        <w:t xml:space="preserve"> plat</w:t>
      </w:r>
      <w:r w:rsidR="006D38B7">
        <w:t>form, inc</w:t>
      </w:r>
      <w:r w:rsidR="00E65F61">
        <w:t>luding</w:t>
      </w:r>
      <w:r w:rsidR="006D38B7">
        <w:t xml:space="preserve"> </w:t>
      </w:r>
      <w:r w:rsidR="00E50728">
        <w:t>comments to any entities</w:t>
      </w:r>
      <w:r w:rsidR="00E65F61">
        <w:t>:</w:t>
      </w:r>
      <w:r w:rsidR="00723976">
        <w:t xml:space="preserve"> </w:t>
      </w:r>
      <w:r w:rsidR="00723976" w:rsidRPr="00723976">
        <w:rPr>
          <w:i/>
        </w:rPr>
        <w:t>Issues</w:t>
      </w:r>
      <w:r w:rsidR="00723976">
        <w:t xml:space="preserve">, </w:t>
      </w:r>
      <w:r w:rsidR="00723976" w:rsidRPr="00723976">
        <w:rPr>
          <w:i/>
        </w:rPr>
        <w:t>I</w:t>
      </w:r>
      <w:r w:rsidR="00CB08DD" w:rsidRPr="00723976">
        <w:rPr>
          <w:i/>
        </w:rPr>
        <w:t>terations</w:t>
      </w:r>
      <w:r w:rsidR="00CB08DD">
        <w:t xml:space="preserve">, </w:t>
      </w:r>
      <w:r w:rsidR="00E65F61">
        <w:t>O</w:t>
      </w:r>
      <w:r w:rsidR="00CB08DD">
        <w:t>pen</w:t>
      </w:r>
      <w:r w:rsidR="00723976">
        <w:t xml:space="preserve"> </w:t>
      </w:r>
      <w:r w:rsidR="00E65F61">
        <w:t>Positions</w:t>
      </w:r>
      <w:r w:rsidR="00723976">
        <w:t xml:space="preserve">, </w:t>
      </w:r>
      <w:r w:rsidR="00E65F61">
        <w:t>Commits, Merge Requests, Documents, Suggestions, Files and so on</w:t>
      </w:r>
      <w:r w:rsidR="00CB08DD">
        <w:t>.</w:t>
      </w:r>
    </w:p>
    <w:p w14:paraId="7CD2FAE4" w14:textId="3D884580" w:rsidR="00CB08DD" w:rsidRDefault="00951798" w:rsidP="00BD792D">
      <w:pPr>
        <w:pStyle w:val="Heading2"/>
        <w:rPr>
          <w:rFonts w:eastAsia="Times New Roman"/>
        </w:rPr>
      </w:pPr>
      <w:bookmarkStart w:id="354" w:name="_Toc494114098"/>
      <w:proofErr w:type="spellStart"/>
      <w:r>
        <w:rPr>
          <w:rFonts w:eastAsia="Times New Roman"/>
        </w:rPr>
        <w:t>DoGit</w:t>
      </w:r>
      <w:proofErr w:type="spellEnd"/>
      <w:r>
        <w:rPr>
          <w:rFonts w:eastAsia="Times New Roman"/>
        </w:rPr>
        <w:t xml:space="preserve"> &amp; </w:t>
      </w:r>
      <w:proofErr w:type="spellStart"/>
      <w:r>
        <w:rPr>
          <w:rFonts w:eastAsia="Times New Roman"/>
        </w:rPr>
        <w:t>DoWiki</w:t>
      </w:r>
      <w:bookmarkEnd w:id="354"/>
      <w:proofErr w:type="spellEnd"/>
    </w:p>
    <w:p w14:paraId="44D25066" w14:textId="2977D70E" w:rsidR="00E65F61" w:rsidRDefault="00E65F61" w:rsidP="007344EE">
      <w:r>
        <w:t xml:space="preserve">Dogezer </w:t>
      </w:r>
      <w:r w:rsidR="00CA0306">
        <w:t xml:space="preserve">is </w:t>
      </w:r>
      <w:r>
        <w:t xml:space="preserve">providing a fully functional </w:t>
      </w:r>
      <w:r w:rsidR="007344EE">
        <w:t>g</w:t>
      </w:r>
      <w:r>
        <w:t xml:space="preserve">it version control system, named </w:t>
      </w:r>
      <w:proofErr w:type="spellStart"/>
      <w:r>
        <w:t>DoGit</w:t>
      </w:r>
      <w:proofErr w:type="spellEnd"/>
      <w:r>
        <w:t>, to support development of software products. Projects may have multiple protected repositories</w:t>
      </w:r>
      <w:r w:rsidR="007344EE">
        <w:t xml:space="preserve"> with branches, labels, support of automatic and manual merges and all other functionality of a git repository. Repositories access could be limited to just </w:t>
      </w:r>
      <w:r w:rsidR="00015C83">
        <w:t>certain</w:t>
      </w:r>
      <w:r w:rsidR="007344EE">
        <w:t xml:space="preserve"> teams or persons, ensuring security of intellectual property.</w:t>
      </w:r>
      <w:r>
        <w:t xml:space="preserve"> Dogezer </w:t>
      </w:r>
      <w:r w:rsidR="00CA0306">
        <w:t xml:space="preserve">supports </w:t>
      </w:r>
      <w:r>
        <w:t xml:space="preserve">top class web interface to work with the </w:t>
      </w:r>
      <w:proofErr w:type="spellStart"/>
      <w:r>
        <w:t>DoGit</w:t>
      </w:r>
      <w:proofErr w:type="spellEnd"/>
      <w:r>
        <w:t xml:space="preserve">, and eventually </w:t>
      </w:r>
      <w:r w:rsidR="002E3595">
        <w:t>will</w:t>
      </w:r>
      <w:r>
        <w:t xml:space="preserve"> support </w:t>
      </w:r>
      <w:r w:rsidR="00015C83">
        <w:t>a “</w:t>
      </w:r>
      <w:r w:rsidR="00015C83" w:rsidRPr="00015C83">
        <w:t>continuous integration</w:t>
      </w:r>
      <w:r w:rsidR="00015C83">
        <w:t>”</w:t>
      </w:r>
      <w:r>
        <w:t xml:space="preserve"> process, code reviews and tools for code quality control.</w:t>
      </w:r>
    </w:p>
    <w:p w14:paraId="3283FF3A" w14:textId="36020E3F" w:rsidR="00E65F61" w:rsidRDefault="00E65F61" w:rsidP="007344EE">
      <w:r>
        <w:t xml:space="preserve">Dogezer </w:t>
      </w:r>
      <w:r w:rsidR="00CA0306">
        <w:t>also contains</w:t>
      </w:r>
      <w:r>
        <w:t xml:space="preserve"> a wiki system to organize technical project </w:t>
      </w:r>
      <w:r w:rsidR="007344EE">
        <w:t xml:space="preserve">information in a structured way. </w:t>
      </w:r>
      <w:r w:rsidR="006424C0">
        <w:t xml:space="preserve">This </w:t>
      </w:r>
      <w:r w:rsidR="007344EE">
        <w:t xml:space="preserve">wiki system </w:t>
      </w:r>
      <w:r w:rsidR="00CA0306">
        <w:t xml:space="preserve">is </w:t>
      </w:r>
      <w:r w:rsidR="007344EE">
        <w:t xml:space="preserve">stored in </w:t>
      </w:r>
      <w:r w:rsidR="00CA0306">
        <w:t xml:space="preserve">its own </w:t>
      </w:r>
      <w:r w:rsidR="007344EE">
        <w:t>separate git repository, enabling versioning and traceability of changes.</w:t>
      </w:r>
    </w:p>
    <w:p w14:paraId="7A3A7C9D" w14:textId="7CEC8A61" w:rsidR="00BD792D" w:rsidRDefault="00BD792D" w:rsidP="00BD792D">
      <w:pPr>
        <w:pStyle w:val="Heading2"/>
      </w:pPr>
      <w:bookmarkStart w:id="355" w:name="_Toc494114099"/>
      <w:proofErr w:type="spellStart"/>
      <w:r>
        <w:t>DoFiles</w:t>
      </w:r>
      <w:proofErr w:type="spellEnd"/>
      <w:r>
        <w:t xml:space="preserve"> &amp; </w:t>
      </w:r>
      <w:proofErr w:type="spellStart"/>
      <w:r>
        <w:t>DoDocs</w:t>
      </w:r>
      <w:bookmarkEnd w:id="355"/>
      <w:proofErr w:type="spellEnd"/>
    </w:p>
    <w:p w14:paraId="3C24EC3B" w14:textId="7318E392" w:rsidR="001C6226" w:rsidRDefault="007344EE" w:rsidP="00BD792D">
      <w:r>
        <w:t xml:space="preserve">Each project executed on </w:t>
      </w:r>
      <w:r w:rsidR="00D43917">
        <w:t xml:space="preserve">the </w:t>
      </w:r>
      <w:r>
        <w:t xml:space="preserve">Dogezer </w:t>
      </w:r>
      <w:r w:rsidR="001C6226">
        <w:t xml:space="preserve">platform </w:t>
      </w:r>
      <w:r w:rsidR="00CA0306">
        <w:t>has</w:t>
      </w:r>
      <w:r>
        <w:t xml:space="preserve"> a cloud based storage, named </w:t>
      </w:r>
      <w:proofErr w:type="spellStart"/>
      <w:r>
        <w:t>DoFiles</w:t>
      </w:r>
      <w:proofErr w:type="spellEnd"/>
      <w:r>
        <w:t xml:space="preserve">, to store documents, images and other artifacts generated during project lifecycle. </w:t>
      </w:r>
      <w:r w:rsidR="001C6226">
        <w:t>This cloud storage support</w:t>
      </w:r>
      <w:r w:rsidR="00CA0306">
        <w:t>s</w:t>
      </w:r>
      <w:r w:rsidR="001C6226">
        <w:t>:</w:t>
      </w:r>
    </w:p>
    <w:p w14:paraId="7DB71A15" w14:textId="77777777" w:rsidR="00CA0306" w:rsidRDefault="001C6226" w:rsidP="00C7304E">
      <w:pPr>
        <w:pStyle w:val="ListParagraph"/>
        <w:numPr>
          <w:ilvl w:val="0"/>
          <w:numId w:val="7"/>
        </w:numPr>
      </w:pPr>
      <w:r>
        <w:t xml:space="preserve">Versioning, </w:t>
      </w:r>
      <w:r w:rsidR="00CA0306">
        <w:t>with a</w:t>
      </w:r>
      <w:r>
        <w:t xml:space="preserve"> detailed revision history for </w:t>
      </w:r>
      <w:r w:rsidR="00CA0306">
        <w:t>each file and file system as a whole.</w:t>
      </w:r>
    </w:p>
    <w:p w14:paraId="4358C770" w14:textId="510AF8B7" w:rsidR="001C6226" w:rsidRDefault="00CA0306" w:rsidP="00C7304E">
      <w:pPr>
        <w:pStyle w:val="ListParagraph"/>
        <w:numPr>
          <w:ilvl w:val="0"/>
          <w:numId w:val="7"/>
        </w:numPr>
      </w:pPr>
      <w:r>
        <w:t>Configurable permissions</w:t>
      </w:r>
      <w:r w:rsidR="001C6226">
        <w:t xml:space="preserve">, </w:t>
      </w:r>
      <w:r>
        <w:t xml:space="preserve">with </w:t>
      </w:r>
      <w:r w:rsidR="006D5A76">
        <w:t>ability to set</w:t>
      </w:r>
      <w:r w:rsidR="00B76BF3">
        <w:t xml:space="preserve"> </w:t>
      </w:r>
      <w:r w:rsidR="006D5A76">
        <w:t xml:space="preserve">up </w:t>
      </w:r>
      <w:r w:rsidR="001C6226">
        <w:t>read/write/suggest/comment access for project teams</w:t>
      </w:r>
      <w:r>
        <w:t>/sub-teams/individual members/general public</w:t>
      </w:r>
    </w:p>
    <w:p w14:paraId="63383D6D" w14:textId="46979D0D" w:rsidR="001C6226" w:rsidRDefault="001C6226" w:rsidP="00C7304E">
      <w:pPr>
        <w:pStyle w:val="ListParagraph"/>
        <w:numPr>
          <w:ilvl w:val="0"/>
          <w:numId w:val="7"/>
        </w:numPr>
      </w:pPr>
      <w:r>
        <w:t xml:space="preserve">Commenting, with comments being reflected in </w:t>
      </w:r>
      <w:proofErr w:type="spellStart"/>
      <w:r>
        <w:t>DoMessaging</w:t>
      </w:r>
      <w:proofErr w:type="spellEnd"/>
    </w:p>
    <w:p w14:paraId="263C6624" w14:textId="348C4F0A" w:rsidR="001C6226" w:rsidRDefault="001C6226" w:rsidP="00C7304E">
      <w:pPr>
        <w:pStyle w:val="ListParagraph"/>
        <w:numPr>
          <w:ilvl w:val="0"/>
          <w:numId w:val="7"/>
        </w:numPr>
      </w:pPr>
      <w:r>
        <w:t xml:space="preserve">Suggestions </w:t>
      </w:r>
    </w:p>
    <w:p w14:paraId="05C10249" w14:textId="353986CB" w:rsidR="00CA0306" w:rsidRDefault="00CA0306" w:rsidP="00C7304E">
      <w:pPr>
        <w:pStyle w:val="ListParagraph"/>
        <w:numPr>
          <w:ilvl w:val="0"/>
          <w:numId w:val="7"/>
        </w:numPr>
      </w:pPr>
      <w:r>
        <w:t>A web file manager to organize files</w:t>
      </w:r>
    </w:p>
    <w:p w14:paraId="1F4354EC" w14:textId="22FE1ADC" w:rsidR="00CA0306" w:rsidRPr="00F718D5" w:rsidRDefault="00DA6F1D" w:rsidP="00CA0306">
      <w:pPr>
        <w:rPr>
          <w:rFonts w:ascii="Arial" w:hAnsi="Arial" w:cs="Arial"/>
        </w:rPr>
      </w:pPr>
      <w:r>
        <w:t xml:space="preserve">The </w:t>
      </w:r>
      <w:r w:rsidR="00CA0306">
        <w:t xml:space="preserve">Dogezer team </w:t>
      </w:r>
      <w:r>
        <w:t>is</w:t>
      </w:r>
      <w:r w:rsidR="00CA0306">
        <w:t xml:space="preserve"> working to build a collaborative tool for online documents editing with revision history, comments, suggestion and export and import functionality. We are targeting to support docs, spreadsheets and presentations at the</w:t>
      </w:r>
      <w:r w:rsidR="006D5A76">
        <w:t xml:space="preserve"> minimum, and we would like to have </w:t>
      </w:r>
      <w:r w:rsidR="00B76BF3">
        <w:t>document comments</w:t>
      </w:r>
      <w:r w:rsidR="006D5A76">
        <w:t xml:space="preserve"> to be tightly integrated with </w:t>
      </w:r>
      <w:proofErr w:type="spellStart"/>
      <w:r w:rsidR="006D5A76">
        <w:t>DoMessaging</w:t>
      </w:r>
      <w:proofErr w:type="spellEnd"/>
      <w:r w:rsidR="006D5A76">
        <w:t>.</w:t>
      </w:r>
      <w:r w:rsidR="00CA0306">
        <w:t xml:space="preserve"> We have prototyped a solution utilizing great online editors </w:t>
      </w:r>
      <w:r w:rsidR="00CA0306">
        <w:lastRenderedPageBreak/>
        <w:t xml:space="preserve">created by </w:t>
      </w:r>
      <w:proofErr w:type="spellStart"/>
      <w:r w:rsidR="00CA0306">
        <w:t>OnlyOffice</w:t>
      </w:r>
      <w:proofErr w:type="spellEnd"/>
      <w:r w:rsidR="00CA0306">
        <w:t xml:space="preserve">, and are working to achieve a license agreement to have them as a part of our solution. </w:t>
      </w:r>
    </w:p>
    <w:p w14:paraId="44EFEA26" w14:textId="0F93948F" w:rsidR="00CB08DD" w:rsidRDefault="00BD792D" w:rsidP="00BD792D">
      <w:pPr>
        <w:pStyle w:val="Heading2"/>
        <w:rPr>
          <w:rFonts w:eastAsia="Times New Roman"/>
        </w:rPr>
      </w:pPr>
      <w:bookmarkStart w:id="356" w:name="_Toc494114100"/>
      <w:r>
        <w:t xml:space="preserve">Planning, Analysis and </w:t>
      </w:r>
      <w:r w:rsidR="00096444">
        <w:t xml:space="preserve">Reporting </w:t>
      </w:r>
      <w:r w:rsidR="00CB08DD" w:rsidRPr="00BD792D">
        <w:t>Tools</w:t>
      </w:r>
      <w:bookmarkEnd w:id="356"/>
    </w:p>
    <w:p w14:paraId="01386C52" w14:textId="7D343375" w:rsidR="00B76BF3" w:rsidRDefault="00B76BF3" w:rsidP="00B76BF3">
      <w:proofErr w:type="spellStart"/>
      <w:r>
        <w:t>Dogezer’s</w:t>
      </w:r>
      <w:proofErr w:type="spellEnd"/>
      <w:r>
        <w:t xml:space="preserve"> solution </w:t>
      </w:r>
      <w:r w:rsidR="00685F89">
        <w:t>will</w:t>
      </w:r>
      <w:r>
        <w:t xml:space="preserve"> present a number of tools for project owners to plan, analyze and generate reports on a state of a project. We believe that we </w:t>
      </w:r>
      <w:r w:rsidR="00981C5D">
        <w:t>will</w:t>
      </w:r>
      <w:r>
        <w:t xml:space="preserve"> need to have Gantt based project planning tool and ability to organize iterations through that tool. We feel that there is a need to provide tools to analyze </w:t>
      </w:r>
      <w:r w:rsidR="003F7A9F">
        <w:t xml:space="preserve">a </w:t>
      </w:r>
      <w:r>
        <w:t>project as a whole, see where it is going, where most of the time is being spen</w:t>
      </w:r>
      <w:r w:rsidR="00CF33A4">
        <w:t>t</w:t>
      </w:r>
      <w:r>
        <w:t xml:space="preserve"> and what the most painful areas</w:t>
      </w:r>
      <w:r w:rsidR="0011778F">
        <w:t xml:space="preserve"> are</w:t>
      </w:r>
      <w:r>
        <w:t>. We believe it would be great to collect project statistic and try to predict</w:t>
      </w:r>
      <w:r w:rsidR="0011778F">
        <w:t xml:space="preserve"> further project progress basing on this data</w:t>
      </w:r>
      <w:r>
        <w:t xml:space="preserve">. </w:t>
      </w:r>
    </w:p>
    <w:p w14:paraId="0EE13F94" w14:textId="231A6C75" w:rsidR="00CB08DD" w:rsidRDefault="00CB08DD" w:rsidP="00BD792D">
      <w:pPr>
        <w:pStyle w:val="Heading2"/>
        <w:rPr>
          <w:rFonts w:eastAsia="Times New Roman"/>
        </w:rPr>
      </w:pPr>
      <w:bookmarkStart w:id="357" w:name="_Toc494114101"/>
      <w:r>
        <w:rPr>
          <w:rFonts w:eastAsia="Times New Roman"/>
        </w:rPr>
        <w:t xml:space="preserve">Legal and </w:t>
      </w:r>
      <w:r w:rsidR="00DA4814" w:rsidRPr="00BD792D">
        <w:t>Fraud</w:t>
      </w:r>
      <w:r w:rsidR="00DA4814">
        <w:rPr>
          <w:rFonts w:eastAsia="Times New Roman"/>
        </w:rPr>
        <w:t xml:space="preserve"> H</w:t>
      </w:r>
      <w:r>
        <w:rPr>
          <w:rFonts w:eastAsia="Times New Roman"/>
        </w:rPr>
        <w:t>andling</w:t>
      </w:r>
      <w:bookmarkEnd w:id="357"/>
    </w:p>
    <w:p w14:paraId="22C9CA90" w14:textId="11D384AA" w:rsidR="00CB08DD" w:rsidRDefault="006D5A76" w:rsidP="00027222">
      <w:r>
        <w:t xml:space="preserve">Taking into account multiple jurisdictions of project members, </w:t>
      </w:r>
      <w:r w:rsidR="00DA6F1D">
        <w:t xml:space="preserve">the </w:t>
      </w:r>
      <w:r>
        <w:t xml:space="preserve">Dogezer team is </w:t>
      </w:r>
      <w:r w:rsidR="00027222">
        <w:t>working</w:t>
      </w:r>
      <w:r>
        <w:t xml:space="preserve"> to strength</w:t>
      </w:r>
      <w:r w:rsidR="00B76BF3">
        <w:t>en</w:t>
      </w:r>
      <w:r>
        <w:t xml:space="preserve"> the legal framework. We are targeting to have a legal framework which will make all </w:t>
      </w:r>
      <w:r w:rsidR="00CA7F61">
        <w:t xml:space="preserve">relations </w:t>
      </w:r>
      <w:r>
        <w:t>e</w:t>
      </w:r>
      <w:r w:rsidR="001B1EAC">
        <w:t>stablish</w:t>
      </w:r>
      <w:r w:rsidR="00E3449B">
        <w:t>ed</w:t>
      </w:r>
      <w:r w:rsidR="001B1EAC">
        <w:t xml:space="preserve"> between </w:t>
      </w:r>
      <w:r w:rsidR="00E3449B">
        <w:t>users</w:t>
      </w:r>
      <w:r w:rsidR="001B1EAC">
        <w:t xml:space="preserve"> on the</w:t>
      </w:r>
      <w:r w:rsidR="00CB08DD">
        <w:t xml:space="preserve"> platform</w:t>
      </w:r>
      <w:r>
        <w:t xml:space="preserve"> to be </w:t>
      </w:r>
      <w:r w:rsidR="00CB08DD">
        <w:t xml:space="preserve">regulated by applicable </w:t>
      </w:r>
      <w:r w:rsidR="001B1EAC">
        <w:t xml:space="preserve">local </w:t>
      </w:r>
      <w:r w:rsidR="00CB08DD">
        <w:t>law</w:t>
      </w:r>
      <w:r w:rsidR="00436790">
        <w:t>s</w:t>
      </w:r>
      <w:r w:rsidR="00CB08DD">
        <w:t xml:space="preserve">, </w:t>
      </w:r>
      <w:r w:rsidR="00027222">
        <w:t>so</w:t>
      </w:r>
      <w:r w:rsidR="00436790">
        <w:t xml:space="preserve"> violations of those</w:t>
      </w:r>
      <w:r w:rsidR="00CB08DD">
        <w:t xml:space="preserve"> law</w:t>
      </w:r>
      <w:r w:rsidR="00436790">
        <w:t>s could</w:t>
      </w:r>
      <w:r w:rsidR="00CB08DD">
        <w:t xml:space="preserve"> be prosecuted </w:t>
      </w:r>
      <w:r w:rsidR="00027222">
        <w:t>by</w:t>
      </w:r>
      <w:r w:rsidR="00CB08DD">
        <w:t xml:space="preserve"> appropriate law enforcements agencies. </w:t>
      </w:r>
      <w:r w:rsidR="00027222">
        <w:t xml:space="preserve">To ensure good reputation of </w:t>
      </w:r>
      <w:r w:rsidR="00FD7323">
        <w:t xml:space="preserve">the </w:t>
      </w:r>
      <w:r w:rsidR="00027222">
        <w:t xml:space="preserve">platform and </w:t>
      </w:r>
      <w:r w:rsidR="00B05A2E">
        <w:t xml:space="preserve">to </w:t>
      </w:r>
      <w:r w:rsidR="00027222">
        <w:t xml:space="preserve">protect our users, Dogezer </w:t>
      </w:r>
      <w:r w:rsidR="00C14AEB">
        <w:t xml:space="preserve">will </w:t>
      </w:r>
      <w:r w:rsidR="00E3449B">
        <w:t>disclose</w:t>
      </w:r>
      <w:r w:rsidR="00027222">
        <w:t xml:space="preserve"> required information to law enforcement agencies, </w:t>
      </w:r>
      <w:r w:rsidR="00CB08DD">
        <w:t xml:space="preserve">ensuring that </w:t>
      </w:r>
      <w:r w:rsidR="00027222">
        <w:t xml:space="preserve">any </w:t>
      </w:r>
      <w:r w:rsidR="00CB08DD">
        <w:t>illegal behavior (</w:t>
      </w:r>
      <w:r w:rsidR="00AA7CDD">
        <w:t>such</w:t>
      </w:r>
      <w:r w:rsidR="00CB08DD" w:rsidRPr="00400C3D">
        <w:t xml:space="preserve"> as not executing promises</w:t>
      </w:r>
      <w:r w:rsidR="00CB08DD">
        <w:t xml:space="preserve"> or stealing software code) </w:t>
      </w:r>
      <w:r w:rsidR="00C14AEB">
        <w:t xml:space="preserve">will </w:t>
      </w:r>
      <w:r w:rsidR="00CB08DD">
        <w:t>be</w:t>
      </w:r>
      <w:r w:rsidR="008F1F10">
        <w:t xml:space="preserve"> punished. Generally</w:t>
      </w:r>
      <w:r w:rsidR="00AA7CDD">
        <w:t xml:space="preserve"> speaking</w:t>
      </w:r>
      <w:r w:rsidR="003316B1">
        <w:t xml:space="preserve">, </w:t>
      </w:r>
      <w:r w:rsidR="00AA7CDD">
        <w:t xml:space="preserve">from </w:t>
      </w:r>
      <w:r w:rsidR="00E3449B">
        <w:t xml:space="preserve">a </w:t>
      </w:r>
      <w:r w:rsidR="00AA7CDD">
        <w:t xml:space="preserve">legal perspective, </w:t>
      </w:r>
      <w:r w:rsidR="003316B1">
        <w:t>the</w:t>
      </w:r>
      <w:r w:rsidR="008F1F10">
        <w:t xml:space="preserve"> teams built</w:t>
      </w:r>
      <w:r w:rsidR="00CB08DD">
        <w:t xml:space="preserve"> on </w:t>
      </w:r>
      <w:r w:rsidR="008F1F10">
        <w:t xml:space="preserve">the </w:t>
      </w:r>
      <w:r w:rsidR="00CB08DD">
        <w:t xml:space="preserve">Dogezer platform </w:t>
      </w:r>
      <w:r w:rsidR="00027222">
        <w:t>should</w:t>
      </w:r>
      <w:r w:rsidR="008104F4">
        <w:t xml:space="preserve"> not differ from </w:t>
      </w:r>
      <w:r w:rsidR="003F7A9F">
        <w:t xml:space="preserve">the </w:t>
      </w:r>
      <w:r w:rsidR="008104F4">
        <w:t>teams hired by</w:t>
      </w:r>
      <w:r w:rsidR="00CB08DD">
        <w:t xml:space="preserve"> regular software development companies</w:t>
      </w:r>
      <w:r w:rsidR="000217A2">
        <w:t>,</w:t>
      </w:r>
      <w:r w:rsidR="00CB08DD">
        <w:t xml:space="preserve"> where</w:t>
      </w:r>
      <w:r w:rsidR="000217A2">
        <w:t xml:space="preserve"> the</w:t>
      </w:r>
      <w:r w:rsidR="00CB08DD">
        <w:t xml:space="preserve"> rights of each participant are properly protected.</w:t>
      </w:r>
    </w:p>
    <w:p w14:paraId="478D1B43" w14:textId="75314007" w:rsidR="00BD792D" w:rsidRDefault="00D43917" w:rsidP="00BD792D">
      <w:r>
        <w:t xml:space="preserve">The </w:t>
      </w:r>
      <w:r w:rsidR="00160E9D">
        <w:t xml:space="preserve">Dogezer platform </w:t>
      </w:r>
      <w:r w:rsidR="00027222">
        <w:t xml:space="preserve">also has a </w:t>
      </w:r>
      <w:r w:rsidR="00CB08DD">
        <w:t xml:space="preserve">set of </w:t>
      </w:r>
      <w:r w:rsidR="00027222">
        <w:t>technical</w:t>
      </w:r>
      <w:r w:rsidR="00CB08DD">
        <w:t xml:space="preserve"> solutions to ensure</w:t>
      </w:r>
      <w:r w:rsidR="00993B46">
        <w:t xml:space="preserve"> that fraud probability is low</w:t>
      </w:r>
      <w:r w:rsidR="00027222">
        <w:t xml:space="preserve">: </w:t>
      </w:r>
    </w:p>
    <w:p w14:paraId="4948CF83" w14:textId="4580EF82" w:rsidR="00BD792D" w:rsidRPr="00BD792D" w:rsidRDefault="00027222" w:rsidP="00C7304E">
      <w:pPr>
        <w:pStyle w:val="ListParagraph"/>
        <w:numPr>
          <w:ilvl w:val="0"/>
          <w:numId w:val="21"/>
        </w:numPr>
        <w:rPr>
          <w:rFonts w:ascii="Arial" w:hAnsi="Arial" w:cs="Arial"/>
        </w:rPr>
      </w:pPr>
      <w:r>
        <w:t>I</w:t>
      </w:r>
      <w:r w:rsidR="00CB08DD">
        <w:t xml:space="preserve">dentity verification system </w:t>
      </w:r>
    </w:p>
    <w:p w14:paraId="07966725" w14:textId="6EC6CE71" w:rsidR="00BD792D" w:rsidRPr="00BD792D" w:rsidRDefault="00027222" w:rsidP="00C7304E">
      <w:pPr>
        <w:pStyle w:val="ListParagraph"/>
        <w:numPr>
          <w:ilvl w:val="0"/>
          <w:numId w:val="21"/>
        </w:numPr>
        <w:rPr>
          <w:rFonts w:ascii="Arial" w:hAnsi="Arial" w:cs="Arial"/>
        </w:rPr>
      </w:pPr>
      <w:r>
        <w:t>C</w:t>
      </w:r>
      <w:r w:rsidR="00CB08DD">
        <w:t>omprehensive logging system to tra</w:t>
      </w:r>
      <w:r w:rsidR="00CB4522">
        <w:t>ck every step done on the</w:t>
      </w:r>
      <w:r w:rsidR="00CB08DD">
        <w:t xml:space="preserve"> platform</w:t>
      </w:r>
    </w:p>
    <w:p w14:paraId="4C7DB0E2" w14:textId="11B75766" w:rsidR="00BD792D" w:rsidRPr="00BD792D" w:rsidRDefault="00027222" w:rsidP="00C7304E">
      <w:pPr>
        <w:pStyle w:val="ListParagraph"/>
        <w:numPr>
          <w:ilvl w:val="0"/>
          <w:numId w:val="21"/>
        </w:numPr>
        <w:rPr>
          <w:rFonts w:ascii="Arial" w:hAnsi="Arial" w:cs="Arial"/>
        </w:rPr>
      </w:pPr>
      <w:r>
        <w:t>Granular permissions system</w:t>
      </w:r>
    </w:p>
    <w:p w14:paraId="25BA944D" w14:textId="5A79F9E8" w:rsidR="00BD792D" w:rsidRPr="00725960" w:rsidRDefault="00E3449B" w:rsidP="00C7304E">
      <w:pPr>
        <w:pStyle w:val="ListParagraph"/>
        <w:numPr>
          <w:ilvl w:val="0"/>
          <w:numId w:val="21"/>
        </w:numPr>
        <w:rPr>
          <w:rFonts w:ascii="Arial" w:hAnsi="Arial" w:cs="Arial"/>
        </w:rPr>
      </w:pPr>
      <w:r>
        <w:t>“Rating” and “</w:t>
      </w:r>
      <w:r w:rsidR="00027222">
        <w:t>K</w:t>
      </w:r>
      <w:r>
        <w:t>arma”</w:t>
      </w:r>
      <w:r w:rsidR="00CB08DD">
        <w:t xml:space="preserve"> system</w:t>
      </w:r>
      <w:r w:rsidR="00027222">
        <w:t>s</w:t>
      </w:r>
      <w:r w:rsidR="00CB08DD">
        <w:t xml:space="preserve"> to ensure that wrong/unfair behavior of any individual is eas</w:t>
      </w:r>
      <w:r w:rsidR="00FD7323">
        <w:t>ily</w:t>
      </w:r>
      <w:r w:rsidR="00CB08DD">
        <w:t xml:space="preserve"> </w:t>
      </w:r>
      <w:r w:rsidR="00FD7323">
        <w:t>n</w:t>
      </w:r>
      <w:r w:rsidR="00CB08DD">
        <w:t>otice</w:t>
      </w:r>
      <w:r w:rsidR="00FD7323">
        <w:t>d</w:t>
      </w:r>
    </w:p>
    <w:p w14:paraId="21515D6E" w14:textId="348948BD" w:rsidR="00725960" w:rsidRPr="00BD792D" w:rsidRDefault="00725960" w:rsidP="00C7304E">
      <w:pPr>
        <w:pStyle w:val="ListParagraph"/>
        <w:numPr>
          <w:ilvl w:val="0"/>
          <w:numId w:val="21"/>
        </w:numPr>
      </w:pPr>
      <w:r w:rsidRPr="00725960">
        <w:t>Internal Dogezer Arbitration Court to resolve the debatable issues, d</w:t>
      </w:r>
      <w:r w:rsidR="00E3449B">
        <w:t>isputes and controversial cases</w:t>
      </w:r>
    </w:p>
    <w:p w14:paraId="7EA43816" w14:textId="6E5479B9" w:rsidR="002F13C0" w:rsidRPr="002F13C0" w:rsidRDefault="00027222" w:rsidP="00C7304E">
      <w:pPr>
        <w:pStyle w:val="ListParagraph"/>
        <w:numPr>
          <w:ilvl w:val="0"/>
          <w:numId w:val="21"/>
        </w:numPr>
        <w:rPr>
          <w:rFonts w:ascii="Arial" w:hAnsi="Arial" w:cs="Arial"/>
        </w:rPr>
      </w:pPr>
      <w:r>
        <w:t>M</w:t>
      </w:r>
      <w:r w:rsidR="00CB08DD">
        <w:t>ethod</w:t>
      </w:r>
      <w:r>
        <w:t>s</w:t>
      </w:r>
      <w:r w:rsidR="00CB08DD">
        <w:t xml:space="preserve"> to track project</w:t>
      </w:r>
      <w:r w:rsidR="00E3449B">
        <w:t xml:space="preserve"> revenue/income to ensure that “checkpoints”</w:t>
      </w:r>
      <w:r>
        <w:t>, such as “Project revenue reached $100</w:t>
      </w:r>
      <w:r w:rsidR="00FD7323">
        <w:t>,</w:t>
      </w:r>
      <w:r>
        <w:t>000” have happened</w:t>
      </w:r>
    </w:p>
    <w:p w14:paraId="60A9569C" w14:textId="67ED0A3B" w:rsidR="00CB08DD" w:rsidRPr="002F13C0" w:rsidRDefault="00CB08DD" w:rsidP="00C7304E">
      <w:pPr>
        <w:pStyle w:val="ListParagraph"/>
        <w:numPr>
          <w:ilvl w:val="1"/>
          <w:numId w:val="22"/>
        </w:numPr>
        <w:rPr>
          <w:rFonts w:ascii="Arial" w:hAnsi="Arial" w:cs="Arial"/>
        </w:rPr>
      </w:pPr>
      <w:r>
        <w:t>For example</w:t>
      </w:r>
      <w:r w:rsidR="002F13C0">
        <w:t>,</w:t>
      </w:r>
      <w:r>
        <w:t xml:space="preserve"> for a project which plans to receive revenue from selling application copies through </w:t>
      </w:r>
      <w:r w:rsidR="00E3449B">
        <w:t xml:space="preserve">an </w:t>
      </w:r>
      <w:r>
        <w:t xml:space="preserve">app store, Dogezer </w:t>
      </w:r>
      <w:r w:rsidR="00C14AEB">
        <w:t xml:space="preserve">will </w:t>
      </w:r>
      <w:r>
        <w:t xml:space="preserve">require </w:t>
      </w:r>
      <w:r w:rsidR="00981C5D">
        <w:t xml:space="preserve">the </w:t>
      </w:r>
      <w:r>
        <w:t xml:space="preserve">project owner to connect </w:t>
      </w:r>
      <w:r w:rsidR="00410F47">
        <w:t>his</w:t>
      </w:r>
      <w:r>
        <w:t xml:space="preserve"> app </w:t>
      </w:r>
      <w:r w:rsidR="00027222">
        <w:t xml:space="preserve">store account to </w:t>
      </w:r>
      <w:r w:rsidR="00D43917">
        <w:t xml:space="preserve">the </w:t>
      </w:r>
      <w:r w:rsidR="00027222">
        <w:t xml:space="preserve">Dogezer platform. The platform </w:t>
      </w:r>
      <w:r w:rsidR="00C14AEB">
        <w:t xml:space="preserve">will </w:t>
      </w:r>
      <w:r w:rsidR="00027222">
        <w:t xml:space="preserve">then </w:t>
      </w:r>
      <w:r w:rsidR="00E64A73">
        <w:t xml:space="preserve">reveal </w:t>
      </w:r>
      <w:r w:rsidR="00D665AA">
        <w:t xml:space="preserve">the </w:t>
      </w:r>
      <w:r w:rsidR="00E64A73">
        <w:t>sales figures in a way that</w:t>
      </w:r>
      <w:r>
        <w:t xml:space="preserve"> is transparent to</w:t>
      </w:r>
      <w:r w:rsidR="00E64A73">
        <w:t xml:space="preserve"> all</w:t>
      </w:r>
      <w:r>
        <w:t xml:space="preserve"> project participants.</w:t>
      </w:r>
    </w:p>
    <w:p w14:paraId="5B6C7C1B" w14:textId="45D5B0C3" w:rsidR="00CB08DD" w:rsidRDefault="00CB08DD">
      <w:pPr>
        <w:rPr>
          <w:rFonts w:ascii="Times New Roman" w:eastAsia="Times New Roman" w:hAnsi="Times New Roman" w:cs="Times New Roman"/>
          <w:sz w:val="24"/>
          <w:szCs w:val="24"/>
        </w:rPr>
      </w:pPr>
    </w:p>
    <w:p w14:paraId="27C0C062" w14:textId="77777777" w:rsidR="00BC6379" w:rsidRDefault="00BC6379">
      <w:pPr>
        <w:rPr>
          <w:rFonts w:ascii="Times New Roman" w:eastAsia="Times New Roman" w:hAnsi="Times New Roman" w:cs="Times New Roman"/>
          <w:sz w:val="24"/>
          <w:szCs w:val="24"/>
        </w:rPr>
      </w:pPr>
    </w:p>
    <w:p w14:paraId="6BE2050D" w14:textId="68ABC7CD" w:rsidR="00CB08DD" w:rsidRDefault="00E64A73" w:rsidP="002F13C0">
      <w:pPr>
        <w:pStyle w:val="Heading2"/>
        <w:rPr>
          <w:rFonts w:eastAsia="Times New Roman"/>
        </w:rPr>
      </w:pPr>
      <w:bookmarkStart w:id="358" w:name="_Toc494114102"/>
      <w:r w:rsidRPr="002F13C0">
        <w:lastRenderedPageBreak/>
        <w:t>Future</w:t>
      </w:r>
      <w:r>
        <w:rPr>
          <w:rFonts w:eastAsia="Times New Roman"/>
        </w:rPr>
        <w:t xml:space="preserve"> F</w:t>
      </w:r>
      <w:r w:rsidR="00CB08DD">
        <w:rPr>
          <w:rFonts w:eastAsia="Times New Roman"/>
        </w:rPr>
        <w:t>eatures</w:t>
      </w:r>
      <w:bookmarkEnd w:id="358"/>
    </w:p>
    <w:p w14:paraId="58E8BD7B" w14:textId="26916857" w:rsidR="00CB08DD" w:rsidRDefault="00707F23" w:rsidP="00824FBA">
      <w:pPr>
        <w:spacing w:line="276" w:lineRule="auto"/>
      </w:pPr>
      <w:r>
        <w:t>M</w:t>
      </w:r>
      <w:r w:rsidR="00CB08DD">
        <w:t xml:space="preserve">ultiple additional features are planned and </w:t>
      </w:r>
      <w:r w:rsidR="00C14AEB">
        <w:t xml:space="preserve">will </w:t>
      </w:r>
      <w:r w:rsidR="00CB08DD">
        <w:t>be implemented as</w:t>
      </w:r>
      <w:r w:rsidR="001C61D2">
        <w:t xml:space="preserve"> the</w:t>
      </w:r>
      <w:r w:rsidR="00CB08DD">
        <w:t xml:space="preserve"> platform mature</w:t>
      </w:r>
      <w:r w:rsidR="001C61D2">
        <w:t>s, inclu</w:t>
      </w:r>
      <w:r w:rsidR="007E28F2">
        <w:t>ding, but not limit</w:t>
      </w:r>
      <w:r w:rsidR="001C61D2">
        <w:t>ed</w:t>
      </w:r>
      <w:r w:rsidR="00CB08DD">
        <w:t xml:space="preserve"> to:</w:t>
      </w:r>
    </w:p>
    <w:p w14:paraId="73B9F7F7" w14:textId="77777777" w:rsidR="00CB08DD" w:rsidRPr="002F13C0" w:rsidRDefault="00CB08DD" w:rsidP="00C7304E">
      <w:pPr>
        <w:pStyle w:val="ListParagraph"/>
        <w:numPr>
          <w:ilvl w:val="0"/>
          <w:numId w:val="3"/>
        </w:numPr>
        <w:spacing w:line="276" w:lineRule="auto"/>
        <w:rPr>
          <w:rFonts w:ascii="Arial" w:hAnsi="Arial" w:cs="Arial"/>
        </w:rPr>
      </w:pPr>
      <w:r>
        <w:t>More tools for teams:</w:t>
      </w:r>
    </w:p>
    <w:p w14:paraId="406AA83B" w14:textId="3E1C5E00" w:rsidR="00CB08DD" w:rsidRPr="002F13C0" w:rsidRDefault="00FD7323" w:rsidP="00C7304E">
      <w:pPr>
        <w:pStyle w:val="ListParagraph"/>
        <w:numPr>
          <w:ilvl w:val="1"/>
          <w:numId w:val="23"/>
        </w:numPr>
        <w:spacing w:line="276" w:lineRule="auto"/>
        <w:rPr>
          <w:rFonts w:ascii="Arial" w:hAnsi="Arial" w:cs="Arial"/>
        </w:rPr>
      </w:pPr>
      <w:r>
        <w:t>Wire</w:t>
      </w:r>
      <w:r w:rsidR="00CB08DD">
        <w:t>framing tools</w:t>
      </w:r>
    </w:p>
    <w:p w14:paraId="56C4AFAE" w14:textId="77777777" w:rsidR="00CB08DD" w:rsidRPr="002F13C0" w:rsidRDefault="00CB08DD" w:rsidP="00C7304E">
      <w:pPr>
        <w:pStyle w:val="ListParagraph"/>
        <w:numPr>
          <w:ilvl w:val="1"/>
          <w:numId w:val="23"/>
        </w:numPr>
        <w:spacing w:line="276" w:lineRule="auto"/>
        <w:rPr>
          <w:rFonts w:ascii="Arial" w:hAnsi="Arial" w:cs="Arial"/>
        </w:rPr>
      </w:pPr>
      <w:r>
        <w:t>More project management tools</w:t>
      </w:r>
    </w:p>
    <w:p w14:paraId="529494A8" w14:textId="51B63931" w:rsidR="00CB08DD" w:rsidRPr="002F13C0" w:rsidRDefault="00CB08DD" w:rsidP="00C7304E">
      <w:pPr>
        <w:pStyle w:val="ListParagraph"/>
        <w:numPr>
          <w:ilvl w:val="1"/>
          <w:numId w:val="23"/>
        </w:numPr>
        <w:spacing w:line="276" w:lineRule="auto"/>
        <w:rPr>
          <w:rFonts w:ascii="Arial" w:hAnsi="Arial" w:cs="Arial"/>
        </w:rPr>
      </w:pPr>
      <w:r>
        <w:t xml:space="preserve">Continuous integration </w:t>
      </w:r>
      <w:r w:rsidR="0025695F">
        <w:t xml:space="preserve">and deployment </w:t>
      </w:r>
      <w:r>
        <w:t>tools</w:t>
      </w:r>
    </w:p>
    <w:p w14:paraId="2917C0D5" w14:textId="77777777" w:rsidR="00CB08DD" w:rsidRPr="002F13C0" w:rsidRDefault="00CB08DD" w:rsidP="00C7304E">
      <w:pPr>
        <w:pStyle w:val="ListParagraph"/>
        <w:numPr>
          <w:ilvl w:val="1"/>
          <w:numId w:val="23"/>
        </w:numPr>
        <w:spacing w:line="276" w:lineRule="auto"/>
        <w:rPr>
          <w:rFonts w:ascii="Arial" w:hAnsi="Arial" w:cs="Arial"/>
        </w:rPr>
      </w:pPr>
      <w:r>
        <w:t>Code review and quality control tools</w:t>
      </w:r>
    </w:p>
    <w:p w14:paraId="0F4D7004" w14:textId="4EE43B7A" w:rsidR="00CB08DD" w:rsidRPr="002F13C0" w:rsidRDefault="00851E32" w:rsidP="00C7304E">
      <w:pPr>
        <w:pStyle w:val="ListParagraph"/>
        <w:numPr>
          <w:ilvl w:val="1"/>
          <w:numId w:val="23"/>
        </w:numPr>
        <w:spacing w:line="276" w:lineRule="auto"/>
        <w:rPr>
          <w:rFonts w:ascii="Arial" w:hAnsi="Arial" w:cs="Arial"/>
        </w:rPr>
      </w:pPr>
      <w:r>
        <w:t>CRM integrations</w:t>
      </w:r>
    </w:p>
    <w:p w14:paraId="28CF0B9E" w14:textId="0DD29DA8" w:rsidR="00CB08DD" w:rsidRPr="002F13C0" w:rsidRDefault="00CB08DD" w:rsidP="00C7304E">
      <w:pPr>
        <w:pStyle w:val="ListParagraph"/>
        <w:numPr>
          <w:ilvl w:val="1"/>
          <w:numId w:val="23"/>
        </w:numPr>
        <w:spacing w:line="276" w:lineRule="auto"/>
        <w:rPr>
          <w:rFonts w:ascii="Arial" w:hAnsi="Arial" w:cs="Arial"/>
        </w:rPr>
      </w:pPr>
      <w:r>
        <w:t>Web</w:t>
      </w:r>
      <w:r w:rsidR="00851E32">
        <w:t>site builder tool</w:t>
      </w:r>
    </w:p>
    <w:p w14:paraId="29FD6EC9" w14:textId="3D08771E" w:rsidR="00CB08DD" w:rsidRPr="002F13C0" w:rsidRDefault="00B05A2E" w:rsidP="00C7304E">
      <w:pPr>
        <w:pStyle w:val="ListParagraph"/>
        <w:numPr>
          <w:ilvl w:val="1"/>
          <w:numId w:val="23"/>
        </w:numPr>
        <w:spacing w:line="276" w:lineRule="auto"/>
        <w:rPr>
          <w:rFonts w:ascii="Arial" w:hAnsi="Arial" w:cs="Arial"/>
        </w:rPr>
      </w:pPr>
      <w:r>
        <w:t>Set</w:t>
      </w:r>
      <w:r w:rsidR="00CB08DD">
        <w:t xml:space="preserve"> of tools to </w:t>
      </w:r>
      <w:r>
        <w:t>enable legal workers to provide work for the project</w:t>
      </w:r>
    </w:p>
    <w:p w14:paraId="04DD7B28" w14:textId="33F9F245" w:rsidR="002F13C0" w:rsidRPr="00B05A2E" w:rsidRDefault="00CB08DD" w:rsidP="00C7304E">
      <w:pPr>
        <w:pStyle w:val="ListParagraph"/>
        <w:numPr>
          <w:ilvl w:val="1"/>
          <w:numId w:val="23"/>
        </w:numPr>
        <w:spacing w:line="276" w:lineRule="auto"/>
        <w:rPr>
          <w:rFonts w:ascii="Arial" w:hAnsi="Arial" w:cs="Arial"/>
        </w:rPr>
      </w:pPr>
      <w:r>
        <w:t>Cloud interface, allowing to launch development, testing, staging or production servers with the latest c</w:t>
      </w:r>
      <w:r w:rsidR="003B183F">
        <w:t>ode in a matter of a few clicks</w:t>
      </w:r>
    </w:p>
    <w:p w14:paraId="7E6983FD" w14:textId="77777777" w:rsidR="00CB08DD" w:rsidRPr="002F13C0" w:rsidRDefault="00CB08DD" w:rsidP="00C7304E">
      <w:pPr>
        <w:pStyle w:val="ListParagraph"/>
        <w:numPr>
          <w:ilvl w:val="0"/>
          <w:numId w:val="3"/>
        </w:numPr>
        <w:spacing w:line="276" w:lineRule="auto"/>
        <w:rPr>
          <w:rFonts w:ascii="Arial" w:hAnsi="Arial" w:cs="Arial"/>
        </w:rPr>
      </w:pPr>
      <w:r>
        <w:t>More communication and work management tools:</w:t>
      </w:r>
    </w:p>
    <w:p w14:paraId="30F97354" w14:textId="77777777" w:rsidR="00CB08DD" w:rsidRPr="002F13C0" w:rsidRDefault="00CB08DD" w:rsidP="00C7304E">
      <w:pPr>
        <w:pStyle w:val="ListParagraph"/>
        <w:numPr>
          <w:ilvl w:val="1"/>
          <w:numId w:val="24"/>
        </w:numPr>
        <w:spacing w:line="276" w:lineRule="auto"/>
        <w:rPr>
          <w:rFonts w:ascii="Arial" w:hAnsi="Arial" w:cs="Arial"/>
        </w:rPr>
      </w:pPr>
      <w:r>
        <w:t>Integrated to-do lists</w:t>
      </w:r>
    </w:p>
    <w:p w14:paraId="6CCA1F13" w14:textId="77777777" w:rsidR="00CB08DD" w:rsidRPr="002F13C0" w:rsidRDefault="00CB08DD" w:rsidP="00C7304E">
      <w:pPr>
        <w:pStyle w:val="ListParagraph"/>
        <w:numPr>
          <w:ilvl w:val="1"/>
          <w:numId w:val="24"/>
        </w:numPr>
        <w:spacing w:line="276" w:lineRule="auto"/>
        <w:rPr>
          <w:rFonts w:ascii="Arial" w:hAnsi="Arial" w:cs="Arial"/>
        </w:rPr>
      </w:pPr>
      <w:r>
        <w:t>Voice and video calls integrated into messaging system</w:t>
      </w:r>
    </w:p>
    <w:p w14:paraId="512964B6" w14:textId="38BC316A" w:rsidR="002F13C0" w:rsidRPr="00B05A2E" w:rsidRDefault="00CB08DD" w:rsidP="00C7304E">
      <w:pPr>
        <w:pStyle w:val="ListParagraph"/>
        <w:numPr>
          <w:ilvl w:val="1"/>
          <w:numId w:val="24"/>
        </w:numPr>
        <w:spacing w:line="276" w:lineRule="auto"/>
        <w:rPr>
          <w:rFonts w:ascii="Arial" w:hAnsi="Arial" w:cs="Arial"/>
        </w:rPr>
      </w:pPr>
      <w:r>
        <w:t>Applications for iOS and android to stay connected</w:t>
      </w:r>
    </w:p>
    <w:p w14:paraId="0E3F2DE7" w14:textId="52CE12D4" w:rsidR="00CB08DD" w:rsidRPr="002F13C0" w:rsidRDefault="00CB08DD" w:rsidP="00C7304E">
      <w:pPr>
        <w:pStyle w:val="ListParagraph"/>
        <w:numPr>
          <w:ilvl w:val="0"/>
          <w:numId w:val="3"/>
        </w:numPr>
        <w:spacing w:line="276" w:lineRule="auto"/>
        <w:rPr>
          <w:rFonts w:ascii="Arial" w:hAnsi="Arial" w:cs="Arial"/>
        </w:rPr>
      </w:pPr>
      <w:r>
        <w:t>Improving platform</w:t>
      </w:r>
      <w:r w:rsidR="006424C0">
        <w:t>:</w:t>
      </w:r>
    </w:p>
    <w:p w14:paraId="28D0A66D" w14:textId="4170B4E0" w:rsidR="00CB08DD" w:rsidRPr="002F13C0" w:rsidRDefault="00CB08DD" w:rsidP="00C7304E">
      <w:pPr>
        <w:pStyle w:val="ListParagraph"/>
        <w:numPr>
          <w:ilvl w:val="1"/>
          <w:numId w:val="25"/>
        </w:numPr>
        <w:spacing w:line="276" w:lineRule="auto"/>
        <w:rPr>
          <w:rFonts w:ascii="Arial" w:hAnsi="Arial" w:cs="Arial"/>
        </w:rPr>
      </w:pPr>
      <w:r>
        <w:t>Support more project types, bringing</w:t>
      </w:r>
      <w:r w:rsidR="007D7313">
        <w:t xml:space="preserve"> in advanced setups specific to</w:t>
      </w:r>
      <w:r>
        <w:t xml:space="preserve"> different industries/problem areas</w:t>
      </w:r>
    </w:p>
    <w:p w14:paraId="1BD7C447" w14:textId="69955695" w:rsidR="00441F6A" w:rsidRPr="002F13C0" w:rsidRDefault="00441F6A" w:rsidP="00C7304E">
      <w:pPr>
        <w:pStyle w:val="ListParagraph"/>
        <w:numPr>
          <w:ilvl w:val="1"/>
          <w:numId w:val="25"/>
        </w:numPr>
        <w:spacing w:line="276" w:lineRule="auto"/>
        <w:rPr>
          <w:rFonts w:ascii="Arial" w:hAnsi="Arial" w:cs="Arial"/>
        </w:rPr>
      </w:pPr>
      <w:r w:rsidRPr="002F13C0">
        <w:t>Establishing processes</w:t>
      </w:r>
      <w:r w:rsidR="00B05A2E">
        <w:t>, workflows a</w:t>
      </w:r>
      <w:r w:rsidRPr="002F13C0">
        <w:t>nd creating</w:t>
      </w:r>
      <w:r w:rsidR="00B05A2E">
        <w:t>/integrating</w:t>
      </w:r>
      <w:r w:rsidRPr="002F13C0">
        <w:t xml:space="preserve"> tools to </w:t>
      </w:r>
      <w:r w:rsidR="004018E7">
        <w:t xml:space="preserve">let </w:t>
      </w:r>
      <w:r w:rsidRPr="002F13C0">
        <w:t xml:space="preserve">Dogezer </w:t>
      </w:r>
      <w:r w:rsidR="00B05A2E">
        <w:t xml:space="preserve">grow outside of </w:t>
      </w:r>
      <w:r w:rsidR="00E3449B">
        <w:t xml:space="preserve">the </w:t>
      </w:r>
      <w:r w:rsidR="00B05A2E">
        <w:t>software development market</w:t>
      </w:r>
    </w:p>
    <w:p w14:paraId="678D5D37" w14:textId="422E9CDF" w:rsidR="00CB08DD" w:rsidRPr="002F13C0" w:rsidRDefault="00887E61" w:rsidP="00C7304E">
      <w:pPr>
        <w:pStyle w:val="ListParagraph"/>
        <w:numPr>
          <w:ilvl w:val="1"/>
          <w:numId w:val="25"/>
        </w:numPr>
        <w:spacing w:line="276" w:lineRule="auto"/>
        <w:rPr>
          <w:rFonts w:ascii="Arial" w:hAnsi="Arial" w:cs="Arial"/>
        </w:rPr>
      </w:pPr>
      <w:r w:rsidRPr="002F13C0">
        <w:t xml:space="preserve">More financial </w:t>
      </w:r>
      <w:r w:rsidR="0025695F">
        <w:t>models</w:t>
      </w:r>
      <w:r w:rsidR="00CB08DD" w:rsidRPr="002F13C0">
        <w:t xml:space="preserve"> to manage financial relations </w:t>
      </w:r>
      <w:r w:rsidR="00876C25" w:rsidRPr="002F13C0">
        <w:t>with</w:t>
      </w:r>
      <w:r w:rsidR="00CB08DD" w:rsidRPr="002F13C0">
        <w:t xml:space="preserve">in </w:t>
      </w:r>
      <w:r w:rsidR="00876C25" w:rsidRPr="002F13C0">
        <w:t xml:space="preserve">the </w:t>
      </w:r>
      <w:r w:rsidR="00CB08DD" w:rsidRPr="002F13C0">
        <w:t>project</w:t>
      </w:r>
    </w:p>
    <w:p w14:paraId="353DFAF8" w14:textId="57512EF7" w:rsidR="00CB08DD" w:rsidRPr="002F13C0" w:rsidRDefault="00CB08DD" w:rsidP="00C7304E">
      <w:pPr>
        <w:pStyle w:val="ListParagraph"/>
        <w:numPr>
          <w:ilvl w:val="1"/>
          <w:numId w:val="25"/>
        </w:numPr>
        <w:spacing w:line="276" w:lineRule="auto"/>
        <w:rPr>
          <w:rFonts w:ascii="Arial" w:hAnsi="Arial" w:cs="Arial"/>
        </w:rPr>
      </w:pPr>
      <w:r w:rsidRPr="002F13C0">
        <w:t>Integrated exchange between independent project currencies</w:t>
      </w:r>
      <w:r w:rsidR="004E30E1">
        <w:t>,</w:t>
      </w:r>
      <w:r w:rsidRPr="002F13C0">
        <w:t xml:space="preserve"> allowing team members to exchange </w:t>
      </w:r>
      <w:r w:rsidR="004A06D9">
        <w:t xml:space="preserve">the </w:t>
      </w:r>
      <w:r w:rsidRPr="002F13C0">
        <w:t xml:space="preserve">project currency they earned to fiat/crypto or to </w:t>
      </w:r>
      <w:r w:rsidR="004A06D9">
        <w:t>the project currency of another project</w:t>
      </w:r>
      <w:r w:rsidRPr="002F13C0">
        <w:t xml:space="preserve"> with or without </w:t>
      </w:r>
      <w:r w:rsidR="00FA792B">
        <w:t xml:space="preserve">the </w:t>
      </w:r>
      <w:r w:rsidRPr="002F13C0">
        <w:t>project owner</w:t>
      </w:r>
      <w:r w:rsidR="004E30E1">
        <w:t>’s</w:t>
      </w:r>
      <w:r w:rsidRPr="002F13C0">
        <w:t xml:space="preserve"> consent</w:t>
      </w:r>
    </w:p>
    <w:p w14:paraId="25D1DCD4" w14:textId="1B6B8E17" w:rsidR="00CB08DD" w:rsidRPr="002F13C0" w:rsidRDefault="00CB08DD" w:rsidP="00C7304E">
      <w:pPr>
        <w:pStyle w:val="ListParagraph"/>
        <w:numPr>
          <w:ilvl w:val="1"/>
          <w:numId w:val="25"/>
        </w:numPr>
        <w:spacing w:line="276" w:lineRule="auto"/>
        <w:rPr>
          <w:rFonts w:ascii="Arial" w:hAnsi="Arial" w:cs="Arial"/>
        </w:rPr>
      </w:pPr>
      <w:r w:rsidRPr="002F13C0">
        <w:t>A mechanism for early investors and supporters to support project</w:t>
      </w:r>
      <w:r w:rsidR="008120E4" w:rsidRPr="002F13C0">
        <w:t>s</w:t>
      </w:r>
      <w:r w:rsidRPr="002F13C0">
        <w:t xml:space="preserve"> with additional funding</w:t>
      </w:r>
    </w:p>
    <w:p w14:paraId="7F117798" w14:textId="28673BBD" w:rsidR="00CB08DD" w:rsidRPr="002F13C0" w:rsidRDefault="00CB08DD" w:rsidP="00C7304E">
      <w:pPr>
        <w:pStyle w:val="ListParagraph"/>
        <w:numPr>
          <w:ilvl w:val="1"/>
          <w:numId w:val="25"/>
        </w:numPr>
        <w:spacing w:line="276" w:lineRule="auto"/>
        <w:rPr>
          <w:rFonts w:ascii="Arial" w:hAnsi="Arial" w:cs="Arial"/>
        </w:rPr>
      </w:pPr>
      <w:r w:rsidRPr="002F13C0">
        <w:t>Legal support for proj</w:t>
      </w:r>
      <w:r w:rsidR="00BE6B97" w:rsidRPr="002F13C0">
        <w:t xml:space="preserve">ects </w:t>
      </w:r>
    </w:p>
    <w:p w14:paraId="45BE30B0" w14:textId="77777777" w:rsidR="008F1D8A" w:rsidRPr="008F1D8A" w:rsidRDefault="00CB08DD" w:rsidP="00C7304E">
      <w:pPr>
        <w:pStyle w:val="ListParagraph"/>
        <w:numPr>
          <w:ilvl w:val="1"/>
          <w:numId w:val="25"/>
        </w:numPr>
        <w:spacing w:line="276" w:lineRule="auto"/>
        <w:rPr>
          <w:rFonts w:ascii="Arial" w:hAnsi="Arial" w:cs="Arial"/>
        </w:rPr>
      </w:pPr>
      <w:r w:rsidRPr="002F13C0">
        <w:t xml:space="preserve">Assisted projects, where </w:t>
      </w:r>
      <w:r w:rsidR="00BE6B97" w:rsidRPr="002F13C0">
        <w:t xml:space="preserve">the </w:t>
      </w:r>
      <w:r w:rsidRPr="002F13C0">
        <w:t>Dogezer team or community experts can be called for help/ad</w:t>
      </w:r>
      <w:r w:rsidR="004E30E1">
        <w:t>vic</w:t>
      </w:r>
      <w:r w:rsidRPr="002F13C0">
        <w:t>e</w:t>
      </w:r>
    </w:p>
    <w:p w14:paraId="55A4BBB2" w14:textId="2C5EB624" w:rsidR="008F1D8A" w:rsidRPr="008F1D8A" w:rsidRDefault="008F1D8A" w:rsidP="00C7304E">
      <w:pPr>
        <w:pStyle w:val="ListParagraph"/>
        <w:numPr>
          <w:ilvl w:val="1"/>
          <w:numId w:val="25"/>
        </w:numPr>
        <w:spacing w:line="276" w:lineRule="auto"/>
        <w:rPr>
          <w:rFonts w:ascii="Arial" w:hAnsi="Arial" w:cs="Arial"/>
        </w:rPr>
      </w:pPr>
      <w:r>
        <w:t>S</w:t>
      </w:r>
      <w:r w:rsidRPr="008F1D8A">
        <w:t>upport for online advisory board for the project</w:t>
      </w:r>
    </w:p>
    <w:p w14:paraId="39D2F400" w14:textId="37C595A3" w:rsidR="00CB08DD" w:rsidRDefault="009F0D36" w:rsidP="00824FBA">
      <w:pPr>
        <w:spacing w:line="276" w:lineRule="auto"/>
      </w:pPr>
      <w:r>
        <w:t xml:space="preserve">Dogezer </w:t>
      </w:r>
      <w:r w:rsidR="00685F89">
        <w:t>will</w:t>
      </w:r>
      <w:r>
        <w:t xml:space="preserve"> work</w:t>
      </w:r>
      <w:r w:rsidR="00CB08DD">
        <w:t xml:space="preserve"> with </w:t>
      </w:r>
      <w:r w:rsidR="004E30E1">
        <w:t xml:space="preserve">the </w:t>
      </w:r>
      <w:r w:rsidR="00CB08DD">
        <w:t xml:space="preserve">community to understand which features are in higher demand and </w:t>
      </w:r>
      <w:r w:rsidR="00685F89">
        <w:t>will</w:t>
      </w:r>
      <w:r w:rsidR="00CB08DD">
        <w:t xml:space="preserve"> stimulate </w:t>
      </w:r>
      <w:r>
        <w:t xml:space="preserve">the community to </w:t>
      </w:r>
      <w:r w:rsidR="00E11837">
        <w:t>produce</w:t>
      </w:r>
      <w:r w:rsidR="00CB08DD">
        <w:t xml:space="preserve"> more </w:t>
      </w:r>
      <w:r w:rsidR="00E11837">
        <w:t xml:space="preserve">ideas. </w:t>
      </w:r>
    </w:p>
    <w:p w14:paraId="0432FC8E" w14:textId="77777777" w:rsidR="00CB08DD" w:rsidRDefault="00CB08DD" w:rsidP="002F13C0">
      <w:pPr>
        <w:pStyle w:val="Heading2"/>
        <w:rPr>
          <w:rFonts w:eastAsia="Times New Roman"/>
        </w:rPr>
      </w:pPr>
      <w:bookmarkStart w:id="359" w:name="_Toc494114103"/>
      <w:r w:rsidRPr="002F13C0">
        <w:t>Dogezer</w:t>
      </w:r>
      <w:r>
        <w:rPr>
          <w:rFonts w:eastAsia="Times New Roman"/>
        </w:rPr>
        <w:t xml:space="preserve"> @ Dogezer</w:t>
      </w:r>
      <w:bookmarkEnd w:id="359"/>
    </w:p>
    <w:p w14:paraId="7C952E39" w14:textId="595CD69B" w:rsidR="00231361" w:rsidRDefault="00CB08DD">
      <w:pPr>
        <w:rPr>
          <w:rFonts w:ascii="Cambria" w:eastAsia="Times New Roman" w:hAnsi="Cambria"/>
          <w:color w:val="366091"/>
          <w:sz w:val="28"/>
          <w:szCs w:val="28"/>
        </w:rPr>
      </w:pPr>
      <w:r>
        <w:t xml:space="preserve">In a second </w:t>
      </w:r>
      <w:r w:rsidR="00ED4768">
        <w:t xml:space="preserve">half of 2018, </w:t>
      </w:r>
      <w:r w:rsidR="00DA6F1D">
        <w:t xml:space="preserve">the </w:t>
      </w:r>
      <w:r w:rsidR="00ED4768">
        <w:t xml:space="preserve">Dogezer team </w:t>
      </w:r>
      <w:r w:rsidR="009E37B7">
        <w:t>plan</w:t>
      </w:r>
      <w:r w:rsidR="00EC0859">
        <w:t>s</w:t>
      </w:r>
      <w:r w:rsidR="009E37B7">
        <w:t xml:space="preserve"> to</w:t>
      </w:r>
      <w:r>
        <w:t xml:space="preserve"> launch</w:t>
      </w:r>
      <w:r w:rsidR="00EC0859">
        <w:t xml:space="preserve"> the</w:t>
      </w:r>
      <w:r w:rsidR="00ED4768">
        <w:t xml:space="preserve"> Dogezer </w:t>
      </w:r>
      <w:r w:rsidR="00EC0859">
        <w:t xml:space="preserve">solution as a </w:t>
      </w:r>
      <w:r w:rsidR="00ED4768">
        <w:t>project on the</w:t>
      </w:r>
      <w:r>
        <w:t xml:space="preserve"> Dogezer platform, so </w:t>
      </w:r>
      <w:r w:rsidR="000E075E">
        <w:t>the community</w:t>
      </w:r>
      <w:r w:rsidR="000A3789">
        <w:t xml:space="preserve"> </w:t>
      </w:r>
      <w:r w:rsidR="00BC6379">
        <w:t>could</w:t>
      </w:r>
      <w:r>
        <w:t xml:space="preserve"> wo</w:t>
      </w:r>
      <w:r w:rsidR="000A3789">
        <w:t xml:space="preserve">rk on improving the </w:t>
      </w:r>
      <w:r w:rsidR="002E7AAC">
        <w:t xml:space="preserve">Dogezer </w:t>
      </w:r>
      <w:r w:rsidR="00EC0859">
        <w:t xml:space="preserve">solution </w:t>
      </w:r>
      <w:r w:rsidR="00563D99">
        <w:t xml:space="preserve">and be rewarded with a </w:t>
      </w:r>
      <w:r w:rsidR="00725960">
        <w:t xml:space="preserve">share of </w:t>
      </w:r>
      <w:r w:rsidR="00DF7C32">
        <w:t xml:space="preserve">the </w:t>
      </w:r>
      <w:r w:rsidR="00725960">
        <w:t>Dogezer revenue</w:t>
      </w:r>
      <w:r w:rsidR="00EC0859">
        <w:t xml:space="preserve"> for the work they have done to improve the platform.</w:t>
      </w:r>
      <w:r>
        <w:t xml:space="preserve"> With </w:t>
      </w:r>
      <w:r w:rsidR="00360686">
        <w:t>this</w:t>
      </w:r>
      <w:r>
        <w:t xml:space="preserve"> approach, Dogezer </w:t>
      </w:r>
      <w:r w:rsidR="00CE4A3D">
        <w:t>will</w:t>
      </w:r>
      <w:r>
        <w:t xml:space="preserve"> be quick to reac</w:t>
      </w:r>
      <w:r w:rsidR="00360686">
        <w:t xml:space="preserve">t to market demand, </w:t>
      </w:r>
      <w:r w:rsidR="00CE4A3D">
        <w:t>will</w:t>
      </w:r>
      <w:r w:rsidR="00360686">
        <w:t xml:space="preserve"> have</w:t>
      </w:r>
      <w:r>
        <w:t xml:space="preserve"> </w:t>
      </w:r>
      <w:r w:rsidR="00BC6379">
        <w:t>higher</w:t>
      </w:r>
      <w:r>
        <w:t xml:space="preserve"> speed to ma</w:t>
      </w:r>
      <w:r w:rsidR="00360686">
        <w:t>rket and should easily outgrow</w:t>
      </w:r>
      <w:r>
        <w:t xml:space="preserve"> any potential competitors.</w:t>
      </w:r>
      <w:r w:rsidR="00231361">
        <w:rPr>
          <w:rFonts w:ascii="Cambria" w:eastAsia="Times New Roman" w:hAnsi="Cambria"/>
          <w:color w:val="366091"/>
          <w:sz w:val="28"/>
          <w:szCs w:val="28"/>
        </w:rPr>
        <w:br w:type="page"/>
      </w:r>
    </w:p>
    <w:p w14:paraId="73F1572C" w14:textId="18728641" w:rsidR="00CB08DD" w:rsidRDefault="00CB08DD" w:rsidP="00E94C96">
      <w:pPr>
        <w:pStyle w:val="Heading1"/>
        <w:rPr>
          <w:rFonts w:eastAsia="Times New Roman"/>
        </w:rPr>
      </w:pPr>
      <w:bookmarkStart w:id="360" w:name="_Toc494114104"/>
      <w:r w:rsidRPr="007E28F2">
        <w:rPr>
          <w:rFonts w:eastAsia="Times New Roman"/>
        </w:rPr>
        <w:lastRenderedPageBreak/>
        <w:t>D</w:t>
      </w:r>
      <w:r>
        <w:rPr>
          <w:rFonts w:eastAsia="Times New Roman"/>
        </w:rPr>
        <w:t>ogezer - Now and Future</w:t>
      </w:r>
      <w:bookmarkEnd w:id="360"/>
    </w:p>
    <w:p w14:paraId="0CAA39EF" w14:textId="42FD8587" w:rsidR="00CB08DD" w:rsidRDefault="0074389B" w:rsidP="002F13C0">
      <w:pPr>
        <w:pStyle w:val="Heading2"/>
        <w:rPr>
          <w:rFonts w:eastAsia="Times New Roman"/>
        </w:rPr>
      </w:pPr>
      <w:bookmarkStart w:id="361" w:name="_Toc494114105"/>
      <w:r>
        <w:rPr>
          <w:rFonts w:eastAsia="Times New Roman"/>
        </w:rPr>
        <w:t xml:space="preserve">Current State of </w:t>
      </w:r>
      <w:r w:rsidRPr="002F13C0">
        <w:t>D</w:t>
      </w:r>
      <w:r w:rsidR="00CB08DD" w:rsidRPr="002F13C0">
        <w:t>evelopment</w:t>
      </w:r>
      <w:bookmarkEnd w:id="361"/>
    </w:p>
    <w:p w14:paraId="61B0A871" w14:textId="7A9524FA" w:rsidR="00083ECA" w:rsidRDefault="00083ECA" w:rsidP="002F13C0">
      <w:r>
        <w:t>In 2011, the Dogezer team conceived the idea of creating a SaaS product to support collaborative development of commercial products, but implementation of the system was considered too complex at that time. The team resumed discussions abou</w:t>
      </w:r>
      <w:r w:rsidR="00CE4A3D">
        <w:t>t the platform in the spring</w:t>
      </w:r>
      <w:r w:rsidR="00096444">
        <w:t xml:space="preserve"> of </w:t>
      </w:r>
      <w:r>
        <w:t xml:space="preserve">2016 and </w:t>
      </w:r>
      <w:r w:rsidR="0010494E">
        <w:t xml:space="preserve">started full scale </w:t>
      </w:r>
      <w:r>
        <w:t xml:space="preserve">development in October 2016. </w:t>
      </w:r>
    </w:p>
    <w:p w14:paraId="328C439F" w14:textId="5F22D81C" w:rsidR="00083ECA" w:rsidRDefault="00083ECA" w:rsidP="002F13C0">
      <w:r>
        <w:t xml:space="preserve">Over the last 10 months, through multiple iterations, discussions, and concept improvements, the core of a product </w:t>
      </w:r>
      <w:r w:rsidR="00BC6379">
        <w:t>has been</w:t>
      </w:r>
      <w:r>
        <w:t xml:space="preserve"> implemented and now the team is working on adding features, ensuring data security and system stability while targeting a </w:t>
      </w:r>
      <w:del w:id="362" w:author="aikozlov" w:date="2017-09-24T19:40:00Z">
        <w:r w:rsidRPr="0010494E" w:rsidDel="001E28E6">
          <w:rPr>
            <w:rStyle w:val="Strong"/>
          </w:rPr>
          <w:delText>publically</w:delText>
        </w:r>
      </w:del>
      <w:ins w:id="363" w:author="aikozlov" w:date="2017-09-24T19:40:00Z">
        <w:r w:rsidR="001E28E6" w:rsidRPr="0010494E">
          <w:rPr>
            <w:rStyle w:val="Strong"/>
          </w:rPr>
          <w:t>publicly</w:t>
        </w:r>
      </w:ins>
      <w:r w:rsidRPr="0010494E">
        <w:rPr>
          <w:rStyle w:val="Strong"/>
        </w:rPr>
        <w:t xml:space="preserve"> available alpha version release in the middle of November 2017</w:t>
      </w:r>
      <w:r>
        <w:t xml:space="preserve">. </w:t>
      </w:r>
    </w:p>
    <w:p w14:paraId="730D6D5A" w14:textId="5772FEAE" w:rsidR="00083ECA" w:rsidRDefault="00083ECA" w:rsidP="002F13C0">
      <w:r>
        <w:t>In the mean</w:t>
      </w:r>
      <w:r w:rsidR="00614C5E">
        <w:t>while</w:t>
      </w:r>
      <w:r>
        <w:t xml:space="preserve">, you can see the product on </w:t>
      </w:r>
      <w:proofErr w:type="spellStart"/>
      <w:r>
        <w:t>Dogezer’s</w:t>
      </w:r>
      <w:proofErr w:type="spellEnd"/>
      <w:r>
        <w:t xml:space="preserve"> YouTube channel at </w:t>
      </w:r>
      <w:hyperlink r:id="rId13" w:history="1">
        <w:r w:rsidR="00C22F74" w:rsidRPr="00824FBA">
          <w:rPr>
            <w:rStyle w:val="linkChar"/>
          </w:rPr>
          <w:t>https://www.youtube.com/channel/UCxaU9UXzG7VvjHhnlmmSmJA</w:t>
        </w:r>
      </w:hyperlink>
      <w:r w:rsidR="00614C5E">
        <w:t xml:space="preserve">. You can also check </w:t>
      </w:r>
      <w:r w:rsidR="00096444">
        <w:t xml:space="preserve">out </w:t>
      </w:r>
      <w:r w:rsidR="00614C5E">
        <w:t xml:space="preserve">our </w:t>
      </w:r>
      <w:r>
        <w:t xml:space="preserve">screenshots in the </w:t>
      </w:r>
      <w:r w:rsidR="00096444">
        <w:t>“</w:t>
      </w:r>
      <w:r>
        <w:t>Product</w:t>
      </w:r>
      <w:r w:rsidR="00096444">
        <w:t>”</w:t>
      </w:r>
      <w:r>
        <w:t xml:space="preserve"> section of </w:t>
      </w:r>
      <w:hyperlink r:id="rId14" w:history="1">
        <w:r w:rsidRPr="00824FBA">
          <w:rPr>
            <w:rStyle w:val="linkChar"/>
          </w:rPr>
          <w:t>https://dogezer.com</w:t>
        </w:r>
      </w:hyperlink>
      <w:r>
        <w:t>.</w:t>
      </w:r>
    </w:p>
    <w:p w14:paraId="17AAD8BE" w14:textId="77777777" w:rsidR="00CB08DD" w:rsidRDefault="00CB08DD" w:rsidP="002F13C0">
      <w:pPr>
        <w:pStyle w:val="Heading2"/>
        <w:rPr>
          <w:rFonts w:eastAsia="Times New Roman"/>
        </w:rPr>
      </w:pPr>
      <w:bookmarkStart w:id="364" w:name="_Toc494114106"/>
      <w:r w:rsidRPr="002F13C0">
        <w:t>Roadmap</w:t>
      </w:r>
      <w:bookmarkEnd w:id="364"/>
    </w:p>
    <w:p w14:paraId="1049BB95" w14:textId="2C322FEA" w:rsidR="00CB08DD" w:rsidRPr="002F13C0" w:rsidRDefault="00CB08DD" w:rsidP="00C7304E">
      <w:pPr>
        <w:pStyle w:val="ListParagraph"/>
        <w:numPr>
          <w:ilvl w:val="0"/>
          <w:numId w:val="26"/>
        </w:numPr>
        <w:rPr>
          <w:rFonts w:ascii="Arial" w:hAnsi="Arial" w:cs="Arial"/>
        </w:rPr>
      </w:pPr>
      <w:r>
        <w:t xml:space="preserve">September 1st: </w:t>
      </w:r>
      <w:proofErr w:type="spellStart"/>
      <w:r w:rsidR="002E3595">
        <w:t>Pre</w:t>
      </w:r>
      <w:r w:rsidR="00EA6DE0">
        <w:t>ITO</w:t>
      </w:r>
      <w:proofErr w:type="spellEnd"/>
      <w:r>
        <w:t xml:space="preserve"> starts</w:t>
      </w:r>
    </w:p>
    <w:p w14:paraId="77ADEC56" w14:textId="65776D06" w:rsidR="00CB08DD" w:rsidRPr="002F13C0" w:rsidRDefault="00CB08DD" w:rsidP="00C7304E">
      <w:pPr>
        <w:pStyle w:val="ListParagraph"/>
        <w:numPr>
          <w:ilvl w:val="0"/>
          <w:numId w:val="26"/>
        </w:numPr>
        <w:rPr>
          <w:rFonts w:ascii="Arial" w:hAnsi="Arial" w:cs="Arial"/>
        </w:rPr>
      </w:pPr>
      <w:r>
        <w:t xml:space="preserve">September 30th: </w:t>
      </w:r>
      <w:proofErr w:type="spellStart"/>
      <w:r w:rsidR="002E3595">
        <w:t>Pre</w:t>
      </w:r>
      <w:r w:rsidR="00EA6DE0">
        <w:t>ITO</w:t>
      </w:r>
      <w:proofErr w:type="spellEnd"/>
      <w:r>
        <w:t xml:space="preserve"> ends</w:t>
      </w:r>
    </w:p>
    <w:p w14:paraId="66509BB2" w14:textId="71A12F00" w:rsidR="00CB08DD" w:rsidRPr="002F13C0" w:rsidRDefault="0010494E" w:rsidP="00C7304E">
      <w:pPr>
        <w:pStyle w:val="ListParagraph"/>
        <w:numPr>
          <w:ilvl w:val="0"/>
          <w:numId w:val="26"/>
        </w:numPr>
        <w:rPr>
          <w:rFonts w:ascii="Arial" w:hAnsi="Arial" w:cs="Arial"/>
        </w:rPr>
      </w:pPr>
      <w:r>
        <w:t>~</w:t>
      </w:r>
      <w:r w:rsidR="00CB08DD">
        <w:t xml:space="preserve">November 15th: Alpha </w:t>
      </w:r>
      <w:r w:rsidR="007D5685">
        <w:t>release</w:t>
      </w:r>
    </w:p>
    <w:p w14:paraId="3D71F0A1" w14:textId="0B9C1EDD" w:rsidR="00CB08DD" w:rsidRPr="002F13C0" w:rsidRDefault="00CB08DD" w:rsidP="00C7304E">
      <w:pPr>
        <w:pStyle w:val="ListParagraph"/>
        <w:numPr>
          <w:ilvl w:val="0"/>
          <w:numId w:val="26"/>
        </w:numPr>
        <w:rPr>
          <w:rFonts w:ascii="Arial" w:hAnsi="Arial" w:cs="Arial"/>
        </w:rPr>
      </w:pPr>
      <w:del w:id="365" w:author="aikozlov" w:date="2017-09-24T19:32:00Z">
        <w:r w:rsidDel="001E28E6">
          <w:delText xml:space="preserve">November </w:delText>
        </w:r>
      </w:del>
      <w:ins w:id="366" w:author="aikozlov" w:date="2017-09-24T19:32:00Z">
        <w:r w:rsidR="001E28E6">
          <w:t xml:space="preserve">January </w:t>
        </w:r>
      </w:ins>
      <w:r>
        <w:t>15th: ITO starts</w:t>
      </w:r>
    </w:p>
    <w:p w14:paraId="572918B8" w14:textId="3C98379D" w:rsidR="00CB08DD" w:rsidRPr="002F13C0" w:rsidRDefault="00CB08DD" w:rsidP="00C7304E">
      <w:pPr>
        <w:pStyle w:val="ListParagraph"/>
        <w:numPr>
          <w:ilvl w:val="0"/>
          <w:numId w:val="26"/>
        </w:numPr>
        <w:rPr>
          <w:rFonts w:ascii="Arial" w:hAnsi="Arial" w:cs="Arial"/>
        </w:rPr>
      </w:pPr>
      <w:del w:id="367" w:author="aikozlov" w:date="2017-09-24T19:32:00Z">
        <w:r w:rsidDel="001E28E6">
          <w:delText xml:space="preserve">December </w:delText>
        </w:r>
      </w:del>
      <w:ins w:id="368" w:author="aikozlov" w:date="2017-09-24T19:58:00Z">
        <w:r w:rsidR="009002A2">
          <w:t>February</w:t>
        </w:r>
      </w:ins>
      <w:ins w:id="369" w:author="aikozlov" w:date="2017-09-24T19:32:00Z">
        <w:r w:rsidR="001E28E6">
          <w:t xml:space="preserve"> </w:t>
        </w:r>
      </w:ins>
      <w:r>
        <w:t>15th: ITO ends</w:t>
      </w:r>
    </w:p>
    <w:p w14:paraId="5EA62894" w14:textId="4F951261" w:rsidR="00CB08DD" w:rsidRPr="002F13C0" w:rsidRDefault="00CB08DD" w:rsidP="00C7304E">
      <w:pPr>
        <w:pStyle w:val="ListParagraph"/>
        <w:numPr>
          <w:ilvl w:val="0"/>
          <w:numId w:val="26"/>
        </w:numPr>
        <w:rPr>
          <w:rFonts w:ascii="Arial" w:hAnsi="Arial" w:cs="Arial"/>
        </w:rPr>
      </w:pPr>
      <w:r>
        <w:t xml:space="preserve">July 2018: </w:t>
      </w:r>
      <w:r w:rsidR="007D5685">
        <w:t>Open Beta release</w:t>
      </w:r>
    </w:p>
    <w:p w14:paraId="7F3B0F96" w14:textId="2AC20514" w:rsidR="00CB08DD" w:rsidRPr="0010494E" w:rsidRDefault="007D5685" w:rsidP="00C7304E">
      <w:pPr>
        <w:pStyle w:val="ListParagraph"/>
        <w:numPr>
          <w:ilvl w:val="0"/>
          <w:numId w:val="26"/>
        </w:numPr>
        <w:rPr>
          <w:rFonts w:ascii="Arial" w:hAnsi="Arial" w:cs="Arial"/>
        </w:rPr>
      </w:pPr>
      <w:r>
        <w:t xml:space="preserve">December 2018: Official </w:t>
      </w:r>
      <w:r w:rsidR="00096444">
        <w:t xml:space="preserve">release </w:t>
      </w:r>
      <w:r w:rsidR="00CB08DD">
        <w:t>of Dogezer 1.0</w:t>
      </w:r>
    </w:p>
    <w:p w14:paraId="4097FBA6" w14:textId="48BA07F8" w:rsidR="0010494E" w:rsidRDefault="0010494E">
      <w:pPr>
        <w:spacing w:after="240"/>
        <w:rPr>
          <w:rFonts w:ascii="Times New Roman" w:eastAsia="Times New Roman" w:hAnsi="Times New Roman" w:cs="Times New Roman"/>
          <w:sz w:val="24"/>
          <w:szCs w:val="24"/>
        </w:rPr>
      </w:pPr>
    </w:p>
    <w:p w14:paraId="23D0947B" w14:textId="13DCEEEE" w:rsidR="00A90F0A" w:rsidRDefault="00A90F0A">
      <w:pPr>
        <w:spacing w:after="240"/>
        <w:rPr>
          <w:rFonts w:ascii="Times New Roman" w:eastAsia="Times New Roman" w:hAnsi="Times New Roman" w:cs="Times New Roman"/>
          <w:sz w:val="24"/>
          <w:szCs w:val="24"/>
        </w:rPr>
      </w:pPr>
    </w:p>
    <w:p w14:paraId="1DC6D570" w14:textId="6FF6ED45" w:rsidR="00A90F0A" w:rsidRDefault="00A90F0A">
      <w:pPr>
        <w:spacing w:after="240"/>
        <w:rPr>
          <w:rFonts w:ascii="Times New Roman" w:eastAsia="Times New Roman" w:hAnsi="Times New Roman" w:cs="Times New Roman"/>
          <w:sz w:val="24"/>
          <w:szCs w:val="24"/>
        </w:rPr>
      </w:pPr>
    </w:p>
    <w:p w14:paraId="6EF96A1F" w14:textId="7169236A" w:rsidR="00A90F0A" w:rsidRDefault="00A90F0A">
      <w:pPr>
        <w:spacing w:after="240"/>
        <w:rPr>
          <w:rFonts w:ascii="Times New Roman" w:eastAsia="Times New Roman" w:hAnsi="Times New Roman" w:cs="Times New Roman"/>
          <w:sz w:val="24"/>
          <w:szCs w:val="24"/>
        </w:rPr>
      </w:pPr>
    </w:p>
    <w:p w14:paraId="698098F5" w14:textId="0578EE29" w:rsidR="00A90F0A" w:rsidRDefault="00A90F0A">
      <w:pPr>
        <w:spacing w:after="240"/>
        <w:rPr>
          <w:rFonts w:ascii="Times New Roman" w:eastAsia="Times New Roman" w:hAnsi="Times New Roman" w:cs="Times New Roman"/>
          <w:sz w:val="24"/>
          <w:szCs w:val="24"/>
        </w:rPr>
      </w:pPr>
    </w:p>
    <w:p w14:paraId="0B5557BD" w14:textId="6413B404" w:rsidR="00A90F0A" w:rsidRDefault="00A90F0A">
      <w:pPr>
        <w:spacing w:after="240"/>
        <w:rPr>
          <w:rFonts w:ascii="Times New Roman" w:eastAsia="Times New Roman" w:hAnsi="Times New Roman" w:cs="Times New Roman"/>
          <w:sz w:val="24"/>
          <w:szCs w:val="24"/>
        </w:rPr>
      </w:pPr>
    </w:p>
    <w:p w14:paraId="62EDECCB" w14:textId="5CA224CD" w:rsidR="00A90F0A" w:rsidRDefault="00A90F0A">
      <w:pPr>
        <w:spacing w:after="240"/>
        <w:rPr>
          <w:rFonts w:ascii="Times New Roman" w:eastAsia="Times New Roman" w:hAnsi="Times New Roman" w:cs="Times New Roman"/>
          <w:sz w:val="24"/>
          <w:szCs w:val="24"/>
        </w:rPr>
      </w:pPr>
    </w:p>
    <w:p w14:paraId="536AAC61" w14:textId="3E63F242" w:rsidR="00A90F0A" w:rsidRDefault="00A90F0A">
      <w:pPr>
        <w:spacing w:after="240"/>
        <w:rPr>
          <w:rFonts w:ascii="Times New Roman" w:eastAsia="Times New Roman" w:hAnsi="Times New Roman" w:cs="Times New Roman"/>
          <w:sz w:val="24"/>
          <w:szCs w:val="24"/>
        </w:rPr>
      </w:pPr>
    </w:p>
    <w:p w14:paraId="1B51B2D5" w14:textId="77777777" w:rsidR="00A90F0A" w:rsidRDefault="00A90F0A">
      <w:pPr>
        <w:spacing w:after="240"/>
        <w:rPr>
          <w:rFonts w:ascii="Times New Roman" w:eastAsia="Times New Roman" w:hAnsi="Times New Roman" w:cs="Times New Roman"/>
          <w:sz w:val="24"/>
          <w:szCs w:val="24"/>
        </w:rPr>
      </w:pPr>
    </w:p>
    <w:p w14:paraId="676C24F3" w14:textId="77777777" w:rsidR="007D5685" w:rsidRDefault="007D5685" w:rsidP="007D5685">
      <w:pPr>
        <w:pStyle w:val="Heading2"/>
      </w:pPr>
      <w:bookmarkStart w:id="370" w:name="_Toc494114107"/>
      <w:r>
        <w:lastRenderedPageBreak/>
        <w:t>Architecture</w:t>
      </w:r>
      <w:bookmarkEnd w:id="370"/>
    </w:p>
    <w:p w14:paraId="08F6504C" w14:textId="0DE2CA54" w:rsidR="00A90F0A" w:rsidRDefault="00A90F0A" w:rsidP="0010494E">
      <w:r>
        <w:rPr>
          <w:noProof/>
          <w:lang w:val="ru-RU" w:eastAsia="ru-RU"/>
        </w:rPr>
        <w:drawing>
          <wp:inline distT="0" distB="0" distL="0" distR="0" wp14:anchorId="5078A4A6" wp14:editId="253978E8">
            <wp:extent cx="5731510" cy="43561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schema-whitepap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356100"/>
                    </a:xfrm>
                    <a:prstGeom prst="rect">
                      <a:avLst/>
                    </a:prstGeom>
                  </pic:spPr>
                </pic:pic>
              </a:graphicData>
            </a:graphic>
          </wp:inline>
        </w:drawing>
      </w:r>
    </w:p>
    <w:p w14:paraId="0664521E" w14:textId="55FDE991" w:rsidR="0010494E" w:rsidRDefault="0010494E" w:rsidP="0010494E">
      <w:r>
        <w:t xml:space="preserve">Technically, the Dogezer solution is a set of independent services running inside Docker containers with a special layer to control scaling. Python and MySQL are empowering the core part of the solution platform. From a frontend perspective, we utilize vue.js for some parts and stick to backend generated pages when it makes sense.  The GitLab Community Edition is used at the backend for GIT related functionalities, and as a storage for </w:t>
      </w:r>
      <w:proofErr w:type="spellStart"/>
      <w:r>
        <w:t>DoFiles</w:t>
      </w:r>
      <w:proofErr w:type="spellEnd"/>
      <w:r>
        <w:t xml:space="preserve">. We have been using </w:t>
      </w:r>
      <w:proofErr w:type="spellStart"/>
      <w:r>
        <w:t>Mattermost</w:t>
      </w:r>
      <w:proofErr w:type="spellEnd"/>
      <w:r>
        <w:t xml:space="preserve"> with a custom client written on Vue.js for the messaging system. However, due to some of the limitations of </w:t>
      </w:r>
      <w:proofErr w:type="spellStart"/>
      <w:r>
        <w:t>Mattermost</w:t>
      </w:r>
      <w:proofErr w:type="spellEnd"/>
      <w:r>
        <w:t xml:space="preserve">, we are </w:t>
      </w:r>
      <w:r w:rsidR="00835506">
        <w:t xml:space="preserve">planning to create </w:t>
      </w:r>
      <w:r>
        <w:t xml:space="preserve">our own messaging backend. We prototyped an approach using </w:t>
      </w:r>
      <w:proofErr w:type="spellStart"/>
      <w:r>
        <w:t>OnlyOffice</w:t>
      </w:r>
      <w:proofErr w:type="spellEnd"/>
      <w:r>
        <w:t xml:space="preserve"> collaborative document editing solutions for </w:t>
      </w:r>
      <w:proofErr w:type="spellStart"/>
      <w:r>
        <w:t>DoDocs</w:t>
      </w:r>
      <w:proofErr w:type="spellEnd"/>
      <w:r>
        <w:t xml:space="preserve">, but </w:t>
      </w:r>
      <w:r w:rsidR="007F7D3F">
        <w:t xml:space="preserve">have </w:t>
      </w:r>
      <w:r w:rsidR="00835506">
        <w:t>y</w:t>
      </w:r>
      <w:r w:rsidR="007F7D3F">
        <w:t>et to achieve a license agreement.</w:t>
      </w:r>
    </w:p>
    <w:p w14:paraId="17D1F591" w14:textId="6EDF5EEA" w:rsidR="00CB08DD" w:rsidRDefault="00CB08DD" w:rsidP="002F13C0">
      <w:pPr>
        <w:pStyle w:val="Heading2"/>
      </w:pPr>
      <w:bookmarkStart w:id="371" w:name="_Toc494114108"/>
      <w:r w:rsidRPr="002F13C0">
        <w:t>Team</w:t>
      </w:r>
      <w:bookmarkEnd w:id="371"/>
    </w:p>
    <w:p w14:paraId="17CDC0F5" w14:textId="09908ED1" w:rsidR="002E7AAC" w:rsidRDefault="002E7AAC" w:rsidP="002E7AAC">
      <w:pPr>
        <w:spacing w:after="240"/>
        <w:rPr>
          <w:rFonts w:eastAsia="Times New Roman"/>
        </w:rPr>
      </w:pPr>
      <w:r w:rsidRPr="00733C7A">
        <w:rPr>
          <w:rFonts w:eastAsia="Times New Roman"/>
        </w:rPr>
        <w:t xml:space="preserve">The Dogezer team originates </w:t>
      </w:r>
      <w:r>
        <w:rPr>
          <w:rFonts w:eastAsia="Times New Roman"/>
        </w:rPr>
        <w:t>from</w:t>
      </w:r>
      <w:r w:rsidRPr="00733C7A">
        <w:rPr>
          <w:rFonts w:eastAsia="Times New Roman"/>
        </w:rPr>
        <w:t xml:space="preserve"> Nizhny Novgorod, Russia, where </w:t>
      </w:r>
      <w:r>
        <w:rPr>
          <w:rFonts w:eastAsia="Times New Roman"/>
        </w:rPr>
        <w:t>the creative minds</w:t>
      </w:r>
      <w:r w:rsidRPr="00733C7A">
        <w:rPr>
          <w:rFonts w:eastAsia="Times New Roman"/>
        </w:rPr>
        <w:t xml:space="preserve"> who </w:t>
      </w:r>
      <w:r>
        <w:rPr>
          <w:rFonts w:eastAsia="Times New Roman"/>
        </w:rPr>
        <w:t xml:space="preserve">have </w:t>
      </w:r>
      <w:r w:rsidRPr="00733C7A">
        <w:rPr>
          <w:rFonts w:eastAsia="Times New Roman"/>
        </w:rPr>
        <w:t xml:space="preserve">known each other for a lifetime gathered together in one office under the </w:t>
      </w:r>
      <w:r w:rsidR="002C1E4E">
        <w:rPr>
          <w:rFonts w:eastAsia="Times New Roman"/>
        </w:rPr>
        <w:t>“</w:t>
      </w:r>
      <w:proofErr w:type="spellStart"/>
      <w:r w:rsidR="002C1E4E">
        <w:rPr>
          <w:rFonts w:eastAsia="Times New Roman"/>
        </w:rPr>
        <w:t>Wearehere</w:t>
      </w:r>
      <w:proofErr w:type="spellEnd"/>
      <w:r w:rsidR="002C1E4E">
        <w:rPr>
          <w:rFonts w:eastAsia="Times New Roman"/>
        </w:rPr>
        <w:t xml:space="preserve"> Labs”</w:t>
      </w:r>
      <w:r w:rsidRPr="00733C7A">
        <w:rPr>
          <w:rFonts w:eastAsia="Times New Roman"/>
        </w:rPr>
        <w:t xml:space="preserve"> brand to </w:t>
      </w:r>
      <w:r>
        <w:rPr>
          <w:rFonts w:eastAsia="Times New Roman"/>
        </w:rPr>
        <w:t>begin</w:t>
      </w:r>
      <w:r w:rsidRPr="00733C7A">
        <w:rPr>
          <w:rFonts w:eastAsia="Times New Roman"/>
        </w:rPr>
        <w:t xml:space="preserve"> work on </w:t>
      </w:r>
      <w:r>
        <w:rPr>
          <w:rFonts w:eastAsia="Times New Roman"/>
        </w:rPr>
        <w:t xml:space="preserve">the </w:t>
      </w:r>
      <w:r w:rsidRPr="00733C7A">
        <w:rPr>
          <w:rFonts w:eastAsia="Times New Roman"/>
        </w:rPr>
        <w:t xml:space="preserve">projects they </w:t>
      </w:r>
      <w:r>
        <w:rPr>
          <w:rFonts w:eastAsia="Times New Roman"/>
        </w:rPr>
        <w:t>felt passionate about</w:t>
      </w:r>
      <w:r w:rsidRPr="00733C7A">
        <w:rPr>
          <w:rFonts w:eastAsia="Times New Roman"/>
        </w:rPr>
        <w:t xml:space="preserve">. After spending a few months trying to design and develop our first product codenamed </w:t>
      </w:r>
      <w:r>
        <w:rPr>
          <w:rFonts w:eastAsia="Times New Roman"/>
        </w:rPr>
        <w:t>“</w:t>
      </w:r>
      <w:proofErr w:type="spellStart"/>
      <w:r w:rsidRPr="00733C7A">
        <w:rPr>
          <w:rFonts w:eastAsia="Times New Roman"/>
        </w:rPr>
        <w:t>yellowcucumber</w:t>
      </w:r>
      <w:proofErr w:type="spellEnd"/>
      <w:r>
        <w:rPr>
          <w:rFonts w:eastAsia="Times New Roman"/>
        </w:rPr>
        <w:t>”</w:t>
      </w:r>
      <w:r w:rsidRPr="00733C7A">
        <w:rPr>
          <w:rFonts w:eastAsia="Times New Roman"/>
        </w:rPr>
        <w:t xml:space="preserve">, a SaaS service for distributed web scrapping, we </w:t>
      </w:r>
      <w:r>
        <w:rPr>
          <w:rFonts w:eastAsia="Times New Roman"/>
        </w:rPr>
        <w:t>were</w:t>
      </w:r>
      <w:r w:rsidRPr="00733C7A">
        <w:rPr>
          <w:rFonts w:eastAsia="Times New Roman"/>
        </w:rPr>
        <w:t xml:space="preserve"> tempted by opportunities to help one start up after another, </w:t>
      </w:r>
      <w:r>
        <w:rPr>
          <w:rFonts w:eastAsia="Times New Roman"/>
        </w:rPr>
        <w:t>which led us to work as a team “</w:t>
      </w:r>
      <w:r w:rsidRPr="00733C7A">
        <w:rPr>
          <w:rFonts w:eastAsia="Times New Roman"/>
        </w:rPr>
        <w:t>behind the scenes</w:t>
      </w:r>
      <w:r>
        <w:rPr>
          <w:rFonts w:eastAsia="Times New Roman"/>
        </w:rPr>
        <w:t>”</w:t>
      </w:r>
      <w:r w:rsidRPr="00733C7A">
        <w:rPr>
          <w:rFonts w:eastAsia="Times New Roman"/>
        </w:rPr>
        <w:t xml:space="preserve"> for a number of US, Japanese, Swiss and UK companies. </w:t>
      </w:r>
    </w:p>
    <w:p w14:paraId="09C39EC7" w14:textId="77777777" w:rsidR="00824FBA" w:rsidRPr="00733C7A" w:rsidRDefault="00824FBA" w:rsidP="002E7AAC">
      <w:pPr>
        <w:spacing w:after="240"/>
        <w:rPr>
          <w:rFonts w:eastAsia="Times New Roman"/>
        </w:rPr>
      </w:pPr>
    </w:p>
    <w:p w14:paraId="4B703DF6" w14:textId="77777777" w:rsidR="002E7AAC" w:rsidRDefault="002E7AAC" w:rsidP="002E7AAC">
      <w:r>
        <w:lastRenderedPageBreak/>
        <w:t>As a team, we have been working on the following key projects:</w:t>
      </w:r>
    </w:p>
    <w:p w14:paraId="2C05E0BB" w14:textId="77777777" w:rsidR="002E7AAC" w:rsidRPr="00096444" w:rsidRDefault="002E7AAC" w:rsidP="00C7304E">
      <w:pPr>
        <w:pStyle w:val="ListParagraph"/>
        <w:numPr>
          <w:ilvl w:val="0"/>
          <w:numId w:val="27"/>
        </w:numPr>
        <w:rPr>
          <w:rFonts w:eastAsia="Times New Roman"/>
        </w:rPr>
      </w:pPr>
      <w:r w:rsidRPr="00096444">
        <w:rPr>
          <w:rFonts w:eastAsia="Times New Roman"/>
        </w:rPr>
        <w:t>An automated XBOX/</w:t>
      </w:r>
      <w:proofErr w:type="spellStart"/>
      <w:r w:rsidRPr="00096444">
        <w:rPr>
          <w:rFonts w:eastAsia="Times New Roman"/>
        </w:rPr>
        <w:t>Playstation</w:t>
      </w:r>
      <w:proofErr w:type="spellEnd"/>
      <w:r w:rsidRPr="00096444">
        <w:rPr>
          <w:rFonts w:eastAsia="Times New Roman"/>
        </w:rPr>
        <w:t>/PC screen recognition software, website and infrastructure for a UK company in the eSports/gambling industry. The solution enables users to gamble on result of different game matches between themselves or other players.</w:t>
      </w:r>
    </w:p>
    <w:p w14:paraId="788B4204" w14:textId="664FD1E9" w:rsidR="002E7AAC" w:rsidRPr="00096444" w:rsidRDefault="002E7AAC" w:rsidP="00C7304E">
      <w:pPr>
        <w:pStyle w:val="ListParagraph"/>
        <w:numPr>
          <w:ilvl w:val="0"/>
          <w:numId w:val="27"/>
        </w:numPr>
        <w:rPr>
          <w:rFonts w:eastAsia="Times New Roman"/>
        </w:rPr>
      </w:pPr>
      <w:r w:rsidRPr="00096444">
        <w:rPr>
          <w:rFonts w:eastAsia="Times New Roman"/>
        </w:rPr>
        <w:t xml:space="preserve">Developing software for </w:t>
      </w:r>
      <w:r w:rsidR="009B51BA">
        <w:rPr>
          <w:rFonts w:eastAsia="Times New Roman"/>
        </w:rPr>
        <w:t>leaders of t</w:t>
      </w:r>
      <w:r w:rsidRPr="00096444">
        <w:rPr>
          <w:rFonts w:eastAsia="Times New Roman"/>
        </w:rPr>
        <w:t>he automotive industry, including such companies as Ford, Hyundai and Jaguar</w:t>
      </w:r>
      <w:r>
        <w:rPr>
          <w:rFonts w:eastAsia="Times New Roman"/>
        </w:rPr>
        <w:t xml:space="preserve"> </w:t>
      </w:r>
      <w:proofErr w:type="spellStart"/>
      <w:r w:rsidRPr="00096444">
        <w:rPr>
          <w:rFonts w:eastAsia="Times New Roman"/>
        </w:rPr>
        <w:t>LandRover</w:t>
      </w:r>
      <w:proofErr w:type="spellEnd"/>
      <w:r w:rsidRPr="00096444">
        <w:rPr>
          <w:rFonts w:eastAsia="Times New Roman"/>
        </w:rPr>
        <w:t xml:space="preserve">. </w:t>
      </w:r>
    </w:p>
    <w:p w14:paraId="11709CBA" w14:textId="77777777" w:rsidR="002E7AAC" w:rsidRPr="00096444" w:rsidRDefault="002E7AAC" w:rsidP="00C7304E">
      <w:pPr>
        <w:pStyle w:val="ListParagraph"/>
        <w:numPr>
          <w:ilvl w:val="0"/>
          <w:numId w:val="27"/>
        </w:numPr>
        <w:rPr>
          <w:rFonts w:eastAsia="Times New Roman"/>
        </w:rPr>
      </w:pPr>
      <w:r w:rsidRPr="00096444">
        <w:rPr>
          <w:rFonts w:eastAsia="Times New Roman"/>
        </w:rPr>
        <w:t>Crafting an online restaurant reservation system for the Japanese market.</w:t>
      </w:r>
    </w:p>
    <w:p w14:paraId="2839360E" w14:textId="77777777" w:rsidR="002E7AAC" w:rsidRPr="00096444" w:rsidRDefault="002E7AAC" w:rsidP="00C7304E">
      <w:pPr>
        <w:pStyle w:val="ListParagraph"/>
        <w:numPr>
          <w:ilvl w:val="0"/>
          <w:numId w:val="27"/>
        </w:numPr>
        <w:rPr>
          <w:rFonts w:eastAsia="Times New Roman"/>
        </w:rPr>
      </w:pPr>
      <w:r w:rsidRPr="00096444">
        <w:rPr>
          <w:rFonts w:eastAsia="Times New Roman"/>
        </w:rPr>
        <w:t>Actively participating in the Swiss start-up company semilimes.com.</w:t>
      </w:r>
    </w:p>
    <w:p w14:paraId="4345466B" w14:textId="77777777" w:rsidR="002E7AAC" w:rsidRPr="00733C7A" w:rsidRDefault="002E7AAC" w:rsidP="002E7AAC">
      <w:pPr>
        <w:spacing w:after="240"/>
        <w:rPr>
          <w:rFonts w:eastAsia="Times New Roman"/>
        </w:rPr>
      </w:pPr>
      <w:r w:rsidRPr="00733C7A">
        <w:rPr>
          <w:rFonts w:eastAsia="Times New Roman"/>
        </w:rPr>
        <w:t xml:space="preserve">With </w:t>
      </w:r>
      <w:r>
        <w:rPr>
          <w:rFonts w:eastAsia="Times New Roman"/>
        </w:rPr>
        <w:t>diverse</w:t>
      </w:r>
      <w:r w:rsidRPr="00733C7A">
        <w:rPr>
          <w:rFonts w:eastAsia="Times New Roman"/>
        </w:rPr>
        <w:t xml:space="preserve"> experience </w:t>
      </w:r>
      <w:r>
        <w:rPr>
          <w:rFonts w:eastAsia="Times New Roman"/>
        </w:rPr>
        <w:t>in</w:t>
      </w:r>
      <w:r w:rsidRPr="00733C7A">
        <w:rPr>
          <w:rFonts w:eastAsia="Times New Roman"/>
        </w:rPr>
        <w:t xml:space="preserve"> helping multiple startups grow, our team decided to concentrate </w:t>
      </w:r>
      <w:r>
        <w:rPr>
          <w:rFonts w:eastAsia="Times New Roman"/>
        </w:rPr>
        <w:t xml:space="preserve">our efforts </w:t>
      </w:r>
      <w:r w:rsidRPr="00733C7A">
        <w:rPr>
          <w:rFonts w:eastAsia="Times New Roman"/>
        </w:rPr>
        <w:t>on our own product</w:t>
      </w:r>
      <w:r>
        <w:rPr>
          <w:rFonts w:eastAsia="Times New Roman"/>
        </w:rPr>
        <w:t>,</w:t>
      </w:r>
      <w:r w:rsidRPr="00733C7A">
        <w:rPr>
          <w:rFonts w:eastAsia="Times New Roman"/>
        </w:rPr>
        <w:t xml:space="preserve"> which </w:t>
      </w:r>
      <w:r>
        <w:rPr>
          <w:rFonts w:eastAsia="Times New Roman"/>
        </w:rPr>
        <w:t>we believe will</w:t>
      </w:r>
      <w:r w:rsidRPr="00733C7A">
        <w:rPr>
          <w:rFonts w:eastAsia="Times New Roman"/>
        </w:rPr>
        <w:t xml:space="preserve"> help solve some of the problems and inefficiencies we have noticed</w:t>
      </w:r>
      <w:r>
        <w:rPr>
          <w:rFonts w:eastAsia="Times New Roman"/>
        </w:rPr>
        <w:t xml:space="preserve"> in the industry</w:t>
      </w:r>
      <w:r w:rsidRPr="00733C7A">
        <w:rPr>
          <w:rFonts w:eastAsia="Times New Roman"/>
        </w:rPr>
        <w:t xml:space="preserve">. </w:t>
      </w:r>
    </w:p>
    <w:p w14:paraId="53AB3E80" w14:textId="30B5398C" w:rsidR="002E7AAC" w:rsidRPr="00733C7A" w:rsidRDefault="002E7AAC" w:rsidP="002E7AAC">
      <w:pPr>
        <w:spacing w:after="240"/>
        <w:rPr>
          <w:rFonts w:eastAsia="Times New Roman"/>
        </w:rPr>
      </w:pPr>
      <w:r>
        <w:rPr>
          <w:rFonts w:eastAsia="Times New Roman"/>
        </w:rPr>
        <w:t>As</w:t>
      </w:r>
      <w:r w:rsidRPr="00733C7A">
        <w:rPr>
          <w:rFonts w:eastAsia="Times New Roman"/>
        </w:rPr>
        <w:t xml:space="preserve"> active member</w:t>
      </w:r>
      <w:r>
        <w:rPr>
          <w:rFonts w:eastAsia="Times New Roman"/>
        </w:rPr>
        <w:t>s</w:t>
      </w:r>
      <w:r w:rsidRPr="00733C7A">
        <w:rPr>
          <w:rFonts w:eastAsia="Times New Roman"/>
        </w:rPr>
        <w:t xml:space="preserve"> of the freelancing community</w:t>
      </w:r>
      <w:r w:rsidR="009B51BA">
        <w:rPr>
          <w:rFonts w:eastAsia="Times New Roman"/>
        </w:rPr>
        <w:t xml:space="preserve"> we used the help of multiple freelancers </w:t>
      </w:r>
      <w:r w:rsidRPr="00733C7A">
        <w:rPr>
          <w:rFonts w:eastAsia="Times New Roman"/>
        </w:rPr>
        <w:t xml:space="preserve">in </w:t>
      </w:r>
      <w:r>
        <w:rPr>
          <w:rFonts w:eastAsia="Times New Roman"/>
        </w:rPr>
        <w:t xml:space="preserve">the </w:t>
      </w:r>
      <w:r w:rsidRPr="00733C7A">
        <w:rPr>
          <w:rFonts w:eastAsia="Times New Roman"/>
        </w:rPr>
        <w:t xml:space="preserve">development of many projects, including some pieces of Dogezer. We know how to scale the team up by utilizing the opportunities of </w:t>
      </w:r>
      <w:r>
        <w:rPr>
          <w:rFonts w:eastAsia="Times New Roman"/>
        </w:rPr>
        <w:t xml:space="preserve">the </w:t>
      </w:r>
      <w:r w:rsidRPr="00733C7A">
        <w:rPr>
          <w:rFonts w:eastAsia="Times New Roman"/>
        </w:rPr>
        <w:t xml:space="preserve">freelancing market and how to solve </w:t>
      </w:r>
      <w:r>
        <w:rPr>
          <w:rFonts w:eastAsia="Times New Roman"/>
        </w:rPr>
        <w:t>the issues that can arise while working remotely with freelancers across the globe</w:t>
      </w:r>
      <w:r w:rsidRPr="00733C7A">
        <w:rPr>
          <w:rFonts w:eastAsia="Times New Roman"/>
        </w:rPr>
        <w:t xml:space="preserve">. </w:t>
      </w:r>
    </w:p>
    <w:p w14:paraId="6B89A736" w14:textId="77777777" w:rsidR="002E7AAC" w:rsidRDefault="002E7AAC" w:rsidP="002E7AAC">
      <w:r>
        <w:t>The Dogezer team is a team of doers built around the following key principles:</w:t>
      </w:r>
    </w:p>
    <w:p w14:paraId="1AE0C65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always consider multiple perspectives.</w:t>
      </w:r>
    </w:p>
    <w:p w14:paraId="3C25DE08"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afraid of hard work.</w:t>
      </w:r>
    </w:p>
    <w:p w14:paraId="13C3BE5D"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not hesitant to make decisions. Bad decisions are better than no decisions. We learn from our mistakes and move on.</w:t>
      </w:r>
    </w:p>
    <w:p w14:paraId="576AA703"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are flexible and easily adapt to change.</w:t>
      </w:r>
    </w:p>
    <w:p w14:paraId="319604E5" w14:textId="77777777" w:rsidR="002E7AAC" w:rsidRPr="00096444" w:rsidRDefault="002E7AAC" w:rsidP="00C7304E">
      <w:pPr>
        <w:pStyle w:val="ListParagraph"/>
        <w:numPr>
          <w:ilvl w:val="0"/>
          <w:numId w:val="28"/>
        </w:numPr>
        <w:spacing w:after="240"/>
        <w:rPr>
          <w:rFonts w:eastAsia="Times New Roman"/>
        </w:rPr>
      </w:pPr>
      <w:r w:rsidRPr="00096444">
        <w:rPr>
          <w:rFonts w:eastAsia="Times New Roman"/>
        </w:rPr>
        <w:t>We strive for technical excellence.</w:t>
      </w:r>
    </w:p>
    <w:p w14:paraId="634680C2" w14:textId="77777777" w:rsidR="002E7AAC" w:rsidRPr="0010494E" w:rsidRDefault="002E7AAC" w:rsidP="002E7AAC">
      <w:r w:rsidRPr="0010494E">
        <w:t xml:space="preserve">As of </w:t>
      </w:r>
      <w:proofErr w:type="gramStart"/>
      <w:r w:rsidRPr="0010494E">
        <w:t>July 2017</w:t>
      </w:r>
      <w:proofErr w:type="gramEnd"/>
      <w:r w:rsidRPr="0010494E">
        <w:t xml:space="preserve"> the Dogezer team consist</w:t>
      </w:r>
      <w:r>
        <w:t>s</w:t>
      </w:r>
      <w:r w:rsidRPr="0010494E">
        <w:t xml:space="preserve"> of:</w:t>
      </w:r>
    </w:p>
    <w:p w14:paraId="22C67BD4"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80768" behindDoc="0" locked="0" layoutInCell="1" allowOverlap="1" wp14:anchorId="4AA286B5" wp14:editId="5816BC46">
            <wp:simplePos x="0" y="0"/>
            <wp:positionH relativeFrom="column">
              <wp:posOffset>0</wp:posOffset>
            </wp:positionH>
            <wp:positionV relativeFrom="paragraph">
              <wp:posOffset>-2540</wp:posOffset>
            </wp:positionV>
            <wp:extent cx="1431925" cy="1431925"/>
            <wp:effectExtent l="0" t="0" r="0" b="0"/>
            <wp:wrapSquare wrapText="bothSides"/>
            <wp:docPr id="2" name="Picture 2" descr="C:\Users\aikozlov\Desktop\photos\team_member_a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ozlov\Desktop\photos\team_member_ale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7DE">
        <w:rPr>
          <w:rStyle w:val="Strong"/>
        </w:rPr>
        <w:t>Alexander Kozlov</w:t>
      </w:r>
      <w:r>
        <w:rPr>
          <w:rStyle w:val="Strong"/>
        </w:rPr>
        <w:t xml:space="preserve"> – Lead</w:t>
      </w:r>
    </w:p>
    <w:p w14:paraId="33893654" w14:textId="2C0740F5" w:rsidR="002E7AAC" w:rsidRPr="00D02C14" w:rsidRDefault="006E3D60" w:rsidP="00D02C14">
      <w:pPr>
        <w:pStyle w:val="link"/>
        <w:rPr>
          <w:rStyle w:val="Strong"/>
          <w:b/>
          <w:bCs w:val="0"/>
        </w:rPr>
      </w:pPr>
      <w:hyperlink r:id="rId17" w:history="1">
        <w:r w:rsidR="002C1E4E" w:rsidRPr="00D02C14">
          <w:rPr>
            <w:rStyle w:val="Hyperlink"/>
            <w:color w:val="273B52"/>
          </w:rPr>
          <w:t>https://www.linkedin.com/in/alexander-kozlov-2563027</w:t>
        </w:r>
      </w:hyperlink>
      <w:r w:rsidR="002E7AAC" w:rsidRPr="00D02C14">
        <w:rPr>
          <w:rStyle w:val="Strong"/>
          <w:b/>
          <w:bCs w:val="0"/>
        </w:rPr>
        <w:t xml:space="preserve"> </w:t>
      </w:r>
    </w:p>
    <w:p w14:paraId="31F604D7" w14:textId="77777777" w:rsidR="002E7AAC" w:rsidRPr="00733C7A" w:rsidRDefault="002E7AAC" w:rsidP="00D02C14">
      <w:pPr>
        <w:spacing w:after="240"/>
        <w:ind w:left="2410"/>
        <w:rPr>
          <w:rFonts w:eastAsia="Times New Roman"/>
          <w:bCs/>
        </w:rPr>
      </w:pPr>
      <w:r w:rsidRPr="00733C7A">
        <w:rPr>
          <w:rFonts w:eastAsia="Times New Roman"/>
          <w:bCs/>
        </w:rPr>
        <w:t xml:space="preserve">Alex is an entrepreneur, software architect and software engineering manager with </w:t>
      </w:r>
      <w:r>
        <w:rPr>
          <w:rFonts w:eastAsia="Times New Roman"/>
          <w:bCs/>
        </w:rPr>
        <w:t xml:space="preserve">the </w:t>
      </w:r>
      <w:r w:rsidRPr="00733C7A">
        <w:rPr>
          <w:rFonts w:eastAsia="Times New Roman"/>
          <w:bCs/>
        </w:rPr>
        <w:t xml:space="preserve">experience of building effective software engineering teams from scratch. </w:t>
      </w:r>
    </w:p>
    <w:p w14:paraId="46247B28" w14:textId="77777777" w:rsidR="002E7AAC" w:rsidRPr="00733C7A" w:rsidRDefault="002E7AAC" w:rsidP="00D02C14">
      <w:pPr>
        <w:spacing w:after="240"/>
        <w:ind w:left="2410"/>
        <w:rPr>
          <w:rFonts w:eastAsia="Times New Roman"/>
          <w:bCs/>
        </w:rPr>
      </w:pPr>
      <w:r w:rsidRPr="00733C7A">
        <w:rPr>
          <w:rFonts w:eastAsia="Times New Roman"/>
          <w:bCs/>
        </w:rPr>
        <w:t>Alex</w:t>
      </w:r>
      <w:r>
        <w:rPr>
          <w:rFonts w:eastAsia="Times New Roman"/>
          <w:bCs/>
        </w:rPr>
        <w:t>’s</w:t>
      </w:r>
      <w:r w:rsidRPr="00733C7A">
        <w:rPr>
          <w:rFonts w:eastAsia="Times New Roman"/>
          <w:bCs/>
        </w:rPr>
        <w:t xml:space="preserve"> career includes providing services for </w:t>
      </w:r>
      <w:r>
        <w:rPr>
          <w:rFonts w:eastAsia="Times New Roman"/>
          <w:bCs/>
        </w:rPr>
        <w:t xml:space="preserve">such </w:t>
      </w:r>
      <w:r w:rsidRPr="00733C7A">
        <w:rPr>
          <w:rFonts w:eastAsia="Times New Roman"/>
          <w:bCs/>
        </w:rPr>
        <w:t xml:space="preserve">companies </w:t>
      </w:r>
      <w:r>
        <w:rPr>
          <w:rFonts w:eastAsia="Times New Roman"/>
          <w:bCs/>
        </w:rPr>
        <w:t>as</w:t>
      </w:r>
      <w:r w:rsidRPr="00733C7A">
        <w:rPr>
          <w:rFonts w:eastAsia="Times New Roman"/>
          <w:bCs/>
        </w:rPr>
        <w:t xml:space="preserve"> Motorola, Kyocera, Sony Ericsson, Ford, Hyundai &amp; Jaguar Land Rover. </w:t>
      </w:r>
    </w:p>
    <w:p w14:paraId="00957937" w14:textId="77777777" w:rsidR="002E7AAC" w:rsidRPr="00733C7A" w:rsidRDefault="002E7AAC" w:rsidP="00D02C14">
      <w:pPr>
        <w:spacing w:after="240"/>
        <w:ind w:left="2410"/>
        <w:rPr>
          <w:rFonts w:eastAsia="Times New Roman"/>
          <w:bCs/>
        </w:rPr>
      </w:pPr>
      <w:r w:rsidRPr="00733C7A">
        <w:rPr>
          <w:rFonts w:eastAsia="Times New Roman"/>
          <w:bCs/>
        </w:rPr>
        <w:t xml:space="preserve">Despite being </w:t>
      </w:r>
      <w:r>
        <w:rPr>
          <w:rFonts w:eastAsia="Times New Roman"/>
          <w:bCs/>
        </w:rPr>
        <w:t xml:space="preserve">a </w:t>
      </w:r>
      <w:r w:rsidRPr="00733C7A">
        <w:rPr>
          <w:rFonts w:eastAsia="Times New Roman"/>
          <w:bCs/>
        </w:rPr>
        <w:t xml:space="preserve">part of leadership teams for </w:t>
      </w:r>
      <w:r>
        <w:rPr>
          <w:rFonts w:eastAsia="Times New Roman"/>
          <w:bCs/>
        </w:rPr>
        <w:t xml:space="preserve">the </w:t>
      </w:r>
      <w:r w:rsidRPr="00733C7A">
        <w:rPr>
          <w:rFonts w:eastAsia="Times New Roman"/>
          <w:bCs/>
        </w:rPr>
        <w:t xml:space="preserve">last 7 years, Alex proudly calls himself an </w:t>
      </w:r>
      <w:r>
        <w:rPr>
          <w:rFonts w:eastAsia="Times New Roman"/>
          <w:bCs/>
        </w:rPr>
        <w:t>e</w:t>
      </w:r>
      <w:r w:rsidRPr="00733C7A">
        <w:rPr>
          <w:rFonts w:eastAsia="Times New Roman"/>
          <w:bCs/>
        </w:rPr>
        <w:t xml:space="preserve">ngineer, loves to </w:t>
      </w:r>
      <w:r>
        <w:rPr>
          <w:rFonts w:eastAsia="Times New Roman"/>
          <w:bCs/>
        </w:rPr>
        <w:t>get</w:t>
      </w:r>
      <w:r w:rsidRPr="00733C7A">
        <w:rPr>
          <w:rFonts w:eastAsia="Times New Roman"/>
          <w:bCs/>
        </w:rPr>
        <w:t xml:space="preserve"> his hands dirty and is able to create a production ready code in a heartbeat.</w:t>
      </w:r>
    </w:p>
    <w:p w14:paraId="0157D1A1" w14:textId="77777777" w:rsidR="002E7AAC" w:rsidRDefault="002E7AAC" w:rsidP="002E7AAC">
      <w:pPr>
        <w:rPr>
          <w:rStyle w:val="Strong"/>
        </w:rPr>
      </w:pPr>
    </w:p>
    <w:p w14:paraId="2111CC22" w14:textId="77777777" w:rsidR="002E7AAC" w:rsidRDefault="002E7AAC" w:rsidP="002E7AAC">
      <w:pPr>
        <w:rPr>
          <w:rStyle w:val="Strong"/>
        </w:rPr>
      </w:pPr>
    </w:p>
    <w:p w14:paraId="42D0EDA2" w14:textId="77777777" w:rsidR="002E7AAC" w:rsidRDefault="002E7AAC" w:rsidP="002E7AAC">
      <w:pPr>
        <w:rPr>
          <w:rStyle w:val="Strong"/>
        </w:rPr>
      </w:pPr>
    </w:p>
    <w:p w14:paraId="643930A9"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5648" behindDoc="1" locked="0" layoutInCell="1" allowOverlap="1" wp14:anchorId="7B41A031" wp14:editId="1FAB850B">
            <wp:simplePos x="0" y="0"/>
            <wp:positionH relativeFrom="margin">
              <wp:align>left</wp:align>
            </wp:positionH>
            <wp:positionV relativeFrom="paragraph">
              <wp:posOffset>15803</wp:posOffset>
            </wp:positionV>
            <wp:extent cx="1431925" cy="1431925"/>
            <wp:effectExtent l="0" t="0" r="0" b="0"/>
            <wp:wrapSquare wrapText="bothSides"/>
            <wp:docPr id="4" name="Picture 4" descr="C:\Users\aikozlov\Desktop\photos\team_member_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kozlov\Desktop\photos\team_member_ni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Nikita Rams – Dev Lead</w:t>
      </w:r>
    </w:p>
    <w:p w14:paraId="010CAC99" w14:textId="77777777" w:rsidR="002E7AAC" w:rsidRPr="00D02C14" w:rsidRDefault="006E3D60" w:rsidP="00D02C14">
      <w:pPr>
        <w:pStyle w:val="link"/>
      </w:pPr>
      <w:hyperlink r:id="rId19" w:history="1">
        <w:r w:rsidR="002E7AAC" w:rsidRPr="00D02C14">
          <w:rPr>
            <w:rStyle w:val="Hyperlink"/>
            <w:color w:val="273B52"/>
          </w:rPr>
          <w:t>https://www.linkedin.com/in/nikita-rams-a90193144</w:t>
        </w:r>
      </w:hyperlink>
    </w:p>
    <w:p w14:paraId="5E461DF5" w14:textId="77777777" w:rsidR="002E7AAC" w:rsidRPr="00733C7A" w:rsidRDefault="002E7AAC" w:rsidP="00D02C14">
      <w:pPr>
        <w:spacing w:after="240"/>
        <w:ind w:left="2410"/>
        <w:rPr>
          <w:rFonts w:eastAsia="Times New Roman"/>
        </w:rPr>
      </w:pPr>
      <w:r w:rsidRPr="00733C7A">
        <w:rPr>
          <w:rFonts w:eastAsia="Times New Roman"/>
        </w:rPr>
        <w:t xml:space="preserve">With over 15 years in software development, Nikita is </w:t>
      </w:r>
      <w:r>
        <w:rPr>
          <w:rFonts w:eastAsia="Times New Roman"/>
        </w:rPr>
        <w:t>a genuine</w:t>
      </w:r>
      <w:r w:rsidRPr="00733C7A">
        <w:rPr>
          <w:rFonts w:eastAsia="Times New Roman"/>
        </w:rPr>
        <w:t xml:space="preserve"> full stack developer who ha</w:t>
      </w:r>
      <w:r>
        <w:rPr>
          <w:rFonts w:eastAsia="Times New Roman"/>
        </w:rPr>
        <w:t>s</w:t>
      </w:r>
      <w:r w:rsidRPr="00733C7A">
        <w:rPr>
          <w:rFonts w:eastAsia="Times New Roman"/>
        </w:rPr>
        <w:t xml:space="preserve"> mastered a huge set of technologies. He can design, build and deploy a</w:t>
      </w:r>
      <w:r>
        <w:rPr>
          <w:rFonts w:eastAsia="Times New Roman"/>
        </w:rPr>
        <w:t>n elegant and</w:t>
      </w:r>
      <w:r w:rsidRPr="00733C7A">
        <w:rPr>
          <w:rFonts w:eastAsia="Times New Roman"/>
        </w:rPr>
        <w:t xml:space="preserve"> complete solution</w:t>
      </w:r>
      <w:r>
        <w:rPr>
          <w:rFonts w:eastAsia="Times New Roman"/>
        </w:rPr>
        <w:t xml:space="preserve"> without breaking a sweat</w:t>
      </w:r>
    </w:p>
    <w:p w14:paraId="42F81892" w14:textId="77777777" w:rsidR="002E7AAC" w:rsidRPr="00733C7A" w:rsidRDefault="002E7AAC" w:rsidP="00D02C14">
      <w:pPr>
        <w:spacing w:after="240"/>
        <w:ind w:left="2410"/>
        <w:rPr>
          <w:rFonts w:eastAsia="Times New Roman"/>
        </w:rPr>
      </w:pPr>
      <w:r w:rsidRPr="00733C7A">
        <w:rPr>
          <w:rFonts w:eastAsia="Times New Roman"/>
        </w:rPr>
        <w:t>Nikita is a fast learner who concentrates on quality, strongly believes in a “KISS” concept and always come</w:t>
      </w:r>
      <w:r>
        <w:rPr>
          <w:rFonts w:eastAsia="Times New Roman"/>
        </w:rPr>
        <w:t>s</w:t>
      </w:r>
      <w:r w:rsidRPr="00733C7A">
        <w:rPr>
          <w:rFonts w:eastAsia="Times New Roman"/>
        </w:rPr>
        <w:t xml:space="preserve"> out with elegant and effective solutions.</w:t>
      </w:r>
    </w:p>
    <w:p w14:paraId="42D372CE" w14:textId="77777777" w:rsidR="002E7AAC" w:rsidRPr="00733C7A" w:rsidRDefault="002E7AAC" w:rsidP="00D02C14">
      <w:pPr>
        <w:spacing w:after="240"/>
        <w:ind w:left="2410"/>
        <w:rPr>
          <w:rFonts w:eastAsia="Times New Roman"/>
        </w:rPr>
      </w:pPr>
      <w:r w:rsidRPr="00733C7A">
        <w:rPr>
          <w:rFonts w:eastAsia="Times New Roman"/>
        </w:rPr>
        <w:t>Nikita also holds a doctor</w:t>
      </w:r>
      <w:r>
        <w:rPr>
          <w:rFonts w:eastAsia="Times New Roman"/>
        </w:rPr>
        <w:t>ate</w:t>
      </w:r>
      <w:r w:rsidRPr="00733C7A">
        <w:rPr>
          <w:rFonts w:eastAsia="Times New Roman"/>
        </w:rPr>
        <w:t xml:space="preserve"> degree in medicine and twice </w:t>
      </w:r>
      <w:r>
        <w:rPr>
          <w:rFonts w:eastAsia="Times New Roman"/>
        </w:rPr>
        <w:t>a</w:t>
      </w:r>
      <w:r w:rsidRPr="00733C7A">
        <w:rPr>
          <w:rFonts w:eastAsia="Times New Roman"/>
        </w:rPr>
        <w:t xml:space="preserve"> month hits the road as a paramedic </w:t>
      </w:r>
      <w:r>
        <w:rPr>
          <w:rFonts w:eastAsia="Times New Roman"/>
        </w:rPr>
        <w:t>with</w:t>
      </w:r>
      <w:r w:rsidRPr="00733C7A">
        <w:rPr>
          <w:rFonts w:eastAsia="Times New Roman"/>
        </w:rPr>
        <w:t xml:space="preserve"> his ambulance crew.</w:t>
      </w:r>
    </w:p>
    <w:p w14:paraId="44E8138A" w14:textId="77777777" w:rsidR="002E7AAC" w:rsidRDefault="002E7AAC" w:rsidP="002E7AAC">
      <w:pPr>
        <w:rPr>
          <w:rStyle w:val="Strong"/>
        </w:rPr>
      </w:pPr>
    </w:p>
    <w:p w14:paraId="164272A5" w14:textId="77777777" w:rsidR="002E7AAC" w:rsidRDefault="002E7AAC" w:rsidP="002E7AAC">
      <w:pPr>
        <w:pStyle w:val="NoSpacing"/>
        <w:rPr>
          <w:rStyle w:val="Strong"/>
        </w:rPr>
      </w:pPr>
      <w:r>
        <w:rPr>
          <w:rStyle w:val="Strong"/>
          <w:b w:val="0"/>
          <w:noProof/>
          <w:lang w:val="ru-RU" w:eastAsia="ru-RU"/>
        </w:rPr>
        <w:drawing>
          <wp:anchor distT="0" distB="0" distL="114300" distR="114300" simplePos="0" relativeHeight="251676672" behindDoc="1" locked="0" layoutInCell="1" allowOverlap="1" wp14:anchorId="121BB99C" wp14:editId="4CAC5B81">
            <wp:simplePos x="0" y="0"/>
            <wp:positionH relativeFrom="margin">
              <wp:align>left</wp:align>
            </wp:positionH>
            <wp:positionV relativeFrom="paragraph">
              <wp:posOffset>13114</wp:posOffset>
            </wp:positionV>
            <wp:extent cx="1431925" cy="1431925"/>
            <wp:effectExtent l="0" t="0" r="0" b="0"/>
            <wp:wrapSquare wrapText="bothSides"/>
            <wp:docPr id="9" name="Picture 9" descr="C:\Users\aikozlov\Desktop\photos\team_member_se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kozlov\Desktop\photos\team_member_ser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 xml:space="preserve">Sergey </w:t>
      </w:r>
      <w:proofErr w:type="spellStart"/>
      <w:r>
        <w:rPr>
          <w:rStyle w:val="Strong"/>
        </w:rPr>
        <w:t>Chmilenko</w:t>
      </w:r>
      <w:proofErr w:type="spellEnd"/>
      <w:r>
        <w:rPr>
          <w:rStyle w:val="Strong"/>
        </w:rPr>
        <w:t xml:space="preserve"> – Creative Lead</w:t>
      </w:r>
    </w:p>
    <w:p w14:paraId="0E34F1CC" w14:textId="77777777" w:rsidR="002E7AAC" w:rsidRPr="00D02C14" w:rsidRDefault="006E3D60" w:rsidP="00D02C14">
      <w:pPr>
        <w:pStyle w:val="link"/>
      </w:pPr>
      <w:hyperlink r:id="rId21" w:history="1">
        <w:r w:rsidR="002E7AAC" w:rsidRPr="00D02C14">
          <w:rPr>
            <w:rStyle w:val="Hyperlink"/>
            <w:color w:val="273B52"/>
          </w:rPr>
          <w:t>https://www.linkedin.com/in/sergey-chmilenko-95785660</w:t>
        </w:r>
      </w:hyperlink>
      <w:r w:rsidR="002E7AAC" w:rsidRPr="00D02C14">
        <w:t xml:space="preserve"> </w:t>
      </w:r>
    </w:p>
    <w:p w14:paraId="202CC806" w14:textId="77777777" w:rsidR="002E7AAC" w:rsidRPr="00733C7A" w:rsidRDefault="002E7AAC" w:rsidP="00D02C14">
      <w:pPr>
        <w:spacing w:after="240"/>
        <w:ind w:left="2410"/>
        <w:rPr>
          <w:rFonts w:eastAsia="Times New Roman"/>
        </w:rPr>
      </w:pPr>
      <w:r w:rsidRPr="00733C7A">
        <w:rPr>
          <w:rFonts w:eastAsia="Times New Roman"/>
        </w:rPr>
        <w:t xml:space="preserve">A former design team </w:t>
      </w:r>
      <w:r>
        <w:rPr>
          <w:rFonts w:eastAsia="Times New Roman"/>
        </w:rPr>
        <w:t xml:space="preserve">member </w:t>
      </w:r>
      <w:r w:rsidRPr="00733C7A">
        <w:rPr>
          <w:rFonts w:eastAsia="Times New Roman"/>
        </w:rPr>
        <w:t xml:space="preserve">of the largest Russian Outdoors Advertising Agency, </w:t>
      </w:r>
      <w:proofErr w:type="spellStart"/>
      <w:r w:rsidRPr="00733C7A">
        <w:rPr>
          <w:rFonts w:eastAsia="Times New Roman"/>
        </w:rPr>
        <w:t>NewsOutdoor</w:t>
      </w:r>
      <w:proofErr w:type="spellEnd"/>
      <w:r w:rsidRPr="00733C7A">
        <w:rPr>
          <w:rFonts w:eastAsia="Times New Roman"/>
        </w:rPr>
        <w:t xml:space="preserve"> (a part of News Corp), Sergey is a guru of visual design with </w:t>
      </w:r>
      <w:r>
        <w:rPr>
          <w:rFonts w:eastAsia="Times New Roman"/>
        </w:rPr>
        <w:t xml:space="preserve">the </w:t>
      </w:r>
      <w:r w:rsidRPr="00733C7A">
        <w:rPr>
          <w:rFonts w:eastAsia="Times New Roman"/>
        </w:rPr>
        <w:t xml:space="preserve">mind of </w:t>
      </w:r>
      <w:r>
        <w:rPr>
          <w:rFonts w:eastAsia="Times New Roman"/>
        </w:rPr>
        <w:t xml:space="preserve">a </w:t>
      </w:r>
      <w:r w:rsidRPr="00733C7A">
        <w:rPr>
          <w:rFonts w:eastAsia="Times New Roman"/>
        </w:rPr>
        <w:t>software engineer. The blend produce</w:t>
      </w:r>
      <w:r>
        <w:rPr>
          <w:rFonts w:eastAsia="Times New Roman"/>
        </w:rPr>
        <w:t>s</w:t>
      </w:r>
      <w:r w:rsidRPr="00733C7A">
        <w:rPr>
          <w:rFonts w:eastAsia="Times New Roman"/>
        </w:rPr>
        <w:t xml:space="preserve"> logically organized visual solutions which are a pleasure to implement.</w:t>
      </w:r>
    </w:p>
    <w:p w14:paraId="71024865" w14:textId="77777777" w:rsidR="002E7AAC" w:rsidRPr="00733C7A" w:rsidRDefault="002E7AAC" w:rsidP="00D02C14">
      <w:pPr>
        <w:spacing w:after="240"/>
        <w:ind w:left="2410"/>
        <w:rPr>
          <w:rFonts w:eastAsia="Times New Roman"/>
        </w:rPr>
      </w:pPr>
      <w:r w:rsidRPr="00733C7A">
        <w:rPr>
          <w:rFonts w:eastAsia="Times New Roman"/>
        </w:rPr>
        <w:t>Sergey</w:t>
      </w:r>
      <w:r>
        <w:rPr>
          <w:rFonts w:eastAsia="Times New Roman"/>
        </w:rPr>
        <w:t>’s</w:t>
      </w:r>
      <w:r w:rsidRPr="00733C7A">
        <w:rPr>
          <w:rFonts w:eastAsia="Times New Roman"/>
        </w:rPr>
        <w:t xml:space="preserve"> attention to detail</w:t>
      </w:r>
      <w:r>
        <w:rPr>
          <w:rFonts w:eastAsia="Times New Roman"/>
        </w:rPr>
        <w:t>s</w:t>
      </w:r>
      <w:r w:rsidRPr="00733C7A">
        <w:rPr>
          <w:rFonts w:eastAsia="Times New Roman"/>
        </w:rPr>
        <w:t xml:space="preserve"> is accompanied </w:t>
      </w:r>
      <w:r>
        <w:rPr>
          <w:rFonts w:eastAsia="Times New Roman"/>
        </w:rPr>
        <w:t xml:space="preserve">by </w:t>
      </w:r>
      <w:r w:rsidRPr="00733C7A">
        <w:rPr>
          <w:rFonts w:eastAsia="Times New Roman"/>
        </w:rPr>
        <w:t xml:space="preserve">speed, </w:t>
      </w:r>
      <w:r>
        <w:rPr>
          <w:rFonts w:eastAsia="Times New Roman"/>
        </w:rPr>
        <w:t>enabling us</w:t>
      </w:r>
      <w:r w:rsidRPr="00733C7A">
        <w:rPr>
          <w:rFonts w:eastAsia="Times New Roman"/>
        </w:rPr>
        <w:t xml:space="preserve"> to do multiple iterations in no time. </w:t>
      </w:r>
    </w:p>
    <w:p w14:paraId="7FA0500F" w14:textId="77777777" w:rsidR="002E7AAC" w:rsidRPr="00733C7A" w:rsidRDefault="002E7AAC" w:rsidP="00D02C14">
      <w:pPr>
        <w:spacing w:after="240"/>
        <w:ind w:left="2410"/>
        <w:rPr>
          <w:rFonts w:eastAsia="Times New Roman"/>
        </w:rPr>
      </w:pPr>
      <w:r w:rsidRPr="00733C7A">
        <w:rPr>
          <w:rFonts w:eastAsia="Times New Roman"/>
        </w:rPr>
        <w:t xml:space="preserve">Sergey is fond of math and can express almost everything with a </w:t>
      </w:r>
      <w:r>
        <w:rPr>
          <w:rFonts w:eastAsia="Times New Roman"/>
        </w:rPr>
        <w:t>few</w:t>
      </w:r>
      <w:r w:rsidRPr="00733C7A">
        <w:rPr>
          <w:rFonts w:eastAsia="Times New Roman"/>
        </w:rPr>
        <w:t xml:space="preserve"> </w:t>
      </w:r>
      <w:r>
        <w:rPr>
          <w:rFonts w:eastAsia="Times New Roman"/>
        </w:rPr>
        <w:t>“</w:t>
      </w:r>
      <w:r w:rsidRPr="00733C7A">
        <w:rPr>
          <w:rFonts w:eastAsia="Times New Roman"/>
        </w:rPr>
        <w:t>inhuman</w:t>
      </w:r>
      <w:r>
        <w:rPr>
          <w:rFonts w:eastAsia="Times New Roman"/>
        </w:rPr>
        <w:t>e”</w:t>
      </w:r>
      <w:r w:rsidRPr="00733C7A">
        <w:rPr>
          <w:rFonts w:eastAsia="Times New Roman"/>
        </w:rPr>
        <w:t xml:space="preserve"> mathematical expressions.</w:t>
      </w:r>
    </w:p>
    <w:p w14:paraId="442C5BF1" w14:textId="77777777" w:rsidR="002E7AAC" w:rsidRDefault="002E7AAC" w:rsidP="002E7AAC">
      <w:pPr>
        <w:rPr>
          <w:rStyle w:val="Strong"/>
        </w:rPr>
      </w:pPr>
    </w:p>
    <w:p w14:paraId="74CFF634" w14:textId="77777777" w:rsidR="002E7AAC" w:rsidRDefault="002E7AAC" w:rsidP="002E7AAC">
      <w:pPr>
        <w:rPr>
          <w:rStyle w:val="Strong"/>
        </w:rPr>
      </w:pPr>
      <w:r>
        <w:rPr>
          <w:rStyle w:val="Strong"/>
          <w:b w:val="0"/>
          <w:noProof/>
          <w:lang w:val="ru-RU" w:eastAsia="ru-RU"/>
        </w:rPr>
        <w:drawing>
          <wp:anchor distT="0" distB="0" distL="114300" distR="114300" simplePos="0" relativeHeight="251678720" behindDoc="1" locked="0" layoutInCell="1" allowOverlap="1" wp14:anchorId="0B3F48CC" wp14:editId="15D860ED">
            <wp:simplePos x="0" y="0"/>
            <wp:positionH relativeFrom="margin">
              <wp:align>left</wp:align>
            </wp:positionH>
            <wp:positionV relativeFrom="paragraph">
              <wp:posOffset>177062</wp:posOffset>
            </wp:positionV>
            <wp:extent cx="1431925" cy="1431925"/>
            <wp:effectExtent l="0" t="0" r="0" b="0"/>
            <wp:wrapSquare wrapText="bothSides"/>
            <wp:docPr id="10" name="Picture 10" descr="C:\Users\aikozlov\Desktop\photos\team_member_n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kozlov\Desktop\photos\team_member_na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692517EF" w14:textId="77777777" w:rsidR="002E7AAC" w:rsidRDefault="002E7AAC" w:rsidP="002E7AAC">
      <w:pPr>
        <w:pStyle w:val="NoSpacing"/>
        <w:rPr>
          <w:rStyle w:val="Strong"/>
        </w:rPr>
      </w:pPr>
      <w:r>
        <w:rPr>
          <w:rStyle w:val="Strong"/>
        </w:rPr>
        <w:t xml:space="preserve">Natalya </w:t>
      </w:r>
      <w:proofErr w:type="spellStart"/>
      <w:r>
        <w:rPr>
          <w:rStyle w:val="Strong"/>
        </w:rPr>
        <w:t>Kozlova</w:t>
      </w:r>
      <w:proofErr w:type="spellEnd"/>
      <w:r>
        <w:rPr>
          <w:rStyle w:val="Strong"/>
        </w:rPr>
        <w:t xml:space="preserve"> – Marketing and support</w:t>
      </w:r>
    </w:p>
    <w:p w14:paraId="4F140D28" w14:textId="77777777" w:rsidR="002E7AAC" w:rsidRPr="00D02C14" w:rsidRDefault="006E3D60" w:rsidP="00D02C14">
      <w:pPr>
        <w:pStyle w:val="link"/>
        <w:rPr>
          <w:rStyle w:val="Strong"/>
          <w:b/>
          <w:bCs w:val="0"/>
        </w:rPr>
      </w:pPr>
      <w:hyperlink r:id="rId23" w:history="1">
        <w:r w:rsidR="002E7AAC" w:rsidRPr="00D02C14">
          <w:rPr>
            <w:rStyle w:val="Hyperlink"/>
            <w:color w:val="273B52"/>
          </w:rPr>
          <w:t>https://www.linkedin.com/in/nataliya-kozlova-470339146</w:t>
        </w:r>
      </w:hyperlink>
      <w:r w:rsidR="002E7AAC" w:rsidRPr="00D02C14">
        <w:rPr>
          <w:rStyle w:val="Strong"/>
          <w:b/>
          <w:bCs w:val="0"/>
        </w:rPr>
        <w:t xml:space="preserve">  </w:t>
      </w:r>
    </w:p>
    <w:p w14:paraId="4F498F7F" w14:textId="77777777" w:rsidR="002E7AAC" w:rsidRPr="00733C7A" w:rsidRDefault="002E7AAC" w:rsidP="00D02C14">
      <w:pPr>
        <w:spacing w:after="240"/>
        <w:ind w:left="2410"/>
        <w:rPr>
          <w:rFonts w:eastAsia="Times New Roman"/>
          <w:bCs/>
        </w:rPr>
      </w:pPr>
      <w:r w:rsidRPr="00733C7A">
        <w:rPr>
          <w:rFonts w:eastAsia="Times New Roman"/>
          <w:bCs/>
        </w:rPr>
        <w:t>Natalya joined our team to help with marketing campaigns</w:t>
      </w:r>
      <w:r>
        <w:rPr>
          <w:rFonts w:eastAsia="Times New Roman"/>
          <w:bCs/>
        </w:rPr>
        <w:t xml:space="preserve"> </w:t>
      </w:r>
      <w:r w:rsidRPr="00733C7A">
        <w:rPr>
          <w:rFonts w:eastAsia="Times New Roman"/>
          <w:bCs/>
        </w:rPr>
        <w:t xml:space="preserve">and </w:t>
      </w:r>
      <w:r>
        <w:rPr>
          <w:rFonts w:eastAsia="Times New Roman"/>
          <w:bCs/>
        </w:rPr>
        <w:t xml:space="preserve">she </w:t>
      </w:r>
      <w:r w:rsidRPr="00733C7A">
        <w:rPr>
          <w:rFonts w:eastAsia="Times New Roman"/>
          <w:bCs/>
        </w:rPr>
        <w:t xml:space="preserve">quickly became an expert in </w:t>
      </w:r>
      <w:r>
        <w:rPr>
          <w:rFonts w:eastAsia="Times New Roman"/>
          <w:bCs/>
        </w:rPr>
        <w:t>the marketing field</w:t>
      </w:r>
      <w:r w:rsidRPr="00733C7A">
        <w:rPr>
          <w:rFonts w:eastAsia="Times New Roman"/>
          <w:bCs/>
        </w:rPr>
        <w:t xml:space="preserve">. Always full of ideas, Natalya is able to quickly grasp the problem and </w:t>
      </w:r>
      <w:r>
        <w:rPr>
          <w:rFonts w:eastAsia="Times New Roman"/>
          <w:bCs/>
        </w:rPr>
        <w:t>offer</w:t>
      </w:r>
      <w:r w:rsidRPr="00733C7A">
        <w:rPr>
          <w:rFonts w:eastAsia="Times New Roman"/>
          <w:bCs/>
        </w:rPr>
        <w:t xml:space="preserve"> multiple, </w:t>
      </w:r>
      <w:r>
        <w:rPr>
          <w:rFonts w:eastAsia="Times New Roman"/>
          <w:bCs/>
        </w:rPr>
        <w:t xml:space="preserve">and </w:t>
      </w:r>
      <w:r w:rsidRPr="00733C7A">
        <w:rPr>
          <w:rFonts w:eastAsia="Times New Roman"/>
          <w:bCs/>
        </w:rPr>
        <w:t>sometimes unexpected</w:t>
      </w:r>
      <w:r>
        <w:rPr>
          <w:rFonts w:eastAsia="Times New Roman"/>
          <w:bCs/>
        </w:rPr>
        <w:t>,</w:t>
      </w:r>
      <w:r w:rsidRPr="00733C7A">
        <w:rPr>
          <w:rFonts w:eastAsia="Times New Roman"/>
          <w:bCs/>
        </w:rPr>
        <w:t xml:space="preserve"> </w:t>
      </w:r>
      <w:r>
        <w:rPr>
          <w:rFonts w:eastAsia="Times New Roman"/>
          <w:bCs/>
        </w:rPr>
        <w:t>solutions</w:t>
      </w:r>
      <w:r w:rsidRPr="00733C7A">
        <w:rPr>
          <w:rFonts w:eastAsia="Times New Roman"/>
          <w:bCs/>
        </w:rPr>
        <w:t>.</w:t>
      </w:r>
    </w:p>
    <w:p w14:paraId="5412DE6A" w14:textId="77777777" w:rsidR="002E7AAC" w:rsidRPr="00733C7A" w:rsidRDefault="002E7AAC" w:rsidP="00D02C14">
      <w:pPr>
        <w:spacing w:after="240"/>
        <w:ind w:left="2410"/>
        <w:rPr>
          <w:rFonts w:eastAsia="Times New Roman"/>
          <w:bCs/>
        </w:rPr>
      </w:pPr>
      <w:r w:rsidRPr="00733C7A">
        <w:rPr>
          <w:rFonts w:eastAsia="Times New Roman"/>
          <w:bCs/>
        </w:rPr>
        <w:t xml:space="preserve">Natalya has great social and communication skills and will be running </w:t>
      </w:r>
      <w:r>
        <w:rPr>
          <w:rFonts w:eastAsia="Times New Roman"/>
          <w:bCs/>
        </w:rPr>
        <w:t xml:space="preserve">the </w:t>
      </w:r>
      <w:r w:rsidRPr="00733C7A">
        <w:rPr>
          <w:rFonts w:eastAsia="Times New Roman"/>
          <w:bCs/>
        </w:rPr>
        <w:t>Dogezer Bounty campaign.</w:t>
      </w:r>
    </w:p>
    <w:p w14:paraId="72EB7C32" w14:textId="77777777" w:rsidR="002E7AAC" w:rsidRDefault="002E7AAC" w:rsidP="002E7AAC">
      <w:pPr>
        <w:rPr>
          <w:rStyle w:val="Strong"/>
          <w:b w:val="0"/>
        </w:rPr>
      </w:pPr>
    </w:p>
    <w:p w14:paraId="4F087563" w14:textId="77777777" w:rsidR="002E7AAC" w:rsidRDefault="002E7AAC" w:rsidP="002E7AAC">
      <w:pPr>
        <w:rPr>
          <w:rStyle w:val="Strong"/>
          <w:b w:val="0"/>
        </w:rPr>
      </w:pPr>
    </w:p>
    <w:p w14:paraId="128C2E1C" w14:textId="3F9FE2A2" w:rsidR="002E7AAC" w:rsidRDefault="002E7AAC" w:rsidP="002E7AAC">
      <w:pPr>
        <w:rPr>
          <w:rStyle w:val="Strong"/>
          <w:b w:val="0"/>
        </w:rPr>
      </w:pPr>
    </w:p>
    <w:p w14:paraId="26D1A52A" w14:textId="56B2E7F7" w:rsidR="002E7AAC" w:rsidRPr="004C0FF2" w:rsidRDefault="002E7AAC" w:rsidP="002E7AAC">
      <w:pPr>
        <w:pStyle w:val="NoSpacing"/>
        <w:rPr>
          <w:rStyle w:val="Strong"/>
        </w:rPr>
      </w:pPr>
      <w:r w:rsidRPr="004C0FF2">
        <w:rPr>
          <w:rStyle w:val="Strong"/>
          <w:noProof/>
          <w:lang w:val="ru-RU" w:eastAsia="ru-RU"/>
        </w:rPr>
        <w:drawing>
          <wp:anchor distT="0" distB="0" distL="114300" distR="114300" simplePos="0" relativeHeight="251679744" behindDoc="1" locked="0" layoutInCell="1" allowOverlap="1" wp14:anchorId="290B1B06" wp14:editId="656BFF8D">
            <wp:simplePos x="0" y="0"/>
            <wp:positionH relativeFrom="margin">
              <wp:align>left</wp:align>
            </wp:positionH>
            <wp:positionV relativeFrom="paragraph">
              <wp:posOffset>18563</wp:posOffset>
            </wp:positionV>
            <wp:extent cx="1431925" cy="1431925"/>
            <wp:effectExtent l="0" t="0" r="0" b="0"/>
            <wp:wrapSquare wrapText="bothSides"/>
            <wp:docPr id="18" name="Picture 18" descr="C:\Users\aikozlov\Desktop\photos\team_member_d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kozlov\Desktop\photos\team_member_di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r>
        <w:rPr>
          <w:rStyle w:val="Strong"/>
        </w:rPr>
        <w:t>Dmit</w:t>
      </w:r>
      <w:r w:rsidRPr="004C0FF2">
        <w:rPr>
          <w:rStyle w:val="Strong"/>
        </w:rPr>
        <w:t xml:space="preserve">ry </w:t>
      </w:r>
      <w:proofErr w:type="spellStart"/>
      <w:r w:rsidRPr="004C0FF2">
        <w:rPr>
          <w:rStyle w:val="Strong"/>
        </w:rPr>
        <w:t>Dolinin</w:t>
      </w:r>
      <w:proofErr w:type="spellEnd"/>
      <w:r>
        <w:rPr>
          <w:rStyle w:val="Strong"/>
        </w:rPr>
        <w:t xml:space="preserve"> – Software Engineer</w:t>
      </w:r>
    </w:p>
    <w:p w14:paraId="53BA108D" w14:textId="498C359D" w:rsidR="002E7AAC" w:rsidRPr="00D02C14" w:rsidRDefault="006E3D60" w:rsidP="00D02C14">
      <w:pPr>
        <w:pStyle w:val="link"/>
        <w:rPr>
          <w:rStyle w:val="Strong"/>
          <w:b/>
          <w:bCs w:val="0"/>
        </w:rPr>
      </w:pPr>
      <w:hyperlink r:id="rId25" w:history="1">
        <w:r w:rsidR="002E7AAC" w:rsidRPr="00D02C14">
          <w:rPr>
            <w:rStyle w:val="Hyperlink"/>
            <w:color w:val="273B52"/>
          </w:rPr>
          <w:t>https://www.linkedin.com/in/dmitriy-dolinin-a429b0a1</w:t>
        </w:r>
      </w:hyperlink>
      <w:r w:rsidR="002E7AAC" w:rsidRPr="00D02C14">
        <w:rPr>
          <w:rStyle w:val="Strong"/>
          <w:b/>
          <w:bCs w:val="0"/>
        </w:rPr>
        <w:t xml:space="preserve">  </w:t>
      </w:r>
    </w:p>
    <w:p w14:paraId="2419D853" w14:textId="617BAA16" w:rsidR="002E7AAC" w:rsidRPr="00733C7A" w:rsidRDefault="002E7AAC" w:rsidP="00D02C14">
      <w:pPr>
        <w:spacing w:after="240"/>
        <w:ind w:left="2410"/>
        <w:rPr>
          <w:rFonts w:eastAsia="Times New Roman"/>
          <w:bCs/>
        </w:rPr>
      </w:pPr>
      <w:r w:rsidRPr="00733C7A">
        <w:rPr>
          <w:rFonts w:eastAsia="Times New Roman"/>
          <w:bCs/>
        </w:rPr>
        <w:t xml:space="preserve">An experienced backend developer, Dmitry can craft a high quality and reliable code faster than </w:t>
      </w:r>
      <w:r>
        <w:rPr>
          <w:rFonts w:eastAsia="Times New Roman"/>
          <w:bCs/>
        </w:rPr>
        <w:t>a</w:t>
      </w:r>
      <w:r w:rsidRPr="00733C7A">
        <w:rPr>
          <w:rFonts w:eastAsia="Times New Roman"/>
          <w:bCs/>
        </w:rPr>
        <w:t xml:space="preserve"> blink of an eye. </w:t>
      </w:r>
    </w:p>
    <w:p w14:paraId="0E8CBF99" w14:textId="747D6068" w:rsidR="002E7AAC" w:rsidRDefault="002E7AAC" w:rsidP="00D02C14">
      <w:pPr>
        <w:spacing w:after="240"/>
        <w:ind w:left="2410"/>
        <w:rPr>
          <w:rFonts w:eastAsia="Times New Roman"/>
          <w:bCs/>
        </w:rPr>
      </w:pPr>
      <w:r w:rsidRPr="00733C7A">
        <w:rPr>
          <w:rFonts w:eastAsia="Times New Roman"/>
          <w:bCs/>
        </w:rPr>
        <w:t xml:space="preserve">Dmitry </w:t>
      </w:r>
      <w:r>
        <w:rPr>
          <w:rFonts w:eastAsia="Times New Roman"/>
          <w:bCs/>
        </w:rPr>
        <w:t xml:space="preserve">once </w:t>
      </w:r>
      <w:r w:rsidRPr="00733C7A">
        <w:rPr>
          <w:rFonts w:eastAsia="Times New Roman"/>
          <w:bCs/>
        </w:rPr>
        <w:t>manag</w:t>
      </w:r>
      <w:r>
        <w:rPr>
          <w:rFonts w:eastAsia="Times New Roman"/>
          <w:bCs/>
        </w:rPr>
        <w:t>ed</w:t>
      </w:r>
      <w:r w:rsidRPr="00733C7A">
        <w:rPr>
          <w:rFonts w:eastAsia="Times New Roman"/>
          <w:bCs/>
        </w:rPr>
        <w:t xml:space="preserve"> a </w:t>
      </w:r>
      <w:r>
        <w:rPr>
          <w:rFonts w:eastAsia="Times New Roman"/>
          <w:bCs/>
        </w:rPr>
        <w:t>7</w:t>
      </w:r>
      <w:r w:rsidRPr="00733C7A">
        <w:rPr>
          <w:rFonts w:eastAsia="Times New Roman"/>
          <w:bCs/>
        </w:rPr>
        <w:t xml:space="preserve">0+ people development team responsible for bi-weekly releases of a mission critical software for a Fortune-500 company, but </w:t>
      </w:r>
      <w:r>
        <w:rPr>
          <w:rFonts w:eastAsia="Times New Roman"/>
          <w:bCs/>
        </w:rPr>
        <w:t>opted instead</w:t>
      </w:r>
      <w:r w:rsidRPr="00733C7A">
        <w:rPr>
          <w:rFonts w:eastAsia="Times New Roman"/>
          <w:bCs/>
        </w:rPr>
        <w:t xml:space="preserve"> to </w:t>
      </w:r>
      <w:r>
        <w:rPr>
          <w:rFonts w:eastAsia="Times New Roman"/>
          <w:bCs/>
        </w:rPr>
        <w:t>work in</w:t>
      </w:r>
      <w:r w:rsidRPr="00733C7A">
        <w:rPr>
          <w:rFonts w:eastAsia="Times New Roman"/>
          <w:bCs/>
        </w:rPr>
        <w:t xml:space="preserve"> the profession he loves</w:t>
      </w:r>
      <w:r>
        <w:rPr>
          <w:rFonts w:eastAsia="Times New Roman"/>
          <w:bCs/>
        </w:rPr>
        <w:t>, the profession of a</w:t>
      </w:r>
      <w:r w:rsidRPr="00733C7A">
        <w:rPr>
          <w:rFonts w:eastAsia="Times New Roman"/>
          <w:bCs/>
        </w:rPr>
        <w:t xml:space="preserve"> software engineer. </w:t>
      </w:r>
    </w:p>
    <w:p w14:paraId="794B6F12" w14:textId="0285AC54" w:rsidR="002E7AAC" w:rsidRDefault="002E7AAC" w:rsidP="00D02C14">
      <w:pPr>
        <w:spacing w:after="240"/>
        <w:ind w:left="2410"/>
        <w:rPr>
          <w:rFonts w:eastAsia="Times New Roman"/>
          <w:bCs/>
        </w:rPr>
      </w:pPr>
      <w:r w:rsidRPr="00733C7A">
        <w:rPr>
          <w:rFonts w:eastAsia="Times New Roman"/>
          <w:bCs/>
        </w:rPr>
        <w:t xml:space="preserve">Dmitry is a member of </w:t>
      </w:r>
      <w:r>
        <w:rPr>
          <w:rFonts w:eastAsia="Times New Roman"/>
          <w:bCs/>
        </w:rPr>
        <w:t xml:space="preserve">the </w:t>
      </w:r>
      <w:r w:rsidR="00151E8D">
        <w:rPr>
          <w:rFonts w:eastAsia="Times New Roman"/>
          <w:bCs/>
        </w:rPr>
        <w:t>“</w:t>
      </w:r>
      <w:r w:rsidR="00151E8D" w:rsidRPr="00151E8D">
        <w:rPr>
          <w:rFonts w:eastAsia="Times New Roman"/>
          <w:bCs/>
        </w:rPr>
        <w:t xml:space="preserve">Presidential Managerial Human Resources </w:t>
      </w:r>
      <w:r w:rsidR="00151E8D">
        <w:rPr>
          <w:rFonts w:eastAsia="Times New Roman"/>
          <w:bCs/>
        </w:rPr>
        <w:t>Pool</w:t>
      </w:r>
      <w:r>
        <w:rPr>
          <w:rFonts w:eastAsia="Times New Roman"/>
          <w:bCs/>
        </w:rPr>
        <w:t>”</w:t>
      </w:r>
      <w:r w:rsidRPr="00733C7A">
        <w:rPr>
          <w:rFonts w:eastAsia="Times New Roman"/>
          <w:bCs/>
        </w:rPr>
        <w:t xml:space="preserve"> program of the </w:t>
      </w:r>
      <w:r w:rsidR="00151E8D">
        <w:rPr>
          <w:rFonts w:eastAsia="Times New Roman"/>
          <w:bCs/>
        </w:rPr>
        <w:t xml:space="preserve">Government of the </w:t>
      </w:r>
      <w:r w:rsidRPr="00733C7A">
        <w:rPr>
          <w:rFonts w:eastAsia="Times New Roman"/>
          <w:bCs/>
        </w:rPr>
        <w:t xml:space="preserve">Russian </w:t>
      </w:r>
      <w:r>
        <w:rPr>
          <w:rFonts w:eastAsia="Times New Roman"/>
          <w:bCs/>
        </w:rPr>
        <w:t>F</w:t>
      </w:r>
      <w:r w:rsidRPr="00733C7A">
        <w:rPr>
          <w:rFonts w:eastAsia="Times New Roman"/>
          <w:bCs/>
        </w:rPr>
        <w:t>ederation.</w:t>
      </w:r>
    </w:p>
    <w:p w14:paraId="7FFDB838" w14:textId="098F5B15" w:rsidR="002E7AAC" w:rsidRDefault="002E7AAC" w:rsidP="002E7AAC">
      <w:pPr>
        <w:rPr>
          <w:rStyle w:val="Strong"/>
          <w:b w:val="0"/>
        </w:rPr>
      </w:pPr>
      <w:r>
        <w:rPr>
          <w:rStyle w:val="Strong"/>
          <w:b w:val="0"/>
          <w:noProof/>
          <w:lang w:val="ru-RU" w:eastAsia="ru-RU"/>
        </w:rPr>
        <w:drawing>
          <wp:anchor distT="0" distB="0" distL="114300" distR="114300" simplePos="0" relativeHeight="251677696" behindDoc="1" locked="0" layoutInCell="1" allowOverlap="1" wp14:anchorId="06459D44" wp14:editId="08E28D2C">
            <wp:simplePos x="0" y="0"/>
            <wp:positionH relativeFrom="margin">
              <wp:align>left</wp:align>
            </wp:positionH>
            <wp:positionV relativeFrom="paragraph">
              <wp:posOffset>243383</wp:posOffset>
            </wp:positionV>
            <wp:extent cx="1431925" cy="1431925"/>
            <wp:effectExtent l="0" t="0" r="0" b="0"/>
            <wp:wrapSquare wrapText="bothSides"/>
            <wp:docPr id="22" name="Picture 22" descr="C:\Users\aikozlov\Desktop\photos\team_member_alex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photos\team_member_alexe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anchor>
        </w:drawing>
      </w:r>
    </w:p>
    <w:p w14:paraId="439134FA" w14:textId="55C3DB3C" w:rsidR="002E7AAC" w:rsidRPr="00ED0050" w:rsidRDefault="002E7AAC" w:rsidP="002E7AAC">
      <w:pPr>
        <w:pStyle w:val="NoSpacing"/>
        <w:rPr>
          <w:rStyle w:val="Strong"/>
        </w:rPr>
      </w:pPr>
      <w:r w:rsidRPr="00A90F0A">
        <w:rPr>
          <w:rStyle w:val="Strong"/>
        </w:rPr>
        <w:t xml:space="preserve">Alexey </w:t>
      </w:r>
      <w:proofErr w:type="spellStart"/>
      <w:r w:rsidRPr="00A90F0A">
        <w:rPr>
          <w:rStyle w:val="Strong"/>
        </w:rPr>
        <w:t>Lysakov</w:t>
      </w:r>
      <w:proofErr w:type="spellEnd"/>
      <w:r>
        <w:rPr>
          <w:rStyle w:val="Strong"/>
        </w:rPr>
        <w:t xml:space="preserve"> – Business Analyst</w:t>
      </w:r>
    </w:p>
    <w:p w14:paraId="34AA45BE" w14:textId="24D69344" w:rsidR="002E7AAC" w:rsidRPr="00D02C14" w:rsidRDefault="006E3D60" w:rsidP="00D02C14">
      <w:pPr>
        <w:pStyle w:val="link"/>
        <w:ind w:left="2268"/>
      </w:pPr>
      <w:hyperlink r:id="rId27" w:history="1">
        <w:r w:rsidR="002E7AAC" w:rsidRPr="00D02C14">
          <w:rPr>
            <w:rStyle w:val="Hyperlink"/>
            <w:color w:val="273B52"/>
          </w:rPr>
          <w:t>https://www.linkedin.com/in/alexey-lysakov-4a4343146</w:t>
        </w:r>
      </w:hyperlink>
      <w:r w:rsidR="002E7AAC" w:rsidRPr="00D02C14">
        <w:t xml:space="preserve">  </w:t>
      </w:r>
    </w:p>
    <w:p w14:paraId="03426B96" w14:textId="4B31A406" w:rsidR="002E7AAC" w:rsidRPr="00733C7A" w:rsidRDefault="002E7AAC" w:rsidP="00D02C14">
      <w:pPr>
        <w:spacing w:after="240"/>
        <w:ind w:left="2268"/>
        <w:rPr>
          <w:rFonts w:eastAsia="Times New Roman"/>
        </w:rPr>
      </w:pPr>
      <w:r w:rsidRPr="00733C7A">
        <w:rPr>
          <w:rFonts w:eastAsia="Times New Roman"/>
        </w:rPr>
        <w:t xml:space="preserve">With more than 20 years in business, Alexey </w:t>
      </w:r>
      <w:r>
        <w:rPr>
          <w:rFonts w:eastAsia="Times New Roman"/>
        </w:rPr>
        <w:t xml:space="preserve">is quick to </w:t>
      </w:r>
      <w:r w:rsidRPr="00733C7A">
        <w:rPr>
          <w:rFonts w:eastAsia="Times New Roman"/>
        </w:rPr>
        <w:t>understand actual business need</w:t>
      </w:r>
      <w:r>
        <w:rPr>
          <w:rFonts w:eastAsia="Times New Roman"/>
        </w:rPr>
        <w:t>s</w:t>
      </w:r>
      <w:r w:rsidRPr="00733C7A">
        <w:rPr>
          <w:rFonts w:eastAsia="Times New Roman"/>
        </w:rPr>
        <w:t xml:space="preserve"> and </w:t>
      </w:r>
      <w:r>
        <w:rPr>
          <w:rFonts w:eastAsia="Times New Roman"/>
        </w:rPr>
        <w:t>create viable solutions</w:t>
      </w:r>
      <w:r w:rsidRPr="00733C7A">
        <w:rPr>
          <w:rFonts w:eastAsia="Times New Roman"/>
        </w:rPr>
        <w:t xml:space="preserve">. Alexey crafts clear and complete requirements specs and is very specific both while creating these documents and while validating how they have been executed. </w:t>
      </w:r>
    </w:p>
    <w:p w14:paraId="2625F9A3" w14:textId="722DAFAE" w:rsidR="002E7AAC" w:rsidRPr="00733C7A" w:rsidRDefault="002E7AAC" w:rsidP="00D02C14">
      <w:pPr>
        <w:spacing w:after="240"/>
        <w:ind w:left="2410"/>
        <w:rPr>
          <w:rFonts w:eastAsia="Times New Roman"/>
        </w:rPr>
      </w:pPr>
      <w:r w:rsidRPr="00733C7A">
        <w:rPr>
          <w:rFonts w:eastAsia="Times New Roman"/>
        </w:rPr>
        <w:t xml:space="preserve">Alexey loves team sports and is </w:t>
      </w:r>
      <w:r>
        <w:rPr>
          <w:rFonts w:eastAsia="Times New Roman"/>
        </w:rPr>
        <w:t xml:space="preserve">an </w:t>
      </w:r>
      <w:r w:rsidRPr="00733C7A">
        <w:rPr>
          <w:rFonts w:eastAsia="Times New Roman"/>
        </w:rPr>
        <w:t>active hockey and airsoft player</w:t>
      </w:r>
      <w:r>
        <w:rPr>
          <w:rFonts w:eastAsia="Times New Roman"/>
        </w:rPr>
        <w:t>.</w:t>
      </w:r>
    </w:p>
    <w:p w14:paraId="435932CE" w14:textId="020575F1" w:rsidR="002E7AAC" w:rsidRDefault="002E7AAC" w:rsidP="002E7AAC">
      <w:pPr>
        <w:rPr>
          <w:ins w:id="372" w:author="RenderMachine" w:date="2017-09-24T21:33:00Z"/>
        </w:rPr>
      </w:pPr>
    </w:p>
    <w:p w14:paraId="268A5507" w14:textId="77777777" w:rsidR="00956FD1" w:rsidRDefault="00956FD1" w:rsidP="002E7AAC"/>
    <w:p w14:paraId="4FFEE06D" w14:textId="77777777" w:rsidR="002E7AAC" w:rsidRPr="0010494E" w:rsidRDefault="002E7AAC" w:rsidP="002E7AAC">
      <w:r w:rsidRPr="0010494E">
        <w:t>We are proud to have our advisors and are grateful for the support they give us:</w:t>
      </w:r>
    </w:p>
    <w:p w14:paraId="7FF49C65" w14:textId="4E61D880" w:rsidR="002E7AAC" w:rsidRPr="009164CF" w:rsidRDefault="002E7AAC" w:rsidP="002E7AAC">
      <w:pPr>
        <w:pStyle w:val="NoSpacing"/>
        <w:rPr>
          <w:rStyle w:val="Strong"/>
        </w:rPr>
      </w:pPr>
      <w:r w:rsidRPr="009164CF">
        <w:rPr>
          <w:rStyle w:val="Strong"/>
          <w:noProof/>
          <w:lang w:val="ru-RU" w:eastAsia="ru-RU"/>
        </w:rPr>
        <w:drawing>
          <wp:anchor distT="0" distB="0" distL="114300" distR="114300" simplePos="0" relativeHeight="251674624" behindDoc="1" locked="0" layoutInCell="1" allowOverlap="1" wp14:anchorId="4DA565AF" wp14:editId="28E37C80">
            <wp:simplePos x="0" y="0"/>
            <wp:positionH relativeFrom="margin">
              <wp:align>left</wp:align>
            </wp:positionH>
            <wp:positionV relativeFrom="paragraph">
              <wp:posOffset>85725</wp:posOffset>
            </wp:positionV>
            <wp:extent cx="1431925" cy="1431925"/>
            <wp:effectExtent l="0" t="0" r="0" b="0"/>
            <wp:wrapSquare wrapText="bothSides"/>
            <wp:docPr id="23" name="Picture 23" descr="C:\Users\aikozlov\Desktop\photos\advisor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ozlov\Desktop\photos\advisor_s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4CF">
        <w:rPr>
          <w:rStyle w:val="Strong"/>
        </w:rPr>
        <w:t xml:space="preserve">Sergey </w:t>
      </w:r>
      <w:proofErr w:type="spellStart"/>
      <w:r w:rsidRPr="009164CF">
        <w:rPr>
          <w:rStyle w:val="Strong"/>
        </w:rPr>
        <w:t>Sukov</w:t>
      </w:r>
      <w:proofErr w:type="spellEnd"/>
      <w:r w:rsidRPr="009164CF">
        <w:rPr>
          <w:rStyle w:val="Strong"/>
        </w:rPr>
        <w:t xml:space="preserve"> Sr. Vice President, Engineering and Delivery at </w:t>
      </w:r>
      <w:proofErr w:type="spellStart"/>
      <w:r w:rsidRPr="009164CF">
        <w:rPr>
          <w:rStyle w:val="Strong"/>
        </w:rPr>
        <w:t>Guavus</w:t>
      </w:r>
      <w:proofErr w:type="spellEnd"/>
    </w:p>
    <w:p w14:paraId="6620D6FC" w14:textId="77777777" w:rsidR="002E7AAC" w:rsidRPr="00D02C14" w:rsidRDefault="006E3D60" w:rsidP="00D02C14">
      <w:pPr>
        <w:pStyle w:val="link"/>
      </w:pPr>
      <w:hyperlink r:id="rId29" w:history="1">
        <w:r w:rsidR="002E7AAC" w:rsidRPr="00D02C14">
          <w:rPr>
            <w:rStyle w:val="Hyperlink"/>
            <w:color w:val="273B52"/>
          </w:rPr>
          <w:t>https://www.linkedin.com/in/sergey-sukov-89abb7</w:t>
        </w:r>
      </w:hyperlink>
      <w:r w:rsidR="002E7AAC" w:rsidRPr="00D02C14">
        <w:t xml:space="preserve"> </w:t>
      </w:r>
    </w:p>
    <w:p w14:paraId="14E46AF9" w14:textId="49B5909C" w:rsidR="002E7AAC" w:rsidRDefault="002E7AAC" w:rsidP="00D02C14">
      <w:pPr>
        <w:spacing w:after="240"/>
        <w:ind w:left="2410"/>
        <w:rPr>
          <w:ins w:id="373" w:author="aikozlov" w:date="2017-09-24T19:42:00Z"/>
          <w:rFonts w:eastAsia="Times New Roman"/>
        </w:rPr>
      </w:pPr>
      <w:r w:rsidRPr="00733C7A">
        <w:rPr>
          <w:rFonts w:eastAsia="Times New Roman"/>
        </w:rPr>
        <w:t xml:space="preserve">Senior Executive and </w:t>
      </w:r>
      <w:r>
        <w:rPr>
          <w:rFonts w:eastAsia="Times New Roman"/>
        </w:rPr>
        <w:t>l</w:t>
      </w:r>
      <w:r w:rsidRPr="00733C7A">
        <w:rPr>
          <w:rFonts w:eastAsia="Times New Roman"/>
        </w:rPr>
        <w:t>eader with 20 years of international experience</w:t>
      </w:r>
      <w:r>
        <w:rPr>
          <w:rFonts w:eastAsia="Times New Roman"/>
        </w:rPr>
        <w:t>,</w:t>
      </w:r>
      <w:r w:rsidRPr="00733C7A">
        <w:rPr>
          <w:rFonts w:eastAsia="Times New Roman"/>
        </w:rPr>
        <w:t xml:space="preserve"> </w:t>
      </w:r>
      <w:r>
        <w:rPr>
          <w:rFonts w:eastAsia="Times New Roman"/>
        </w:rPr>
        <w:t>Sergey has b</w:t>
      </w:r>
      <w:r w:rsidRPr="00733C7A">
        <w:rPr>
          <w:rFonts w:eastAsia="Times New Roman"/>
        </w:rPr>
        <w:t xml:space="preserve">uilt and managed large distributed software development teams including Silicon Valley based pioneer of real-time big data analytics </w:t>
      </w:r>
      <w:proofErr w:type="spellStart"/>
      <w:r w:rsidRPr="00733C7A">
        <w:rPr>
          <w:rFonts w:eastAsia="Times New Roman"/>
        </w:rPr>
        <w:t>Guavus</w:t>
      </w:r>
      <w:proofErr w:type="spellEnd"/>
      <w:r w:rsidRPr="00733C7A">
        <w:rPr>
          <w:rFonts w:eastAsia="Times New Roman"/>
        </w:rPr>
        <w:t xml:space="preserve"> (recently announced to be acquired by Thales). </w:t>
      </w:r>
      <w:r>
        <w:rPr>
          <w:rFonts w:eastAsia="Times New Roman"/>
        </w:rPr>
        <w:t>He was p</w:t>
      </w:r>
      <w:r w:rsidRPr="00733C7A">
        <w:rPr>
          <w:rFonts w:eastAsia="Times New Roman"/>
        </w:rPr>
        <w:t xml:space="preserve">reviously part of </w:t>
      </w:r>
      <w:r>
        <w:rPr>
          <w:rFonts w:eastAsia="Times New Roman"/>
        </w:rPr>
        <w:t xml:space="preserve">the </w:t>
      </w:r>
      <w:r w:rsidR="0025695F">
        <w:rPr>
          <w:rFonts w:eastAsia="Times New Roman"/>
        </w:rPr>
        <w:t>executive team</w:t>
      </w:r>
      <w:r w:rsidRPr="00733C7A">
        <w:rPr>
          <w:rFonts w:eastAsia="Times New Roman"/>
        </w:rPr>
        <w:t xml:space="preserve"> of</w:t>
      </w:r>
      <w:r>
        <w:rPr>
          <w:rFonts w:eastAsia="Times New Roman"/>
        </w:rPr>
        <w:t xml:space="preserve"> the</w:t>
      </w:r>
      <w:r w:rsidRPr="00733C7A">
        <w:rPr>
          <w:rFonts w:eastAsia="Times New Roman"/>
        </w:rPr>
        <w:t xml:space="preserve"> mobile communications solutions provider </w:t>
      </w:r>
      <w:proofErr w:type="spellStart"/>
      <w:r w:rsidRPr="00733C7A">
        <w:rPr>
          <w:rFonts w:eastAsia="Times New Roman"/>
        </w:rPr>
        <w:t>Teleca</w:t>
      </w:r>
      <w:proofErr w:type="spellEnd"/>
      <w:r w:rsidRPr="00733C7A">
        <w:rPr>
          <w:rFonts w:eastAsia="Times New Roman"/>
        </w:rPr>
        <w:t xml:space="preserve"> (acquired by Symphony Services</w:t>
      </w:r>
      <w:r>
        <w:rPr>
          <w:rFonts w:eastAsia="Times New Roman"/>
        </w:rPr>
        <w:t>,</w:t>
      </w:r>
      <w:r w:rsidRPr="00733C7A">
        <w:rPr>
          <w:rFonts w:eastAsia="Times New Roman"/>
        </w:rPr>
        <w:t xml:space="preserve"> then by Harman)</w:t>
      </w:r>
      <w:r>
        <w:rPr>
          <w:rFonts w:eastAsia="Times New Roman"/>
        </w:rPr>
        <w:t>.</w:t>
      </w:r>
    </w:p>
    <w:p w14:paraId="2A91E33C" w14:textId="10E13F6F" w:rsidR="001E28E6" w:rsidRDefault="001E28E6" w:rsidP="001E28E6">
      <w:pPr>
        <w:spacing w:after="240"/>
        <w:ind w:left="2410"/>
        <w:rPr>
          <w:rFonts w:eastAsia="Times New Roman"/>
        </w:rPr>
      </w:pPr>
    </w:p>
    <w:p w14:paraId="2C4B4DC8" w14:textId="5FF3BDEE" w:rsidR="003E1906" w:rsidRDefault="003E1906" w:rsidP="001E28E6">
      <w:pPr>
        <w:spacing w:after="240"/>
        <w:ind w:left="2410"/>
        <w:rPr>
          <w:rFonts w:eastAsia="Times New Roman"/>
        </w:rPr>
      </w:pPr>
    </w:p>
    <w:p w14:paraId="24CA5038" w14:textId="00743862" w:rsidR="003E1906" w:rsidDel="00956FD1" w:rsidRDefault="003E1906" w:rsidP="001E28E6">
      <w:pPr>
        <w:spacing w:after="240"/>
        <w:ind w:left="2410"/>
        <w:rPr>
          <w:del w:id="374" w:author="RenderMachine" w:date="2017-09-24T21:33:00Z"/>
          <w:rFonts w:eastAsia="Times New Roman"/>
        </w:rPr>
      </w:pPr>
    </w:p>
    <w:p w14:paraId="05A3B862" w14:textId="77777777" w:rsidR="003E1906" w:rsidRPr="001E28E6" w:rsidRDefault="003E1906" w:rsidP="001E28E6">
      <w:pPr>
        <w:spacing w:after="240"/>
        <w:ind w:left="2410"/>
        <w:rPr>
          <w:rFonts w:eastAsia="Times New Roman"/>
        </w:rPr>
      </w:pPr>
    </w:p>
    <w:p w14:paraId="1A8A420D" w14:textId="5106EF8C" w:rsidR="003E1906" w:rsidRPr="00956FD1" w:rsidRDefault="003E1906">
      <w:pPr>
        <w:pStyle w:val="link"/>
        <w:rPr>
          <w:rStyle w:val="Strong"/>
          <w:rPrChange w:id="375" w:author="RenderMachine" w:date="2017-09-24T21:29:00Z">
            <w:rPr>
              <w:rStyle w:val="Strong"/>
            </w:rPr>
          </w:rPrChange>
        </w:rPr>
        <w:pPrChange w:id="376" w:author="RenderMachine" w:date="2017-09-24T21:29:00Z">
          <w:pPr>
            <w:pStyle w:val="NoSpacing"/>
          </w:pPr>
        </w:pPrChange>
      </w:pPr>
      <w:r w:rsidRPr="00956FD1">
        <w:rPr>
          <w:rFonts w:eastAsia="Times New Roman"/>
          <w:noProof/>
          <w:u w:val="none"/>
          <w:rPrChange w:id="377" w:author="RenderMachine" w:date="2017-09-24T21:29:00Z">
            <w:rPr>
              <w:rFonts w:eastAsia="Times New Roman"/>
              <w:bCs/>
              <w:noProof/>
            </w:rPr>
          </w:rPrChange>
        </w:rPr>
        <w:lastRenderedPageBreak/>
        <w:drawing>
          <wp:anchor distT="0" distB="0" distL="114300" distR="114300" simplePos="0" relativeHeight="251681792" behindDoc="0" locked="0" layoutInCell="1" allowOverlap="1" wp14:anchorId="5E737A6F" wp14:editId="10A001CB">
            <wp:simplePos x="0" y="0"/>
            <wp:positionH relativeFrom="margin">
              <wp:posOffset>3810</wp:posOffset>
            </wp:positionH>
            <wp:positionV relativeFrom="paragraph">
              <wp:posOffset>75565</wp:posOffset>
            </wp:positionV>
            <wp:extent cx="1428750" cy="1428750"/>
            <wp:effectExtent l="0" t="0" r="0" b="0"/>
            <wp:wrapSquare wrapText="bothSides"/>
            <wp:docPr id="5" name="Picture 5" descr="C:\Users\RenderMachine\Downloads\advisor_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erMachine\Downloads\advisor_d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del w:id="378" w:author="RenderMachine" w:date="2017-09-24T21:28:00Z">
        <w:r w:rsidR="00956FD1" w:rsidRPr="00956FD1" w:rsidDel="00956FD1">
          <w:rPr>
            <w:rFonts w:eastAsia="Times New Roman"/>
            <w:u w:val="none"/>
            <w:rPrChange w:id="379" w:author="RenderMachine" w:date="2017-09-24T21:29:00Z">
              <w:rPr>
                <w:rFonts w:eastAsia="Times New Roman"/>
                <w:b/>
              </w:rPr>
            </w:rPrChange>
          </w:rPr>
          <w:delText xml:space="preserve"> </w:delText>
        </w:r>
      </w:del>
      <w:r w:rsidR="00956FD1" w:rsidRPr="00956FD1">
        <w:rPr>
          <w:rFonts w:eastAsia="Times New Roman"/>
          <w:u w:val="none"/>
          <w:rPrChange w:id="380" w:author="RenderMachine" w:date="2017-09-24T21:29:00Z">
            <w:rPr>
              <w:rFonts w:eastAsia="Times New Roman"/>
              <w:b/>
            </w:rPr>
          </w:rPrChange>
        </w:rPr>
        <w:t>Dan Khomenko - Financial/Marketing</w:t>
      </w:r>
      <w:ins w:id="381" w:author="RenderMachine" w:date="2017-09-25T10:57:00Z">
        <w:r w:rsidR="00444CB2" w:rsidRPr="00444CB2">
          <w:rPr>
            <w:rFonts w:eastAsia="Times New Roman"/>
            <w:u w:val="none"/>
          </w:rPr>
          <w:t>/Blockchain</w:t>
        </w:r>
      </w:ins>
      <w:r w:rsidR="00956FD1" w:rsidRPr="00956FD1">
        <w:rPr>
          <w:rFonts w:eastAsia="Times New Roman"/>
          <w:u w:val="none"/>
          <w:rPrChange w:id="382" w:author="RenderMachine" w:date="2017-09-24T21:29:00Z">
            <w:rPr>
              <w:rFonts w:eastAsia="Times New Roman"/>
              <w:b/>
            </w:rPr>
          </w:rPrChange>
        </w:rPr>
        <w:t xml:space="preserve"> Specialist</w:t>
      </w:r>
      <w:ins w:id="383" w:author="RenderMachine" w:date="2017-09-25T10:58:00Z">
        <w:r w:rsidR="00444CB2">
          <w:rPr>
            <w:rFonts w:eastAsia="Times New Roman"/>
            <w:u w:val="none"/>
          </w:rPr>
          <w:t xml:space="preserve">. </w:t>
        </w:r>
        <w:r w:rsidR="00444CB2" w:rsidRPr="00444CB2">
          <w:rPr>
            <w:rFonts w:eastAsia="Times New Roman"/>
            <w:u w:val="none"/>
          </w:rPr>
          <w:t>Australian Government</w:t>
        </w:r>
      </w:ins>
    </w:p>
    <w:bookmarkStart w:id="384" w:name="_Hlk494108081"/>
    <w:p w14:paraId="4514A358" w14:textId="07673B59" w:rsidR="003E1906" w:rsidRPr="00956FD1" w:rsidRDefault="00956FD1">
      <w:pPr>
        <w:pStyle w:val="link"/>
      </w:pPr>
      <w:r w:rsidRPr="00956FD1">
        <w:rPr>
          <w:rPrChange w:id="385" w:author="RenderMachine" w:date="2017-09-24T21:29:00Z">
            <w:rPr>
              <w:rFonts w:eastAsia="Times New Roman"/>
            </w:rPr>
          </w:rPrChange>
        </w:rPr>
        <w:fldChar w:fldCharType="begin"/>
      </w:r>
      <w:r w:rsidRPr="00956FD1">
        <w:rPr>
          <w:rPrChange w:id="386" w:author="RenderMachine" w:date="2017-09-24T21:29:00Z">
            <w:rPr>
              <w:rFonts w:eastAsia="Times New Roman"/>
            </w:rPr>
          </w:rPrChange>
        </w:rPr>
        <w:instrText xml:space="preserve"> HYPERLINK "https://www.linkedin.com/in/dan-khomenko-36687967/" </w:instrText>
      </w:r>
      <w:r w:rsidRPr="00956FD1">
        <w:rPr>
          <w:rPrChange w:id="387" w:author="RenderMachine" w:date="2017-09-24T21:29:00Z">
            <w:rPr>
              <w:rFonts w:eastAsia="Times New Roman"/>
            </w:rPr>
          </w:rPrChange>
        </w:rPr>
        <w:fldChar w:fldCharType="separate"/>
      </w:r>
      <w:r w:rsidRPr="00956FD1">
        <w:rPr>
          <w:rStyle w:val="Hyperlink"/>
          <w:color w:val="273B52"/>
          <w:rPrChange w:id="388" w:author="RenderMachine" w:date="2017-09-24T21:29:00Z">
            <w:rPr>
              <w:rStyle w:val="Hyperlink"/>
              <w:rFonts w:eastAsia="Times New Roman"/>
            </w:rPr>
          </w:rPrChange>
        </w:rPr>
        <w:t>https://www.linkedin.com/in/dan-khomenko-36687967/</w:t>
      </w:r>
      <w:r w:rsidRPr="00956FD1">
        <w:rPr>
          <w:rPrChange w:id="389" w:author="RenderMachine" w:date="2017-09-24T21:29:00Z">
            <w:rPr>
              <w:rFonts w:eastAsia="Times New Roman"/>
            </w:rPr>
          </w:rPrChange>
        </w:rPr>
        <w:fldChar w:fldCharType="end"/>
      </w:r>
      <w:r w:rsidR="003E1906" w:rsidRPr="00956FD1">
        <w:t xml:space="preserve"> </w:t>
      </w:r>
    </w:p>
    <w:bookmarkEnd w:id="384"/>
    <w:p w14:paraId="39EF08BC" w14:textId="7299D1BA" w:rsidR="00956FD1" w:rsidRDefault="00956FD1" w:rsidP="001E28E6">
      <w:pPr>
        <w:spacing w:after="240"/>
        <w:ind w:left="2410"/>
        <w:rPr>
          <w:rFonts w:eastAsia="Times New Roman"/>
        </w:rPr>
      </w:pPr>
      <w:r w:rsidRPr="001E28E6">
        <w:rPr>
          <w:rFonts w:eastAsia="Times New Roman"/>
        </w:rPr>
        <w:t>Dan is an exceptionally detailed, organized, and highly efficient business professional with long-standing and diverse experience throughout multiple industries and capacities. He worked for some of the largest financial organizations in the Asian Pacific Region for many years as a financial specialist and a project manager, but his pursuit for complicated and new things has brought him into a new blockchain industry</w:t>
      </w:r>
    </w:p>
    <w:p w14:paraId="73A98D55" w14:textId="57E1ECE3" w:rsidR="00D02C14" w:rsidRDefault="00956FD1" w:rsidP="00956FD1">
      <w:pPr>
        <w:spacing w:after="240"/>
        <w:ind w:left="2410"/>
        <w:rPr>
          <w:ins w:id="390" w:author="RenderMachine" w:date="2017-09-24T21:29:00Z"/>
          <w:rFonts w:eastAsia="Times New Roman"/>
        </w:rPr>
      </w:pPr>
      <w:r w:rsidRPr="001E28E6">
        <w:rPr>
          <w:rFonts w:eastAsia="Times New Roman"/>
        </w:rPr>
        <w:t>His personal life objective is</w:t>
      </w:r>
      <w:del w:id="391" w:author="RenderMachine" w:date="2017-09-24T21:29:00Z">
        <w:r w:rsidRPr="001E28E6" w:rsidDel="00956FD1">
          <w:rPr>
            <w:rFonts w:eastAsia="Times New Roman"/>
          </w:rPr>
          <w:delText xml:space="preserve"> </w:delText>
        </w:r>
      </w:del>
      <w:r w:rsidRPr="001E28E6">
        <w:rPr>
          <w:rFonts w:eastAsia="Times New Roman"/>
        </w:rPr>
        <w:t>: "Motivation starts with Passion". Dan loves foreign languages, Australian Footy (AF</w:t>
      </w:r>
      <w:r>
        <w:rPr>
          <w:rFonts w:eastAsia="Times New Roman"/>
        </w:rPr>
        <w:t xml:space="preserve">L) and some great Aussie beer. </w:t>
      </w:r>
    </w:p>
    <w:p w14:paraId="1149B309" w14:textId="77777777" w:rsidR="00956FD1" w:rsidRDefault="00956FD1" w:rsidP="00956FD1">
      <w:pPr>
        <w:spacing w:after="240"/>
        <w:ind w:left="2410"/>
        <w:rPr>
          <w:rFonts w:eastAsia="Times New Roman"/>
        </w:rPr>
      </w:pPr>
    </w:p>
    <w:p w14:paraId="0BAB6DDE" w14:textId="2090F23B" w:rsidR="002E7AAC" w:rsidRPr="00733C7A" w:rsidRDefault="002E7AAC" w:rsidP="002E7AAC">
      <w:pPr>
        <w:spacing w:after="240"/>
        <w:rPr>
          <w:rFonts w:eastAsia="Times New Roman"/>
        </w:rPr>
      </w:pPr>
      <w:r w:rsidRPr="00733C7A">
        <w:rPr>
          <w:rFonts w:eastAsia="Times New Roman"/>
        </w:rPr>
        <w:t xml:space="preserve">If you believe in </w:t>
      </w:r>
      <w:r>
        <w:rPr>
          <w:rFonts w:eastAsia="Times New Roman"/>
        </w:rPr>
        <w:t xml:space="preserve">the </w:t>
      </w:r>
      <w:r w:rsidRPr="00733C7A">
        <w:rPr>
          <w:rFonts w:eastAsia="Times New Roman"/>
        </w:rPr>
        <w:t>Dogezer concept</w:t>
      </w:r>
      <w:r>
        <w:rPr>
          <w:rFonts w:eastAsia="Times New Roman"/>
        </w:rPr>
        <w:t xml:space="preserve">, believe </w:t>
      </w:r>
      <w:r w:rsidRPr="00733C7A">
        <w:rPr>
          <w:rFonts w:eastAsia="Times New Roman"/>
        </w:rPr>
        <w:t>it will disrupt the software industry</w:t>
      </w:r>
      <w:r>
        <w:rPr>
          <w:rFonts w:eastAsia="Times New Roman"/>
        </w:rPr>
        <w:t xml:space="preserve"> for the better</w:t>
      </w:r>
      <w:r w:rsidRPr="00733C7A">
        <w:rPr>
          <w:rFonts w:eastAsia="Times New Roman"/>
        </w:rPr>
        <w:t xml:space="preserve"> and want to participate in </w:t>
      </w:r>
      <w:r>
        <w:rPr>
          <w:rFonts w:eastAsia="Times New Roman"/>
        </w:rPr>
        <w:t>the</w:t>
      </w:r>
      <w:r w:rsidRPr="00733C7A">
        <w:rPr>
          <w:rFonts w:eastAsia="Times New Roman"/>
        </w:rPr>
        <w:t xml:space="preserve"> change - write us </w:t>
      </w:r>
      <w:r>
        <w:rPr>
          <w:rFonts w:eastAsia="Times New Roman"/>
        </w:rPr>
        <w:t>to</w:t>
      </w:r>
      <w:r w:rsidRPr="00733C7A">
        <w:rPr>
          <w:rFonts w:eastAsia="Times New Roman"/>
        </w:rPr>
        <w:t xml:space="preserve"> team@dogezer.com to join our team or bec</w:t>
      </w:r>
      <w:r>
        <w:rPr>
          <w:rFonts w:eastAsia="Times New Roman"/>
        </w:rPr>
        <w:t>o</w:t>
      </w:r>
      <w:r w:rsidRPr="00733C7A">
        <w:rPr>
          <w:rFonts w:eastAsia="Times New Roman"/>
        </w:rPr>
        <w:t>me an advisor.</w:t>
      </w:r>
    </w:p>
    <w:p w14:paraId="31828731" w14:textId="77777777" w:rsidR="00CB08DD" w:rsidRDefault="00CB08DD">
      <w:pPr>
        <w:spacing w:after="240"/>
        <w:rPr>
          <w:rFonts w:eastAsia="Times New Roman"/>
        </w:rPr>
      </w:pPr>
    </w:p>
    <w:p w14:paraId="0BC4FA24" w14:textId="77777777" w:rsidR="00424CBC" w:rsidRDefault="00424CBC" w:rsidP="00424CBC">
      <w:pPr>
        <w:pStyle w:val="Heading2"/>
      </w:pPr>
      <w:bookmarkStart w:id="392" w:name="_Toc494114109"/>
      <w:r>
        <w:t>Contacts</w:t>
      </w:r>
      <w:bookmarkEnd w:id="392"/>
    </w:p>
    <w:p w14:paraId="1EBCE264" w14:textId="1EDFF8A9" w:rsidR="00424CBC" w:rsidRDefault="00DA6F1D" w:rsidP="00424CBC">
      <w:r>
        <w:t xml:space="preserve">The </w:t>
      </w:r>
      <w:r w:rsidR="00424CBC">
        <w:t xml:space="preserve">Dogezer team is fully transparent and </w:t>
      </w:r>
      <w:r>
        <w:t xml:space="preserve">open for any suggestions or </w:t>
      </w:r>
      <w:r w:rsidR="00D43917">
        <w:t>questions</w:t>
      </w:r>
      <w:r w:rsidR="00424CBC">
        <w:t xml:space="preserve">. You </w:t>
      </w:r>
      <w:r w:rsidR="00DF7C32">
        <w:t>can</w:t>
      </w:r>
      <w:r w:rsidR="00424CBC">
        <w:t xml:space="preserve"> find us at:</w:t>
      </w:r>
    </w:p>
    <w:p w14:paraId="4F45C95B" w14:textId="23ECA30C" w:rsidR="00424CBC" w:rsidRDefault="00424CBC" w:rsidP="00C7304E">
      <w:pPr>
        <w:pStyle w:val="ListParagraph"/>
        <w:numPr>
          <w:ilvl w:val="0"/>
          <w:numId w:val="29"/>
        </w:numPr>
        <w:rPr>
          <w:ins w:id="393" w:author="RenderMachine" w:date="2017-09-24T21:33:00Z"/>
        </w:rPr>
      </w:pPr>
      <w:r>
        <w:t xml:space="preserve">Slack: </w:t>
      </w:r>
      <w:hyperlink r:id="rId31" w:history="1">
        <w:r w:rsidRPr="00D02C14">
          <w:rPr>
            <w:rStyle w:val="linkChar"/>
          </w:rPr>
          <w:t>https://slackpass.io/dogezer</w:t>
        </w:r>
      </w:hyperlink>
      <w:r>
        <w:t xml:space="preserve"> </w:t>
      </w:r>
    </w:p>
    <w:p w14:paraId="4837C200" w14:textId="6F67E51B" w:rsidR="00956FD1" w:rsidRDefault="00956FD1" w:rsidP="00956FD1">
      <w:pPr>
        <w:pStyle w:val="ListParagraph"/>
        <w:numPr>
          <w:ilvl w:val="0"/>
          <w:numId w:val="29"/>
        </w:numPr>
      </w:pPr>
      <w:ins w:id="394" w:author="RenderMachine" w:date="2017-09-24T21:33:00Z">
        <w:r>
          <w:t xml:space="preserve">Telegram: </w:t>
        </w:r>
      </w:ins>
      <w:ins w:id="395" w:author="RenderMachine" w:date="2017-09-24T21:34:00Z">
        <w:r w:rsidRPr="00956FD1">
          <w:rPr>
            <w:rStyle w:val="linkChar"/>
            <w:rPrChange w:id="396" w:author="RenderMachine" w:date="2017-09-24T21:34:00Z">
              <w:rPr/>
            </w:rPrChange>
          </w:rPr>
          <w:t>https://t.me/dogezer</w:t>
        </w:r>
      </w:ins>
    </w:p>
    <w:p w14:paraId="434A7649" w14:textId="77777777" w:rsidR="00424CBC" w:rsidRDefault="00424CBC" w:rsidP="00C7304E">
      <w:pPr>
        <w:pStyle w:val="ListParagraph"/>
        <w:numPr>
          <w:ilvl w:val="0"/>
          <w:numId w:val="29"/>
        </w:numPr>
      </w:pPr>
      <w:r>
        <w:t xml:space="preserve">Email: </w:t>
      </w:r>
      <w:hyperlink r:id="rId32" w:history="1">
        <w:r w:rsidRPr="00D02C14">
          <w:rPr>
            <w:rStyle w:val="linkChar"/>
          </w:rPr>
          <w:t>community@dogezer.com</w:t>
        </w:r>
      </w:hyperlink>
    </w:p>
    <w:p w14:paraId="1AA89A46" w14:textId="77777777" w:rsidR="00424CBC" w:rsidRDefault="00424CBC" w:rsidP="00C7304E">
      <w:pPr>
        <w:pStyle w:val="ListParagraph"/>
        <w:numPr>
          <w:ilvl w:val="0"/>
          <w:numId w:val="29"/>
        </w:numPr>
      </w:pPr>
      <w:r>
        <w:t xml:space="preserve">Twitter: </w:t>
      </w:r>
      <w:hyperlink r:id="rId33" w:history="1">
        <w:r w:rsidRPr="00D02C14">
          <w:rPr>
            <w:rStyle w:val="linkChar"/>
          </w:rPr>
          <w:t>https://twitter.com/DogezerCom</w:t>
        </w:r>
      </w:hyperlink>
      <w:r>
        <w:t xml:space="preserve"> </w:t>
      </w:r>
    </w:p>
    <w:p w14:paraId="51333B68" w14:textId="77777777" w:rsidR="00424CBC" w:rsidRDefault="00424CBC" w:rsidP="00C7304E">
      <w:pPr>
        <w:pStyle w:val="ListParagraph"/>
        <w:numPr>
          <w:ilvl w:val="0"/>
          <w:numId w:val="29"/>
        </w:numPr>
      </w:pPr>
      <w:r>
        <w:t xml:space="preserve">Facebook: </w:t>
      </w:r>
      <w:hyperlink r:id="rId34" w:history="1">
        <w:r w:rsidRPr="00D02C14">
          <w:rPr>
            <w:rStyle w:val="linkChar"/>
          </w:rPr>
          <w:t>https://www.facebook.com/profile.php?id=100018674143477</w:t>
        </w:r>
      </w:hyperlink>
      <w:r>
        <w:t xml:space="preserve"> </w:t>
      </w:r>
    </w:p>
    <w:p w14:paraId="357AE5AA" w14:textId="77777777" w:rsidR="00424CBC" w:rsidRDefault="00424CBC" w:rsidP="00C7304E">
      <w:pPr>
        <w:pStyle w:val="ListParagraph"/>
        <w:numPr>
          <w:ilvl w:val="0"/>
          <w:numId w:val="29"/>
        </w:numPr>
      </w:pPr>
      <w:r>
        <w:t xml:space="preserve">Medium: </w:t>
      </w:r>
      <w:hyperlink r:id="rId35" w:history="1">
        <w:r w:rsidRPr="00D02C14">
          <w:rPr>
            <w:rStyle w:val="linkChar"/>
          </w:rPr>
          <w:t>https://medium.com/@dogezercom</w:t>
        </w:r>
      </w:hyperlink>
      <w:r>
        <w:t xml:space="preserve"> </w:t>
      </w:r>
    </w:p>
    <w:p w14:paraId="46C97F47" w14:textId="274D3039" w:rsidR="00424CBC" w:rsidRDefault="00424CBC" w:rsidP="00C7304E">
      <w:pPr>
        <w:pStyle w:val="ListParagraph"/>
        <w:numPr>
          <w:ilvl w:val="0"/>
          <w:numId w:val="29"/>
        </w:numPr>
      </w:pPr>
      <w:r>
        <w:t xml:space="preserve">YouTube: </w:t>
      </w:r>
      <w:hyperlink r:id="rId36" w:history="1">
        <w:r w:rsidRPr="00D02C14">
          <w:rPr>
            <w:rStyle w:val="linkChar"/>
          </w:rPr>
          <w:t>https://www.youtube.com/channel/UCxaU9UXzG7VvjHhnlmmSmJA</w:t>
        </w:r>
      </w:hyperlink>
      <w:r>
        <w:t xml:space="preserve"> </w:t>
      </w:r>
    </w:p>
    <w:p w14:paraId="16CFEA3A" w14:textId="60CFF12B" w:rsidR="00B72BAA" w:rsidRDefault="00B72BAA" w:rsidP="00B72BAA">
      <w:pPr>
        <w:pStyle w:val="ListParagraph"/>
        <w:numPr>
          <w:ilvl w:val="0"/>
          <w:numId w:val="29"/>
        </w:numPr>
      </w:pPr>
      <w:proofErr w:type="spellStart"/>
      <w:r>
        <w:t>Bitcointalk</w:t>
      </w:r>
      <w:proofErr w:type="spellEnd"/>
      <w:r>
        <w:t xml:space="preserve">: </w:t>
      </w:r>
      <w:hyperlink r:id="rId37" w:history="1">
        <w:r w:rsidRPr="00B72BAA">
          <w:rPr>
            <w:rStyle w:val="linkChar"/>
          </w:rPr>
          <w:t>https://bitcointalk.org/index.php?topic=2100916.0</w:t>
        </w:r>
      </w:hyperlink>
    </w:p>
    <w:p w14:paraId="1109D956" w14:textId="2667AE82" w:rsidR="00424CBC" w:rsidRDefault="00424CBC" w:rsidP="00424CBC">
      <w:pPr>
        <w:pStyle w:val="Heading2"/>
        <w:rPr>
          <w:rFonts w:eastAsia="Times New Roman"/>
        </w:rPr>
      </w:pPr>
      <w:bookmarkStart w:id="397" w:name="_Toc494114110"/>
      <w:r w:rsidRPr="0055161C">
        <w:rPr>
          <w:rFonts w:eastAsia="Times New Roman"/>
        </w:rPr>
        <w:t>Future</w:t>
      </w:r>
      <w:r>
        <w:rPr>
          <w:rFonts w:eastAsia="Times New Roman"/>
        </w:rPr>
        <w:t xml:space="preserve"> by </w:t>
      </w:r>
      <w:r w:rsidRPr="002F13C0">
        <w:t>Dogezer</w:t>
      </w:r>
      <w:bookmarkEnd w:id="397"/>
    </w:p>
    <w:p w14:paraId="41E36B7E" w14:textId="3824CFF3" w:rsidR="00424CBC" w:rsidRDefault="00424CBC" w:rsidP="00424CBC">
      <w:r>
        <w:t xml:space="preserve">We believe that in a matter of just a few years from now, tectonic changes which </w:t>
      </w:r>
      <w:r w:rsidR="0011778F">
        <w:t>have already started to happen</w:t>
      </w:r>
      <w:r>
        <w:t xml:space="preserve"> </w:t>
      </w:r>
      <w:r w:rsidR="00C14AEB">
        <w:t xml:space="preserve">will </w:t>
      </w:r>
      <w:r>
        <w:t xml:space="preserve">completely reshape the current world economy and the way people are doing business. We firmly believe that the following decentralization tendencies </w:t>
      </w:r>
      <w:r w:rsidR="00CE4A3D">
        <w:t>will</w:t>
      </w:r>
      <w:r>
        <w:t xml:space="preserve"> only get stronger:</w:t>
      </w:r>
    </w:p>
    <w:p w14:paraId="4C9FA3E7" w14:textId="77777777" w:rsidR="00424CBC" w:rsidRPr="002F13C0" w:rsidRDefault="00424CBC" w:rsidP="00C7304E">
      <w:pPr>
        <w:pStyle w:val="ListParagraph"/>
        <w:numPr>
          <w:ilvl w:val="0"/>
          <w:numId w:val="30"/>
        </w:numPr>
        <w:rPr>
          <w:rFonts w:ascii="Arial" w:hAnsi="Arial" w:cs="Arial"/>
        </w:rPr>
      </w:pPr>
      <w:r>
        <w:t>Wide usage of crypto currencies in every aspect of our lives</w:t>
      </w:r>
    </w:p>
    <w:p w14:paraId="235FBAAC" w14:textId="334D81C5" w:rsidR="00424CBC" w:rsidRPr="002F13C0" w:rsidRDefault="00424CBC" w:rsidP="00C7304E">
      <w:pPr>
        <w:pStyle w:val="ListParagraph"/>
        <w:numPr>
          <w:ilvl w:val="0"/>
          <w:numId w:val="30"/>
        </w:numPr>
        <w:rPr>
          <w:rFonts w:ascii="Arial" w:hAnsi="Arial" w:cs="Arial"/>
        </w:rPr>
      </w:pPr>
      <w:r>
        <w:t xml:space="preserve">More and more independent workers - people </w:t>
      </w:r>
      <w:r w:rsidR="00AF4F16">
        <w:t>who prefer</w:t>
      </w:r>
      <w:r>
        <w:t xml:space="preserve"> to choose an independent career as opposed to a traditional career with an established company</w:t>
      </w:r>
    </w:p>
    <w:p w14:paraId="2A892596" w14:textId="30EA9AE4" w:rsidR="00424CBC" w:rsidRPr="002F13C0" w:rsidRDefault="00424CBC" w:rsidP="00C7304E">
      <w:pPr>
        <w:pStyle w:val="ListParagraph"/>
        <w:numPr>
          <w:ilvl w:val="0"/>
          <w:numId w:val="30"/>
        </w:numPr>
        <w:rPr>
          <w:rFonts w:ascii="Arial" w:hAnsi="Arial" w:cs="Arial"/>
        </w:rPr>
      </w:pPr>
      <w:r>
        <w:t xml:space="preserve">More and more jobs </w:t>
      </w:r>
      <w:r w:rsidR="00CE4A3D">
        <w:t>will</w:t>
      </w:r>
      <w:r>
        <w:t xml:space="preserve"> become remote jobs crossing the borders of countries and continents</w:t>
      </w:r>
    </w:p>
    <w:p w14:paraId="6A73C1CF" w14:textId="43D6802C" w:rsidR="00424CBC" w:rsidRPr="002F13C0" w:rsidRDefault="00424CBC" w:rsidP="00C7304E">
      <w:pPr>
        <w:pStyle w:val="ListParagraph"/>
        <w:numPr>
          <w:ilvl w:val="0"/>
          <w:numId w:val="30"/>
        </w:numPr>
        <w:rPr>
          <w:rFonts w:ascii="Arial" w:hAnsi="Arial" w:cs="Arial"/>
        </w:rPr>
      </w:pPr>
      <w:r>
        <w:lastRenderedPageBreak/>
        <w:t xml:space="preserve">More and more companies </w:t>
      </w:r>
      <w:r w:rsidR="00CE4A3D">
        <w:t>will</w:t>
      </w:r>
      <w:r w:rsidR="0011778F">
        <w:t xml:space="preserve"> become “no office”</w:t>
      </w:r>
      <w:r>
        <w:t xml:space="preserve"> companies or </w:t>
      </w:r>
      <w:r w:rsidR="00CE4A3D">
        <w:t>will</w:t>
      </w:r>
      <w:r>
        <w:t xml:space="preserve"> be completely virtual companies operating with the help of crypto currencies </w:t>
      </w:r>
      <w:r w:rsidR="00AF4F16">
        <w:t>separately</w:t>
      </w:r>
      <w:r w:rsidR="0011778F">
        <w:t xml:space="preserve"> from the regular economy</w:t>
      </w:r>
    </w:p>
    <w:p w14:paraId="75DF05A0" w14:textId="1E2F3EDD" w:rsidR="00424CBC" w:rsidRDefault="00424CBC" w:rsidP="00424CBC">
      <w:r>
        <w:t xml:space="preserve">Dogezer </w:t>
      </w:r>
      <w:r w:rsidR="005A00E0">
        <w:t>will</w:t>
      </w:r>
      <w:r>
        <w:t xml:space="preserve"> contribute to that future by providing a tool for virtual companies and individual contributors to work together in a complete, secure and effective ecosystem which welcomes the use of crypto currencies. </w:t>
      </w:r>
    </w:p>
    <w:p w14:paraId="07E7CCC1" w14:textId="2A9C7517" w:rsidR="00424CBC" w:rsidRDefault="00424CBC" w:rsidP="00424CBC">
      <w:r>
        <w:t xml:space="preserve">From a little bit more short-term perspective, the ICO Boom which </w:t>
      </w:r>
      <w:r w:rsidR="007F7D3F">
        <w:t xml:space="preserve">the </w:t>
      </w:r>
      <w:r>
        <w:t xml:space="preserve">world is experiencing right now </w:t>
      </w:r>
      <w:r w:rsidR="00CE4A3D">
        <w:t>will</w:t>
      </w:r>
      <w:r>
        <w:t xml:space="preserve"> eventually end. Either token buyers will lose interest to ICOs due to scam and failed projects, o</w:t>
      </w:r>
      <w:r w:rsidR="00CE4A3D">
        <w:t>r, more probably, ICOs will beco</w:t>
      </w:r>
      <w:r>
        <w:t xml:space="preserve">me a competition of marketing specialists, similarly to how it has happened on Kickstarter. </w:t>
      </w:r>
      <w:r w:rsidR="00D43917">
        <w:t xml:space="preserve">The </w:t>
      </w:r>
      <w:r>
        <w:t>Dogezer team believe</w:t>
      </w:r>
      <w:r w:rsidR="00D43917">
        <w:t>s</w:t>
      </w:r>
      <w:r>
        <w:t xml:space="preserve"> that in a matter of a year from now, raising money on ICO will require a budget which is comparable with the amount of money to be raised, and, as a result, the opportunity to finance projects through ICO will be available only to some teams. </w:t>
      </w:r>
      <w:r w:rsidR="001243B6">
        <w:t xml:space="preserve">The </w:t>
      </w:r>
      <w:r>
        <w:t xml:space="preserve">Dogezer solution will replace ICO as a method to finance </w:t>
      </w:r>
      <w:r w:rsidR="007F7D3F">
        <w:t xml:space="preserve">the </w:t>
      </w:r>
      <w:r>
        <w:t>early stage project development, and will make that process less risky and</w:t>
      </w:r>
      <w:r w:rsidR="00D54572">
        <w:t xml:space="preserve"> more predictable as each step o</w:t>
      </w:r>
      <w:r>
        <w:t xml:space="preserve">f investment (in </w:t>
      </w:r>
      <w:r w:rsidR="004A06D9">
        <w:t>the</w:t>
      </w:r>
      <w:r>
        <w:t xml:space="preserve"> form of labor) will be based on previous progress. Scam, fake and unrealistic projects </w:t>
      </w:r>
      <w:r w:rsidR="00913148">
        <w:t xml:space="preserve">will not be able </w:t>
      </w:r>
      <w:r>
        <w:t xml:space="preserve">to convince team members to join them and spend their time helping such projects. Promising and progressing projects </w:t>
      </w:r>
      <w:r w:rsidR="00CE4A3D">
        <w:t>will</w:t>
      </w:r>
      <w:r>
        <w:t xml:space="preserve"> be get</w:t>
      </w:r>
      <w:r w:rsidR="0011778F">
        <w:t xml:space="preserve"> an</w:t>
      </w:r>
      <w:r>
        <w:t xml:space="preserve"> increas</w:t>
      </w:r>
      <w:r w:rsidR="00D54572">
        <w:t>ed</w:t>
      </w:r>
      <w:r>
        <w:t xml:space="preserve"> level of </w:t>
      </w:r>
      <w:r w:rsidR="00153D5F">
        <w:t xml:space="preserve">community </w:t>
      </w:r>
      <w:r>
        <w:t>support which will push these projects even further.</w:t>
      </w:r>
    </w:p>
    <w:p w14:paraId="62A6C4E1"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32DBD17E" w14:textId="77777777" w:rsidR="00424CBC" w:rsidRDefault="00424CBC" w:rsidP="00E94C96">
      <w:pPr>
        <w:pStyle w:val="Heading1"/>
        <w:rPr>
          <w:rFonts w:eastAsia="Times New Roman"/>
        </w:rPr>
      </w:pPr>
      <w:bookmarkStart w:id="398" w:name="_Toc494114111"/>
      <w:r>
        <w:rPr>
          <w:rFonts w:eastAsia="Times New Roman"/>
        </w:rPr>
        <w:lastRenderedPageBreak/>
        <w:t xml:space="preserve">Dogezer </w:t>
      </w:r>
      <w:r w:rsidRPr="002F13C0">
        <w:t>Business</w:t>
      </w:r>
      <w:r>
        <w:rPr>
          <w:rFonts w:eastAsia="Times New Roman"/>
        </w:rPr>
        <w:t xml:space="preserve"> model</w:t>
      </w:r>
      <w:bookmarkEnd w:id="398"/>
    </w:p>
    <w:p w14:paraId="36009BE0" w14:textId="77777777" w:rsidR="00424CBC" w:rsidRDefault="00424CBC" w:rsidP="00424CBC">
      <w:pPr>
        <w:pStyle w:val="Heading2"/>
        <w:rPr>
          <w:rFonts w:eastAsia="Times New Roman"/>
        </w:rPr>
      </w:pPr>
      <w:bookmarkStart w:id="399" w:name="_Toc494114112"/>
      <w:r>
        <w:rPr>
          <w:rFonts w:eastAsia="Times New Roman"/>
        </w:rPr>
        <w:t xml:space="preserve">Market </w:t>
      </w:r>
      <w:r w:rsidRPr="002F13C0">
        <w:t>Analysis</w:t>
      </w:r>
      <w:bookmarkEnd w:id="399"/>
    </w:p>
    <w:p w14:paraId="5068B6B1" w14:textId="77777777" w:rsidR="00424CBC" w:rsidRDefault="00424CBC" w:rsidP="00424CBC">
      <w:r>
        <w:t>Dogezer is the platform for:</w:t>
      </w:r>
    </w:p>
    <w:p w14:paraId="5C3587BB" w14:textId="12B54B33" w:rsidR="00424CBC" w:rsidRPr="002F13C0" w:rsidRDefault="006424C0" w:rsidP="00C7304E">
      <w:pPr>
        <w:pStyle w:val="ListParagraph"/>
        <w:numPr>
          <w:ilvl w:val="0"/>
          <w:numId w:val="31"/>
        </w:numPr>
        <w:rPr>
          <w:rFonts w:ascii="Arial" w:hAnsi="Arial" w:cs="Arial"/>
        </w:rPr>
      </w:pPr>
      <w:r>
        <w:t>Idea a</w:t>
      </w:r>
      <w:r w:rsidR="00424CBC">
        <w:t>uthors/Project owners</w:t>
      </w:r>
    </w:p>
    <w:p w14:paraId="0CA4EC33" w14:textId="77777777" w:rsidR="00424CBC" w:rsidRPr="002F13C0" w:rsidRDefault="00424CBC" w:rsidP="00C7304E">
      <w:pPr>
        <w:pStyle w:val="ListParagraph"/>
        <w:numPr>
          <w:ilvl w:val="0"/>
          <w:numId w:val="31"/>
        </w:numPr>
        <w:rPr>
          <w:rFonts w:ascii="Arial" w:hAnsi="Arial" w:cs="Arial"/>
        </w:rPr>
      </w:pPr>
      <w:r>
        <w:t>Software project managers</w:t>
      </w:r>
    </w:p>
    <w:p w14:paraId="2E061D25" w14:textId="77777777" w:rsidR="00424CBC" w:rsidRPr="002F13C0" w:rsidRDefault="00424CBC" w:rsidP="00C7304E">
      <w:pPr>
        <w:pStyle w:val="ListParagraph"/>
        <w:numPr>
          <w:ilvl w:val="0"/>
          <w:numId w:val="31"/>
        </w:numPr>
        <w:rPr>
          <w:rFonts w:ascii="Arial" w:hAnsi="Arial" w:cs="Arial"/>
        </w:rPr>
      </w:pPr>
      <w:r>
        <w:t>Software developers and architects</w:t>
      </w:r>
    </w:p>
    <w:p w14:paraId="3B98EC42" w14:textId="7742CFFC" w:rsidR="00424CBC" w:rsidRPr="002F13C0" w:rsidRDefault="00424CBC" w:rsidP="00C7304E">
      <w:pPr>
        <w:pStyle w:val="ListParagraph"/>
        <w:numPr>
          <w:ilvl w:val="0"/>
          <w:numId w:val="31"/>
        </w:numPr>
        <w:rPr>
          <w:rFonts w:ascii="Arial" w:hAnsi="Arial" w:cs="Arial"/>
        </w:rPr>
      </w:pPr>
      <w:r>
        <w:t xml:space="preserve">UI/UX </w:t>
      </w:r>
      <w:r w:rsidR="006424C0">
        <w:t>d</w:t>
      </w:r>
      <w:r>
        <w:t>esigners</w:t>
      </w:r>
    </w:p>
    <w:p w14:paraId="74AC7551" w14:textId="77777777" w:rsidR="00424CBC" w:rsidRPr="002F13C0" w:rsidRDefault="00424CBC" w:rsidP="00C7304E">
      <w:pPr>
        <w:pStyle w:val="ListParagraph"/>
        <w:numPr>
          <w:ilvl w:val="0"/>
          <w:numId w:val="31"/>
        </w:numPr>
        <w:rPr>
          <w:rFonts w:ascii="Arial" w:hAnsi="Arial" w:cs="Arial"/>
        </w:rPr>
      </w:pPr>
      <w:r>
        <w:t>Artists</w:t>
      </w:r>
    </w:p>
    <w:p w14:paraId="171DA05C" w14:textId="77777777" w:rsidR="00424CBC" w:rsidRPr="002F13C0" w:rsidRDefault="00424CBC" w:rsidP="00C7304E">
      <w:pPr>
        <w:pStyle w:val="ListParagraph"/>
        <w:numPr>
          <w:ilvl w:val="0"/>
          <w:numId w:val="31"/>
        </w:numPr>
        <w:rPr>
          <w:rFonts w:ascii="Arial" w:hAnsi="Arial" w:cs="Arial"/>
        </w:rPr>
      </w:pPr>
      <w:r>
        <w:t>Test engineers</w:t>
      </w:r>
    </w:p>
    <w:p w14:paraId="669DADAE" w14:textId="6C1EDD91" w:rsidR="00424CBC" w:rsidRPr="002F13C0" w:rsidRDefault="00424CBC" w:rsidP="00C7304E">
      <w:pPr>
        <w:pStyle w:val="ListParagraph"/>
        <w:numPr>
          <w:ilvl w:val="0"/>
          <w:numId w:val="31"/>
        </w:numPr>
        <w:rPr>
          <w:rFonts w:ascii="Arial" w:hAnsi="Arial" w:cs="Arial"/>
        </w:rPr>
      </w:pPr>
      <w:r>
        <w:t xml:space="preserve">Internet </w:t>
      </w:r>
      <w:r w:rsidR="006424C0">
        <w:t>m</w:t>
      </w:r>
      <w:r>
        <w:t>arketing specialists</w:t>
      </w:r>
    </w:p>
    <w:p w14:paraId="4A1CD842" w14:textId="77777777" w:rsidR="00424CBC" w:rsidRPr="002F13C0" w:rsidRDefault="00424CBC" w:rsidP="00C7304E">
      <w:pPr>
        <w:pStyle w:val="ListParagraph"/>
        <w:numPr>
          <w:ilvl w:val="0"/>
          <w:numId w:val="31"/>
        </w:numPr>
        <w:rPr>
          <w:rFonts w:ascii="Arial" w:hAnsi="Arial" w:cs="Arial"/>
        </w:rPr>
      </w:pPr>
      <w:r>
        <w:t>Salespersons</w:t>
      </w:r>
    </w:p>
    <w:p w14:paraId="4FA132F8" w14:textId="77777777" w:rsidR="00424CBC" w:rsidRPr="002F13C0" w:rsidRDefault="00424CBC" w:rsidP="00C7304E">
      <w:pPr>
        <w:pStyle w:val="ListParagraph"/>
        <w:numPr>
          <w:ilvl w:val="0"/>
          <w:numId w:val="31"/>
        </w:numPr>
        <w:rPr>
          <w:rFonts w:ascii="Arial" w:hAnsi="Arial" w:cs="Arial"/>
        </w:rPr>
      </w:pPr>
      <w:r>
        <w:t>Others - potentially anyone involved in implementing, promoting and selling software products</w:t>
      </w:r>
    </w:p>
    <w:p w14:paraId="762D2982" w14:textId="57F0DBDF" w:rsidR="00424CBC" w:rsidRDefault="00424CBC" w:rsidP="00424CBC">
      <w:r w:rsidRPr="0088712D">
        <w:t xml:space="preserve">According to </w:t>
      </w:r>
      <w:proofErr w:type="spellStart"/>
      <w:r w:rsidRPr="0088712D">
        <w:t>EvansData</w:t>
      </w:r>
      <w:proofErr w:type="spellEnd"/>
      <w:r w:rsidRPr="0088712D">
        <w:t xml:space="preserve"> Global Developer Population and Demographic Study 2017 Vol. 1 (</w:t>
      </w:r>
      <w:hyperlink r:id="rId38" w:history="1">
        <w:r w:rsidRPr="00D02C14">
          <w:rPr>
            <w:rStyle w:val="linkChar"/>
          </w:rPr>
          <w:t>https://evansdata.com/reports/viewRelease.php?reportID=9</w:t>
        </w:r>
      </w:hyperlink>
      <w:r w:rsidRPr="0088712D">
        <w:t>)</w:t>
      </w:r>
      <w:r w:rsidR="00B9147E">
        <w:t xml:space="preserve">, by 2019, </w:t>
      </w:r>
      <w:r w:rsidRPr="0088712D">
        <w:t xml:space="preserve">the </w:t>
      </w:r>
      <w:r>
        <w:t xml:space="preserve">world </w:t>
      </w:r>
      <w:r w:rsidRPr="0088712D">
        <w:t xml:space="preserve">population of software developers </w:t>
      </w:r>
      <w:r w:rsidR="00B9147E">
        <w:t>will</w:t>
      </w:r>
      <w:r w:rsidRPr="0088712D">
        <w:t xml:space="preserve"> increase to around 26.</w:t>
      </w:r>
      <w:r w:rsidR="006424C0">
        <w:t>4 million</w:t>
      </w:r>
      <w:r>
        <w:t>, making</w:t>
      </w:r>
      <w:r w:rsidR="00B9147E">
        <w:t xml:space="preserve"> the</w:t>
      </w:r>
      <w:r>
        <w:t xml:space="preserve"> </w:t>
      </w:r>
      <w:r w:rsidRPr="0088712D">
        <w:t xml:space="preserve">total number </w:t>
      </w:r>
      <w:r>
        <w:t xml:space="preserve">of potential platform </w:t>
      </w:r>
      <w:r w:rsidRPr="0088712D">
        <w:t xml:space="preserve">users </w:t>
      </w:r>
      <w:r w:rsidR="00B9147E">
        <w:t xml:space="preserve">in excess of 30 million </w:t>
      </w:r>
      <w:r>
        <w:t>(t</w:t>
      </w:r>
      <w:r w:rsidRPr="0088712D">
        <w:t>aking into account other specialties). Assuming</w:t>
      </w:r>
      <w:r>
        <w:t xml:space="preserve"> Dogezer </w:t>
      </w:r>
      <w:r w:rsidR="00B9147E">
        <w:t>secures</w:t>
      </w:r>
      <w:r>
        <w:t xml:space="preserve"> 0.3</w:t>
      </w:r>
      <w:r w:rsidRPr="0088712D">
        <w:t>% of that audi</w:t>
      </w:r>
      <w:r>
        <w:t>ence</w:t>
      </w:r>
      <w:r w:rsidRPr="0088712D">
        <w:t xml:space="preserve"> as platform users wi</w:t>
      </w:r>
      <w:r>
        <w:t xml:space="preserve">th </w:t>
      </w:r>
      <w:r w:rsidR="00B9147E">
        <w:t xml:space="preserve">an </w:t>
      </w:r>
      <w:r>
        <w:t xml:space="preserve">average monthly check of $100, </w:t>
      </w:r>
      <w:proofErr w:type="spellStart"/>
      <w:r>
        <w:t>Dogezer’s</w:t>
      </w:r>
      <w:proofErr w:type="spellEnd"/>
      <w:r w:rsidRPr="0088712D">
        <w:t xml:space="preserve"> annual revenue should </w:t>
      </w:r>
      <w:r>
        <w:t>reach</w:t>
      </w:r>
      <w:r w:rsidRPr="0088712D">
        <w:t xml:space="preserve"> </w:t>
      </w:r>
      <w:r w:rsidR="00790FC3">
        <w:t xml:space="preserve">$108 million USD. </w:t>
      </w:r>
    </w:p>
    <w:p w14:paraId="3D9E6320" w14:textId="77777777" w:rsidR="00424CBC" w:rsidRDefault="00424CBC" w:rsidP="00424CBC">
      <w:r>
        <w:t>Dogezer can be used to develop:</w:t>
      </w:r>
    </w:p>
    <w:p w14:paraId="004DA90E" w14:textId="77777777" w:rsidR="00424CBC" w:rsidRPr="002F13C0" w:rsidRDefault="00424CBC" w:rsidP="00C7304E">
      <w:pPr>
        <w:pStyle w:val="ListParagraph"/>
        <w:numPr>
          <w:ilvl w:val="0"/>
          <w:numId w:val="32"/>
        </w:numPr>
        <w:rPr>
          <w:rFonts w:ascii="Arial" w:hAnsi="Arial" w:cs="Arial"/>
        </w:rPr>
      </w:pPr>
      <w:r>
        <w:t>Innovative startup ideas, delivered to market as SaaS or any other model</w:t>
      </w:r>
    </w:p>
    <w:p w14:paraId="3E5B3D2D" w14:textId="507D317B" w:rsidR="00424CBC" w:rsidRPr="002F13C0" w:rsidRDefault="00424CBC" w:rsidP="00C7304E">
      <w:pPr>
        <w:pStyle w:val="ListParagraph"/>
        <w:numPr>
          <w:ilvl w:val="0"/>
          <w:numId w:val="32"/>
        </w:numPr>
        <w:rPr>
          <w:rFonts w:ascii="Arial" w:hAnsi="Arial" w:cs="Arial"/>
        </w:rPr>
      </w:pPr>
      <w:r>
        <w:t xml:space="preserve">Games for any platform, delivered through different publishers such as AppStore or </w:t>
      </w:r>
      <w:proofErr w:type="spellStart"/>
      <w:r>
        <w:t>XBox</w:t>
      </w:r>
      <w:proofErr w:type="spellEnd"/>
      <w:r>
        <w:t xml:space="preserve"> Store</w:t>
      </w:r>
    </w:p>
    <w:p w14:paraId="4D46BEF1" w14:textId="77777777" w:rsidR="00424CBC" w:rsidRPr="002F13C0" w:rsidRDefault="00424CBC" w:rsidP="00C7304E">
      <w:pPr>
        <w:pStyle w:val="ListParagraph"/>
        <w:numPr>
          <w:ilvl w:val="0"/>
          <w:numId w:val="32"/>
        </w:numPr>
        <w:rPr>
          <w:rFonts w:ascii="Arial" w:hAnsi="Arial" w:cs="Arial"/>
        </w:rPr>
      </w:pPr>
      <w:r>
        <w:t>Traditional boxed software, replacing traditional competitors</w:t>
      </w:r>
    </w:p>
    <w:p w14:paraId="2E17F260" w14:textId="6E2F3F95" w:rsidR="00424CBC" w:rsidRPr="002F13C0" w:rsidRDefault="00424CBC" w:rsidP="00C7304E">
      <w:pPr>
        <w:pStyle w:val="ListParagraph"/>
        <w:numPr>
          <w:ilvl w:val="0"/>
          <w:numId w:val="32"/>
        </w:numPr>
        <w:rPr>
          <w:rFonts w:ascii="Arial" w:hAnsi="Arial" w:cs="Arial"/>
        </w:rPr>
      </w:pPr>
      <w:r>
        <w:t>Enterprise speci</w:t>
      </w:r>
      <w:r w:rsidR="00337065">
        <w:t>fic software used in B2B or B2C</w:t>
      </w:r>
    </w:p>
    <w:p w14:paraId="67BA2A02" w14:textId="77777777" w:rsidR="00424CBC" w:rsidRPr="002F13C0" w:rsidRDefault="00424CBC" w:rsidP="00C7304E">
      <w:pPr>
        <w:pStyle w:val="ListParagraph"/>
        <w:numPr>
          <w:ilvl w:val="0"/>
          <w:numId w:val="32"/>
        </w:numPr>
        <w:rPr>
          <w:rFonts w:ascii="Arial" w:hAnsi="Arial" w:cs="Arial"/>
        </w:rPr>
      </w:pPr>
      <w:r>
        <w:t>Potentially any software related products</w:t>
      </w:r>
    </w:p>
    <w:p w14:paraId="6BEA8676" w14:textId="02B76248" w:rsidR="00424CBC" w:rsidRDefault="00424CBC" w:rsidP="00424CBC">
      <w:r>
        <w:t xml:space="preserve">Eventually Dogezer </w:t>
      </w:r>
      <w:r w:rsidR="00C14AEB">
        <w:t xml:space="preserve">will </w:t>
      </w:r>
      <w:r>
        <w:t xml:space="preserve">be covering many niches of </w:t>
      </w:r>
      <w:r w:rsidR="00C869AE">
        <w:t xml:space="preserve">the </w:t>
      </w:r>
      <w:r>
        <w:t xml:space="preserve">huge software development market, but </w:t>
      </w:r>
      <w:r w:rsidR="00C869AE">
        <w:t xml:space="preserve">initially we will </w:t>
      </w:r>
      <w:r>
        <w:t>concentrate on two beachhead markets</w:t>
      </w:r>
      <w:r w:rsidR="00C869AE">
        <w:t>:</w:t>
      </w:r>
    </w:p>
    <w:p w14:paraId="1F3540C0" w14:textId="6CBB88EF" w:rsidR="00424CBC" w:rsidRPr="002F13C0" w:rsidRDefault="00424CBC" w:rsidP="00C7304E">
      <w:pPr>
        <w:pStyle w:val="ListParagraph"/>
        <w:numPr>
          <w:ilvl w:val="0"/>
          <w:numId w:val="33"/>
        </w:numPr>
        <w:rPr>
          <w:rFonts w:ascii="Arial" w:hAnsi="Arial" w:cs="Arial"/>
        </w:rPr>
      </w:pPr>
      <w:r>
        <w:t>Games development (</w:t>
      </w:r>
      <w:r w:rsidR="006424C0">
        <w:t>a</w:t>
      </w:r>
      <w:r>
        <w:t xml:space="preserve">ccording to open gaming alliance: $100 </w:t>
      </w:r>
      <w:r w:rsidR="006424C0">
        <w:t>b</w:t>
      </w:r>
      <w:r>
        <w:t>illion in 2019)</w:t>
      </w:r>
    </w:p>
    <w:p w14:paraId="5901BE2B" w14:textId="0236D8BE" w:rsidR="00424CBC" w:rsidRPr="002F13C0" w:rsidRDefault="00424CBC" w:rsidP="00C7304E">
      <w:pPr>
        <w:pStyle w:val="ListParagraph"/>
        <w:numPr>
          <w:ilvl w:val="0"/>
          <w:numId w:val="33"/>
        </w:numPr>
        <w:rPr>
          <w:rFonts w:ascii="Arial" w:hAnsi="Arial" w:cs="Arial"/>
        </w:rPr>
      </w:pPr>
      <w:r>
        <w:t>Cloud SaaS solutions development (</w:t>
      </w:r>
      <w:r w:rsidR="006424C0">
        <w:t>a</w:t>
      </w:r>
      <w:r>
        <w:t xml:space="preserve">ccording to Gartner: $64.78 </w:t>
      </w:r>
      <w:r w:rsidR="006424C0">
        <w:t>b</w:t>
      </w:r>
      <w:r>
        <w:t>illion in 2019)</w:t>
      </w:r>
    </w:p>
    <w:p w14:paraId="32E96F35" w14:textId="70CFB8B3" w:rsidR="00424CBC" w:rsidRDefault="00C869AE" w:rsidP="00424CBC">
      <w:r>
        <w:t>Dogezer set a</w:t>
      </w:r>
      <w:r w:rsidR="00424CBC">
        <w:t xml:space="preserve"> goal to execute 3% of new projects in these </w:t>
      </w:r>
      <w:r>
        <w:t xml:space="preserve">two </w:t>
      </w:r>
      <w:r w:rsidR="00424CBC">
        <w:t xml:space="preserve">areas in 2020 through </w:t>
      </w:r>
      <w:r>
        <w:t xml:space="preserve">the </w:t>
      </w:r>
      <w:r w:rsidR="00424CBC">
        <w:t xml:space="preserve">platform, which should </w:t>
      </w:r>
      <w:r>
        <w:t>generate approximately $150 million</w:t>
      </w:r>
      <w:r w:rsidR="00424CBC">
        <w:t xml:space="preserve"> of </w:t>
      </w:r>
      <w:r w:rsidR="0011778F">
        <w:t xml:space="preserve">the </w:t>
      </w:r>
      <w:r w:rsidR="00424CBC">
        <w:t xml:space="preserve">annual revenue for Dogezer. </w:t>
      </w:r>
    </w:p>
    <w:p w14:paraId="405C1A32" w14:textId="4BA31DCF" w:rsidR="00424CBC" w:rsidRPr="00FF728D" w:rsidRDefault="00424CBC" w:rsidP="00C869AE">
      <w:r>
        <w:t xml:space="preserve">From the perspective of </w:t>
      </w:r>
      <w:r w:rsidR="00C869AE">
        <w:t xml:space="preserve">the </w:t>
      </w:r>
      <w:r>
        <w:t xml:space="preserve">project owners, Dogezer </w:t>
      </w:r>
      <w:r w:rsidR="00C869AE">
        <w:t>is disrupting the VC market by</w:t>
      </w:r>
      <w:r>
        <w:t xml:space="preserve"> replacing the need for VC/Angel investments with the ability to build projects on the platform utilizing promise-based funding schem</w:t>
      </w:r>
      <w:r w:rsidR="00C869AE">
        <w:t>es.   A</w:t>
      </w:r>
      <w:r>
        <w:t>ccording to</w:t>
      </w:r>
      <w:r w:rsidR="00C869AE">
        <w:t xml:space="preserve"> </w:t>
      </w:r>
      <w:hyperlink r:id="rId39" w:history="1">
        <w:r w:rsidR="00C869AE" w:rsidRPr="00D02C14">
          <w:rPr>
            <w:rStyle w:val="linkChar"/>
          </w:rPr>
          <w:t>http://about.crunchbase.com/news/inside-global-q1-2017-vc-market/</w:t>
        </w:r>
      </w:hyperlink>
      <w:r w:rsidR="00C869AE">
        <w:t xml:space="preserve">, </w:t>
      </w:r>
      <w:r>
        <w:t xml:space="preserve">seed and early stage investments </w:t>
      </w:r>
      <w:r w:rsidR="00C869AE">
        <w:t xml:space="preserve">were slightly more than $16 billion in the first quarter of </w:t>
      </w:r>
      <w:r w:rsidR="00C869AE">
        <w:lastRenderedPageBreak/>
        <w:t>2017 ($64 billion</w:t>
      </w:r>
      <w:r>
        <w:t xml:space="preserve"> per year). If 5% of these investments </w:t>
      </w:r>
      <w:r w:rsidR="00C869AE">
        <w:t xml:space="preserve">are </w:t>
      </w:r>
      <w:r>
        <w:t xml:space="preserve">replaced by </w:t>
      </w:r>
      <w:proofErr w:type="spellStart"/>
      <w:r>
        <w:t>Dogezer</w:t>
      </w:r>
      <w:r w:rsidR="00C869AE">
        <w:t>’s</w:t>
      </w:r>
      <w:proofErr w:type="spellEnd"/>
      <w:r>
        <w:t xml:space="preserve"> approach, we estimate </w:t>
      </w:r>
      <w:r w:rsidR="00C869AE">
        <w:t>annual revenue of approximately $120 million</w:t>
      </w:r>
      <w:r>
        <w:t>.</w:t>
      </w:r>
    </w:p>
    <w:p w14:paraId="2865D71E" w14:textId="08D4725E" w:rsidR="00424CBC" w:rsidRDefault="00C869AE" w:rsidP="00424CBC">
      <w:r>
        <w:t>Comparing the Dogezer solution with current</w:t>
      </w:r>
      <w:r w:rsidR="00424CBC">
        <w:t xml:space="preserve"> market </w:t>
      </w:r>
      <w:r>
        <w:t>leaders</w:t>
      </w:r>
      <w:r w:rsidR="00424CBC">
        <w:t>:</w:t>
      </w:r>
    </w:p>
    <w:p w14:paraId="65FA6367" w14:textId="69114AD6" w:rsidR="00424CBC" w:rsidRPr="002F13C0" w:rsidRDefault="00424CBC" w:rsidP="00C7304E">
      <w:pPr>
        <w:pStyle w:val="ListParagraph"/>
        <w:numPr>
          <w:ilvl w:val="0"/>
          <w:numId w:val="34"/>
        </w:numPr>
        <w:rPr>
          <w:rFonts w:ascii="Arial" w:hAnsi="Arial" w:cs="Arial"/>
        </w:rPr>
      </w:pPr>
      <w:r>
        <w:t>GitHub.com yearly revenue is $140</w:t>
      </w:r>
      <w:r w:rsidR="00C869AE">
        <w:t xml:space="preserve"> million</w:t>
      </w:r>
      <w:r>
        <w:t xml:space="preserve"> (</w:t>
      </w:r>
      <w:hyperlink r:id="rId40" w:anchor="Finance" w:history="1">
        <w:r w:rsidR="00C869AE" w:rsidRPr="00D02C14">
          <w:rPr>
            <w:rStyle w:val="linkChar"/>
          </w:rPr>
          <w:t>https://en.wikipedia.org/wiki/GitHub#Finance</w:t>
        </w:r>
      </w:hyperlink>
      <w:r>
        <w:t>)</w:t>
      </w:r>
    </w:p>
    <w:p w14:paraId="51C44786" w14:textId="6B0737CC" w:rsidR="00424CBC" w:rsidRPr="002F13C0" w:rsidRDefault="00424CBC" w:rsidP="00C7304E">
      <w:pPr>
        <w:pStyle w:val="ListParagraph"/>
        <w:numPr>
          <w:ilvl w:val="0"/>
          <w:numId w:val="34"/>
        </w:numPr>
        <w:rPr>
          <w:rFonts w:ascii="Arial" w:hAnsi="Arial" w:cs="Arial"/>
        </w:rPr>
      </w:pPr>
      <w:r>
        <w:t>UpWork.com yearly revenue</w:t>
      </w:r>
      <w:r w:rsidR="00C869AE">
        <w:t xml:space="preserve"> is estimated to be around $100 million</w:t>
      </w:r>
      <w:r>
        <w:t xml:space="preserve"> (</w:t>
      </w:r>
      <w:hyperlink r:id="rId41" w:history="1">
        <w:r w:rsidR="00C869AE" w:rsidRPr="00D02C14">
          <w:rPr>
            <w:rStyle w:val="linkChar"/>
          </w:rPr>
          <w:t>https://en.wikipedia.org/wiki/Upwork</w:t>
        </w:r>
      </w:hyperlink>
      <w:r w:rsidR="0011778F">
        <w:t xml:space="preserve"> - $1 billion</w:t>
      </w:r>
      <w:r w:rsidR="00C869AE">
        <w:t xml:space="preserve"> yearly freelancer billing with 7.5% to 22.5% commission</w:t>
      </w:r>
      <w:r>
        <w:t xml:space="preserve">) </w:t>
      </w:r>
    </w:p>
    <w:p w14:paraId="71F8C91A" w14:textId="00854546" w:rsidR="00424CBC" w:rsidRPr="002F13C0" w:rsidRDefault="00424CBC" w:rsidP="00C7304E">
      <w:pPr>
        <w:pStyle w:val="ListParagraph"/>
        <w:numPr>
          <w:ilvl w:val="0"/>
          <w:numId w:val="34"/>
        </w:numPr>
        <w:jc w:val="left"/>
        <w:rPr>
          <w:rFonts w:ascii="Arial" w:hAnsi="Arial" w:cs="Arial"/>
        </w:rPr>
      </w:pPr>
      <w:r>
        <w:t xml:space="preserve">Slack.com yearly revenue </w:t>
      </w:r>
      <w:r w:rsidR="00C869AE">
        <w:t>is around $100 million</w:t>
      </w:r>
      <w:r>
        <w:t xml:space="preserve"> (</w:t>
      </w:r>
      <w:hyperlink r:id="rId42" w:history="1">
        <w:r w:rsidR="00C869AE" w:rsidRPr="00D02C14">
          <w:rPr>
            <w:rStyle w:val="linkChar"/>
          </w:rPr>
          <w:t>http://expandedramblings.com/index.php/slack-statistics/</w:t>
        </w:r>
      </w:hyperlink>
      <w:r w:rsidRPr="00C869AE">
        <w:t>)</w:t>
      </w:r>
      <w:r w:rsidR="00C869AE">
        <w:t xml:space="preserve"> </w:t>
      </w:r>
    </w:p>
    <w:p w14:paraId="7047DA16" w14:textId="5ED786BD" w:rsidR="00424CBC" w:rsidRDefault="00424CBC" w:rsidP="00424CBC">
      <w:r>
        <w:t xml:space="preserve">With Dogezer being </w:t>
      </w:r>
      <w:r w:rsidR="00C869AE">
        <w:t xml:space="preserve">an </w:t>
      </w:r>
      <w:r>
        <w:t xml:space="preserve">all-in-one solution </w:t>
      </w:r>
      <w:r w:rsidR="00C869AE">
        <w:t xml:space="preserve">that is </w:t>
      </w:r>
      <w:r w:rsidR="002C1E4E">
        <w:t xml:space="preserve">more feature rich than </w:t>
      </w:r>
      <w:r>
        <w:t xml:space="preserve">these services, </w:t>
      </w:r>
      <w:proofErr w:type="spellStart"/>
      <w:r>
        <w:t>Dogezer</w:t>
      </w:r>
      <w:r w:rsidR="00C869AE">
        <w:t>’s</w:t>
      </w:r>
      <w:proofErr w:type="spellEnd"/>
      <w:r>
        <w:t xml:space="preserve"> annual revenue </w:t>
      </w:r>
      <w:r w:rsidR="0014564A">
        <w:t xml:space="preserve">could potentially </w:t>
      </w:r>
      <w:r>
        <w:t>reach the same numbers with a smaller number of active users.</w:t>
      </w:r>
    </w:p>
    <w:p w14:paraId="6966F7AE" w14:textId="499F591F" w:rsidR="00424CBC" w:rsidRDefault="00424CBC" w:rsidP="00424CBC">
      <w:r>
        <w:t xml:space="preserve">Based on </w:t>
      </w:r>
      <w:r w:rsidR="0014564A">
        <w:t xml:space="preserve">the above </w:t>
      </w:r>
      <w:r>
        <w:t xml:space="preserve">analysis, </w:t>
      </w:r>
      <w:proofErr w:type="spellStart"/>
      <w:r>
        <w:t>Dogezer</w:t>
      </w:r>
      <w:r w:rsidR="0014564A">
        <w:t>’s</w:t>
      </w:r>
      <w:proofErr w:type="spellEnd"/>
      <w:r w:rsidR="0014564A">
        <w:t xml:space="preserve"> annual</w:t>
      </w:r>
      <w:r>
        <w:t xml:space="preserve"> revenue is estimated to be between </w:t>
      </w:r>
      <w:r w:rsidR="0014564A">
        <w:t>$</w:t>
      </w:r>
      <w:r>
        <w:t>100</w:t>
      </w:r>
      <w:r w:rsidR="0014564A">
        <w:t xml:space="preserve"> and $200 million. </w:t>
      </w:r>
      <w:r>
        <w:t xml:space="preserve">In </w:t>
      </w:r>
      <w:r w:rsidR="0014564A">
        <w:t xml:space="preserve">the </w:t>
      </w:r>
      <w:r>
        <w:t xml:space="preserve">event </w:t>
      </w:r>
      <w:r w:rsidR="0014564A">
        <w:t>that</w:t>
      </w:r>
      <w:r>
        <w:t xml:space="preserve"> Dogezer becom</w:t>
      </w:r>
      <w:r w:rsidR="0014564A">
        <w:t>es a</w:t>
      </w:r>
      <w:r>
        <w:t xml:space="preserve"> disruptive solution from any of </w:t>
      </w:r>
      <w:r w:rsidR="0014564A">
        <w:t xml:space="preserve">the </w:t>
      </w:r>
      <w:r>
        <w:t xml:space="preserve">reviewed perspectives, annual revenue could significantly exceed </w:t>
      </w:r>
      <w:r w:rsidR="0014564A">
        <w:t>estimates.</w:t>
      </w:r>
      <w:r w:rsidR="004C0FF2">
        <w:t xml:space="preserve"> </w:t>
      </w:r>
    </w:p>
    <w:p w14:paraId="2E38C7F9" w14:textId="77777777" w:rsidR="00424CBC" w:rsidRDefault="00424CBC" w:rsidP="00424CBC">
      <w:pPr>
        <w:pStyle w:val="Heading2"/>
      </w:pPr>
      <w:bookmarkStart w:id="400" w:name="_Toc494114113"/>
      <w:r>
        <w:t>Potential Competitors</w:t>
      </w:r>
      <w:bookmarkEnd w:id="400"/>
    </w:p>
    <w:p w14:paraId="535C554D" w14:textId="3E7F4423" w:rsidR="00424CBC" w:rsidRDefault="00424CBC" w:rsidP="00424CBC">
      <w:r>
        <w:t xml:space="preserve">As of July 31, </w:t>
      </w:r>
      <w:r w:rsidR="00835506">
        <w:t xml:space="preserve">the </w:t>
      </w:r>
      <w:r>
        <w:t xml:space="preserve">Dogezer team was not able to identify direct competitors who share the same concept and ideology. </w:t>
      </w:r>
      <w:r w:rsidR="00835506">
        <w:t xml:space="preserve">The following potential </w:t>
      </w:r>
      <w:r>
        <w:t xml:space="preserve">competitors </w:t>
      </w:r>
      <w:r w:rsidR="00835506">
        <w:t xml:space="preserve">have been </w:t>
      </w:r>
      <w:r>
        <w:t>identified:</w:t>
      </w:r>
    </w:p>
    <w:p w14:paraId="18414D82" w14:textId="7FB87963" w:rsidR="00424CBC" w:rsidRDefault="006E3D60" w:rsidP="00C7304E">
      <w:pPr>
        <w:pStyle w:val="ListParagraph"/>
        <w:numPr>
          <w:ilvl w:val="0"/>
          <w:numId w:val="35"/>
        </w:numPr>
      </w:pPr>
      <w:hyperlink r:id="rId43" w:history="1">
        <w:r w:rsidR="00424CBC" w:rsidRPr="00D02C14">
          <w:rPr>
            <w:rStyle w:val="linkChar"/>
          </w:rPr>
          <w:t>http://colony.io</w:t>
        </w:r>
      </w:hyperlink>
      <w:r w:rsidR="00424CBC">
        <w:t xml:space="preserve"> who actually try to solve some of the same problems, but tend to organize t</w:t>
      </w:r>
      <w:r w:rsidR="0011778F">
        <w:t>heir solution around DAO, block</w:t>
      </w:r>
      <w:r w:rsidR="00424CBC">
        <w:t>chai</w:t>
      </w:r>
      <w:r w:rsidR="004105CF">
        <w:t>n and decentralization, and do not</w:t>
      </w:r>
      <w:r w:rsidR="00424CBC">
        <w:t xml:space="preserve"> seems to plan to </w:t>
      </w:r>
      <w:proofErr w:type="gramStart"/>
      <w:r w:rsidR="00424CBC">
        <w:t>provide  end</w:t>
      </w:r>
      <w:proofErr w:type="gramEnd"/>
      <w:r w:rsidR="00424CBC">
        <w:t xml:space="preserve">-to-end set of development tools to </w:t>
      </w:r>
      <w:r w:rsidR="004105CF">
        <w:t>support</w:t>
      </w:r>
      <w:r w:rsidR="00424CBC">
        <w:t xml:space="preserve"> full traceability to completely resolve any trust problems.</w:t>
      </w:r>
    </w:p>
    <w:p w14:paraId="1C47223C" w14:textId="1FCD373B" w:rsidR="00424CBC" w:rsidRDefault="006E3D60" w:rsidP="00C7304E">
      <w:pPr>
        <w:pStyle w:val="ListParagraph"/>
        <w:numPr>
          <w:ilvl w:val="0"/>
          <w:numId w:val="35"/>
        </w:numPr>
      </w:pPr>
      <w:hyperlink r:id="rId44" w:history="1">
        <w:r w:rsidR="00424CBC" w:rsidRPr="00D02C14">
          <w:rPr>
            <w:rStyle w:val="linkChar"/>
          </w:rPr>
          <w:t>http://starbase.co</w:t>
        </w:r>
      </w:hyperlink>
      <w:r w:rsidR="00424CBC">
        <w:t xml:space="preserve"> declares that eventually contributors can be rewarded with tokens generated </w:t>
      </w:r>
      <w:r w:rsidR="00B9147E">
        <w:t>on</w:t>
      </w:r>
      <w:r w:rsidR="00424CBC">
        <w:t xml:space="preserve"> their platform, but unfortunately</w:t>
      </w:r>
      <w:r w:rsidR="00B9147E">
        <w:t>, their website and whitepaper don’t provide more details</w:t>
      </w:r>
      <w:r w:rsidR="00424CBC">
        <w:t>.</w:t>
      </w:r>
    </w:p>
    <w:p w14:paraId="6FF91F80" w14:textId="3D5B973C" w:rsidR="00424CBC" w:rsidRDefault="00B9147E" w:rsidP="00424CBC">
      <w:r>
        <w:t xml:space="preserve">The </w:t>
      </w:r>
      <w:r w:rsidR="00424CBC">
        <w:t xml:space="preserve">Dogezer team is planning to release a blog post </w:t>
      </w:r>
      <w:r>
        <w:t>with a</w:t>
      </w:r>
      <w:r w:rsidR="00424CBC">
        <w:t xml:space="preserve"> detailed comparison </w:t>
      </w:r>
      <w:r>
        <w:t>of</w:t>
      </w:r>
      <w:r w:rsidR="00424CBC">
        <w:t xml:space="preserve"> our solutions </w:t>
      </w:r>
      <w:r>
        <w:t>in</w:t>
      </w:r>
      <w:r w:rsidR="00424CBC">
        <w:t xml:space="preserve"> September. Please subscribe to our mailing list at </w:t>
      </w:r>
      <w:hyperlink r:id="rId45" w:history="1">
        <w:r w:rsidR="00424CBC" w:rsidRPr="00D02C14">
          <w:rPr>
            <w:rStyle w:val="linkChar"/>
          </w:rPr>
          <w:t>https://dogezer.com</w:t>
        </w:r>
      </w:hyperlink>
      <w:r w:rsidR="00424CBC">
        <w:t xml:space="preserve"> or join our </w:t>
      </w:r>
      <w:r w:rsidR="0011778F">
        <w:t>S</w:t>
      </w:r>
      <w:r w:rsidR="00424CBC">
        <w:t xml:space="preserve">lack using </w:t>
      </w:r>
      <w:hyperlink r:id="rId46" w:history="1">
        <w:r w:rsidR="00424CBC" w:rsidRPr="00D02C14">
          <w:rPr>
            <w:rStyle w:val="linkChar"/>
          </w:rPr>
          <w:t>https://slackpass.io/dogezer</w:t>
        </w:r>
      </w:hyperlink>
      <w:r w:rsidR="0011778F">
        <w:t xml:space="preserve"> to stay updated</w:t>
      </w:r>
      <w:r w:rsidR="00424CBC">
        <w:t>.</w:t>
      </w:r>
    </w:p>
    <w:p w14:paraId="433A6B2F" w14:textId="431C2178" w:rsidR="00424CBC" w:rsidRDefault="00835506" w:rsidP="00424CBC">
      <w:r>
        <w:t xml:space="preserve">It’s possible </w:t>
      </w:r>
      <w:r w:rsidR="00424CBC">
        <w:t xml:space="preserve">that one of </w:t>
      </w:r>
      <w:r w:rsidR="0011778F">
        <w:t xml:space="preserve">the </w:t>
      </w:r>
      <w:r w:rsidR="00424CBC">
        <w:t>current marke</w:t>
      </w:r>
      <w:r w:rsidR="0012008C">
        <w:t>t leaders, such as U</w:t>
      </w:r>
      <w:r w:rsidR="00424CBC">
        <w:t xml:space="preserve">pwork.com, </w:t>
      </w:r>
      <w:r w:rsidR="0012008C">
        <w:t>G</w:t>
      </w:r>
      <w:r w:rsidR="00424CBC">
        <w:t xml:space="preserve">ithub.com, </w:t>
      </w:r>
      <w:r w:rsidR="00424CBC" w:rsidRPr="000B2CCE">
        <w:t>Atlassian</w:t>
      </w:r>
      <w:r w:rsidR="00424CBC">
        <w:t xml:space="preserve">, </w:t>
      </w:r>
      <w:r w:rsidR="0012008C">
        <w:t>G</w:t>
      </w:r>
      <w:r w:rsidR="00424CBC">
        <w:t xml:space="preserve">itlab.com or </w:t>
      </w:r>
      <w:r w:rsidR="0012008C">
        <w:t>K</w:t>
      </w:r>
      <w:r w:rsidR="00424CBC">
        <w:t xml:space="preserve">ickstarter.com would decide to expand their solution </w:t>
      </w:r>
      <w:r>
        <w:t>to include</w:t>
      </w:r>
      <w:r w:rsidR="00424CBC">
        <w:t xml:space="preserve"> </w:t>
      </w:r>
      <w:r w:rsidR="001243B6">
        <w:t xml:space="preserve">the </w:t>
      </w:r>
      <w:r w:rsidR="00424CBC">
        <w:t xml:space="preserve">Dogezer model. While this may sound </w:t>
      </w:r>
      <w:r w:rsidR="0011778F">
        <w:t>like</w:t>
      </w:r>
      <w:r w:rsidR="00424CBC">
        <w:t xml:space="preserve"> a risk for Dogezer, </w:t>
      </w:r>
      <w:r w:rsidR="00653FC9">
        <w:t xml:space="preserve">the </w:t>
      </w:r>
      <w:r>
        <w:t xml:space="preserve">Dogezer </w:t>
      </w:r>
      <w:r w:rsidR="00653FC9">
        <w:t>team believes</w:t>
      </w:r>
      <w:r w:rsidR="00424CBC">
        <w:t xml:space="preserve"> that:</w:t>
      </w:r>
    </w:p>
    <w:p w14:paraId="332EC351" w14:textId="3A2C4B72" w:rsidR="00424CBC" w:rsidRDefault="00424CBC" w:rsidP="00C7304E">
      <w:pPr>
        <w:pStyle w:val="ListParagraph"/>
        <w:numPr>
          <w:ilvl w:val="0"/>
          <w:numId w:val="36"/>
        </w:numPr>
      </w:pPr>
      <w:r>
        <w:t>It may be hard to modify already existing products to bring in additional features without having any impact on existing customers, so the</w:t>
      </w:r>
      <w:r w:rsidR="00835506">
        <w:t xml:space="preserve">re would be a slow </w:t>
      </w:r>
      <w:r>
        <w:t>speed to market.</w:t>
      </w:r>
    </w:p>
    <w:p w14:paraId="2407BAB7" w14:textId="50422737" w:rsidR="00424CBC" w:rsidRPr="000B2CCE" w:rsidRDefault="00424CBC" w:rsidP="00C7304E">
      <w:pPr>
        <w:pStyle w:val="ListParagraph"/>
        <w:numPr>
          <w:ilvl w:val="0"/>
          <w:numId w:val="36"/>
        </w:numPr>
      </w:pPr>
      <w:r>
        <w:t xml:space="preserve">Implementing </w:t>
      </w:r>
      <w:r w:rsidR="00835506">
        <w:t xml:space="preserve">the </w:t>
      </w:r>
      <w:r>
        <w:t xml:space="preserve">Dogezer model at </w:t>
      </w:r>
      <w:r w:rsidR="00835506">
        <w:t>this</w:t>
      </w:r>
      <w:r>
        <w:t xml:space="preserve"> moment of time for any of these companies </w:t>
      </w:r>
      <w:r w:rsidR="00C14AEB">
        <w:t xml:space="preserve">may </w:t>
      </w:r>
      <w:r>
        <w:t xml:space="preserve">put their main business model at risk, so it is highly unlikely that the shift will </w:t>
      </w:r>
      <w:r w:rsidR="00835506">
        <w:t xml:space="preserve">start to </w:t>
      </w:r>
      <w:r>
        <w:t xml:space="preserve">happen before </w:t>
      </w:r>
      <w:r w:rsidR="00835506">
        <w:t xml:space="preserve">the </w:t>
      </w:r>
      <w:r>
        <w:t xml:space="preserve">Dogezer solution </w:t>
      </w:r>
      <w:r w:rsidR="00835506">
        <w:t xml:space="preserve">is </w:t>
      </w:r>
      <w:r>
        <w:t>proven to be successful.</w:t>
      </w:r>
    </w:p>
    <w:p w14:paraId="678EABC8" w14:textId="77777777" w:rsidR="00424CBC" w:rsidRDefault="00424CBC" w:rsidP="00424CBC">
      <w:pPr>
        <w:pStyle w:val="Heading2"/>
        <w:rPr>
          <w:rFonts w:eastAsia="Times New Roman"/>
        </w:rPr>
      </w:pPr>
      <w:bookmarkStart w:id="401" w:name="_Toc494114114"/>
      <w:r>
        <w:rPr>
          <w:rFonts w:eastAsia="Times New Roman"/>
        </w:rPr>
        <w:lastRenderedPageBreak/>
        <w:t xml:space="preserve">Unit </w:t>
      </w:r>
      <w:r w:rsidRPr="002F13C0">
        <w:t>of</w:t>
      </w:r>
      <w:r>
        <w:rPr>
          <w:rFonts w:eastAsia="Times New Roman"/>
        </w:rPr>
        <w:t xml:space="preserve"> Service</w:t>
      </w:r>
      <w:bookmarkEnd w:id="401"/>
    </w:p>
    <w:p w14:paraId="67611562" w14:textId="2931FD1D" w:rsidR="00424CBC" w:rsidRPr="00192B50" w:rsidRDefault="00D43917" w:rsidP="00424CBC">
      <w:r>
        <w:t xml:space="preserve">The </w:t>
      </w:r>
      <w:r w:rsidR="00424CBC" w:rsidRPr="00192B50">
        <w:t xml:space="preserve">Dogezer platform will use </w:t>
      </w:r>
      <w:r>
        <w:t xml:space="preserve">the </w:t>
      </w:r>
      <w:r w:rsidR="0011778F" w:rsidRPr="0011778F">
        <w:rPr>
          <w:i/>
        </w:rPr>
        <w:t>“</w:t>
      </w:r>
      <w:r w:rsidR="0011778F">
        <w:rPr>
          <w:i/>
        </w:rPr>
        <w:t>Freemium”</w:t>
      </w:r>
      <w:r w:rsidR="00424CBC" w:rsidRPr="00192B50">
        <w:t xml:space="preserve"> model</w:t>
      </w:r>
      <w:r w:rsidR="0011778F">
        <w:t>,</w:t>
      </w:r>
      <w:r w:rsidR="00424CBC" w:rsidRPr="00192B50">
        <w:t xml:space="preserve"> making its customers pay for </w:t>
      </w:r>
      <w:r w:rsidR="00C762F4">
        <w:t xml:space="preserve">the </w:t>
      </w:r>
      <w:r w:rsidR="00C762F4" w:rsidRPr="00192B50">
        <w:t xml:space="preserve">consumption </w:t>
      </w:r>
      <w:r w:rsidR="00C762F4">
        <w:t xml:space="preserve">of </w:t>
      </w:r>
      <w:r w:rsidR="004F2A09">
        <w:t xml:space="preserve">the </w:t>
      </w:r>
      <w:r w:rsidR="00424CBC" w:rsidRPr="00192B50">
        <w:t>platform resource</w:t>
      </w:r>
      <w:r w:rsidR="00C762F4">
        <w:t>s</w:t>
      </w:r>
      <w:r w:rsidR="00424CBC" w:rsidRPr="00192B50">
        <w:t xml:space="preserve"> above </w:t>
      </w:r>
      <w:r w:rsidR="004F2A09">
        <w:t xml:space="preserve">the </w:t>
      </w:r>
      <w:r w:rsidR="00424CBC" w:rsidRPr="00192B50">
        <w:t xml:space="preserve">free level. </w:t>
      </w:r>
    </w:p>
    <w:p w14:paraId="55825F00" w14:textId="2B322DFF" w:rsidR="00AE5271" w:rsidRDefault="00424CBC" w:rsidP="00424CBC">
      <w:r w:rsidRPr="00192B50">
        <w:t>Being a heterogeneous platform</w:t>
      </w:r>
      <w:r w:rsidR="00C762F4">
        <w:t xml:space="preserve"> with multiple services</w:t>
      </w:r>
      <w:r w:rsidRPr="00192B50">
        <w:t xml:space="preserve">, it is impossible for Dogezer to </w:t>
      </w:r>
      <w:r w:rsidR="00192B50">
        <w:t xml:space="preserve">define </w:t>
      </w:r>
      <w:r w:rsidR="00C762F4">
        <w:t xml:space="preserve">just </w:t>
      </w:r>
      <w:r w:rsidR="00192B50">
        <w:t xml:space="preserve">one parameter </w:t>
      </w:r>
      <w:r w:rsidR="004F2A09">
        <w:t xml:space="preserve">the </w:t>
      </w:r>
      <w:r w:rsidRPr="00192B50">
        <w:t>user</w:t>
      </w:r>
      <w:r w:rsidR="00192B50">
        <w:t>s will</w:t>
      </w:r>
      <w:r w:rsidRPr="00192B50">
        <w:t xml:space="preserve"> be </w:t>
      </w:r>
      <w:r w:rsidR="00192B50">
        <w:t xml:space="preserve">paying for </w:t>
      </w:r>
      <w:r w:rsidR="00DC1E34">
        <w:t>–</w:t>
      </w:r>
      <w:r w:rsidR="00192B50">
        <w:t xml:space="preserve"> </w:t>
      </w:r>
      <w:r w:rsidR="00DC1E34">
        <w:t xml:space="preserve">whether it is time, </w:t>
      </w:r>
      <w:r w:rsidR="00192B50">
        <w:t xml:space="preserve">number of users in team, storage space consumed or whatever else. </w:t>
      </w:r>
      <w:r w:rsidRPr="00192B50">
        <w:t xml:space="preserve">To solve that dilemma, Dogezer is introducing a basic unit of </w:t>
      </w:r>
      <w:r w:rsidR="00192B50">
        <w:t xml:space="preserve">measure </w:t>
      </w:r>
      <w:r w:rsidR="00192B50" w:rsidRPr="00192B50">
        <w:t xml:space="preserve">which permits </w:t>
      </w:r>
      <w:r w:rsidR="004F2A09">
        <w:t>to consume</w:t>
      </w:r>
      <w:r w:rsidR="00192B50" w:rsidRPr="00192B50">
        <w:t xml:space="preserve"> a </w:t>
      </w:r>
      <w:r w:rsidR="00192B50">
        <w:t xml:space="preserve">combination of </w:t>
      </w:r>
      <w:r w:rsidR="00192B50" w:rsidRPr="00192B50">
        <w:t>resources</w:t>
      </w:r>
      <w:r w:rsidR="00192B50">
        <w:t xml:space="preserve"> on the platform. Such unit will be named “Unit </w:t>
      </w:r>
      <w:r w:rsidR="00E50C91">
        <w:t>o</w:t>
      </w:r>
      <w:r w:rsidR="00192B50">
        <w:t>f Service” (</w:t>
      </w:r>
      <w:proofErr w:type="spellStart"/>
      <w:r w:rsidR="00192B50">
        <w:t>UoS</w:t>
      </w:r>
      <w:proofErr w:type="spellEnd"/>
      <w:r w:rsidR="00192B50">
        <w:t>).</w:t>
      </w:r>
    </w:p>
    <w:p w14:paraId="1E1DFBC4" w14:textId="3D147968" w:rsidR="00424CBC" w:rsidRPr="00192B50" w:rsidRDefault="00424CBC" w:rsidP="00424CBC">
      <w:r w:rsidRPr="00192B50">
        <w:t xml:space="preserve">Dogezer </w:t>
      </w:r>
      <w:r w:rsidR="00653FC9">
        <w:t xml:space="preserve">will </w:t>
      </w:r>
      <w:r w:rsidR="00E50C91">
        <w:t xml:space="preserve">be </w:t>
      </w:r>
      <w:r w:rsidR="00C762F4">
        <w:t xml:space="preserve">using </w:t>
      </w:r>
      <w:proofErr w:type="spellStart"/>
      <w:r w:rsidR="00C762F4">
        <w:t>UoS</w:t>
      </w:r>
      <w:proofErr w:type="spellEnd"/>
      <w:r w:rsidR="00C762F4">
        <w:t xml:space="preserve"> to charge</w:t>
      </w:r>
      <w:r w:rsidRPr="00192B50">
        <w:t>:</w:t>
      </w:r>
    </w:p>
    <w:p w14:paraId="7F5057A1" w14:textId="5FDD477A" w:rsidR="00424CBC" w:rsidRPr="00192B50" w:rsidRDefault="00424CBC" w:rsidP="00C7304E">
      <w:pPr>
        <w:pStyle w:val="NoSpacing"/>
        <w:numPr>
          <w:ilvl w:val="0"/>
          <w:numId w:val="9"/>
        </w:numPr>
        <w:ind w:left="360"/>
        <w:rPr>
          <w:rFonts w:ascii="Arial" w:hAnsi="Arial" w:cs="Arial"/>
        </w:rPr>
      </w:pPr>
      <w:r w:rsidRPr="00192B50">
        <w:t>Project</w:t>
      </w:r>
      <w:r w:rsidR="0011778F">
        <w:t>s</w:t>
      </w:r>
      <w:r w:rsidRPr="00192B50">
        <w:t xml:space="preserve"> for project a</w:t>
      </w:r>
      <w:r w:rsidR="0011778F">
        <w:t>ctivities:</w:t>
      </w:r>
    </w:p>
    <w:p w14:paraId="29BEC688" w14:textId="5AA688DB" w:rsidR="00424CBC" w:rsidRPr="00192B50" w:rsidRDefault="00424CBC" w:rsidP="00424CBC">
      <w:pPr>
        <w:pStyle w:val="Note"/>
        <w:ind w:left="360"/>
      </w:pPr>
      <w:r w:rsidRPr="00192B50">
        <w:t xml:space="preserve">1 </w:t>
      </w:r>
      <w:proofErr w:type="spellStart"/>
      <w:r w:rsidRPr="00192B50">
        <w:t>UoS</w:t>
      </w:r>
      <w:proofErr w:type="spellEnd"/>
      <w:r w:rsidRPr="00192B50">
        <w:t xml:space="preserve"> from </w:t>
      </w:r>
      <w:r w:rsidR="004F2A09">
        <w:t xml:space="preserve">the </w:t>
      </w:r>
      <w:r w:rsidRPr="00192B50">
        <w:t xml:space="preserve">project account, when consumed, </w:t>
      </w:r>
      <w:r w:rsidR="00685F89">
        <w:t>will</w:t>
      </w:r>
      <w:r w:rsidRPr="00192B50">
        <w:t xml:space="preserve"> activate all of the following:</w:t>
      </w:r>
    </w:p>
    <w:p w14:paraId="16D31F48" w14:textId="0A536645" w:rsidR="00424CBC" w:rsidRPr="00192B50" w:rsidRDefault="00E50C91" w:rsidP="00C7304E">
      <w:pPr>
        <w:pStyle w:val="Note"/>
        <w:numPr>
          <w:ilvl w:val="0"/>
          <w:numId w:val="37"/>
        </w:numPr>
        <w:ind w:left="993"/>
        <w:rPr>
          <w:rFonts w:ascii="Arial" w:hAnsi="Arial" w:cs="Arial"/>
        </w:rPr>
      </w:pPr>
      <w:r>
        <w:t xml:space="preserve">Allow support </w:t>
      </w:r>
      <w:r w:rsidR="0011778F">
        <w:t xml:space="preserve">of </w:t>
      </w:r>
      <w:r>
        <w:t>1</w:t>
      </w:r>
      <w:r w:rsidR="00424CBC" w:rsidRPr="00192B50">
        <w:t xml:space="preserve"> active user per </w:t>
      </w:r>
      <w:r>
        <w:t>week.</w:t>
      </w:r>
    </w:p>
    <w:p w14:paraId="3C63D8C2" w14:textId="3C872C2D" w:rsidR="00424CBC" w:rsidRPr="00192B50" w:rsidRDefault="00424CBC" w:rsidP="00C7304E">
      <w:pPr>
        <w:pStyle w:val="Note"/>
        <w:numPr>
          <w:ilvl w:val="0"/>
          <w:numId w:val="37"/>
        </w:numPr>
        <w:ind w:left="993"/>
        <w:rPr>
          <w:rFonts w:ascii="Arial" w:hAnsi="Arial" w:cs="Arial"/>
        </w:rPr>
      </w:pPr>
      <w:r w:rsidRPr="00192B50">
        <w:t xml:space="preserve">Allow </w:t>
      </w:r>
      <w:r w:rsidR="00C762F4">
        <w:t>5</w:t>
      </w:r>
      <w:r w:rsidRPr="00192B50">
        <w:t>0MB of storage space for 1 year</w:t>
      </w:r>
    </w:p>
    <w:p w14:paraId="5D7F6EE1" w14:textId="41728D28" w:rsidR="00424CBC" w:rsidRPr="00192B50" w:rsidRDefault="00424CBC" w:rsidP="00C7304E">
      <w:pPr>
        <w:pStyle w:val="Note"/>
        <w:numPr>
          <w:ilvl w:val="0"/>
          <w:numId w:val="37"/>
        </w:numPr>
        <w:ind w:left="993"/>
        <w:rPr>
          <w:rFonts w:ascii="Arial" w:hAnsi="Arial" w:cs="Arial"/>
        </w:rPr>
      </w:pPr>
      <w:r w:rsidRPr="00192B50">
        <w:t xml:space="preserve">Allow </w:t>
      </w:r>
      <w:r w:rsidR="0011778F">
        <w:t xml:space="preserve">the generation </w:t>
      </w:r>
      <w:r w:rsidR="00AE5271">
        <w:t>of Project Currency</w:t>
      </w:r>
      <w:r w:rsidR="00AE5271" w:rsidRPr="00192B50">
        <w:t xml:space="preserve"> </w:t>
      </w:r>
      <w:r w:rsidR="00AE5271">
        <w:t xml:space="preserve">convertible to </w:t>
      </w:r>
      <w:r w:rsidR="0011778F">
        <w:t>$100</w:t>
      </w:r>
      <w:r w:rsidRPr="00192B50">
        <w:t xml:space="preserve"> </w:t>
      </w:r>
    </w:p>
    <w:p w14:paraId="7CCD96DC" w14:textId="0FCFBA72" w:rsidR="00424CBC" w:rsidRPr="00192B50" w:rsidRDefault="00424CBC" w:rsidP="00424CBC">
      <w:pPr>
        <w:pStyle w:val="Note"/>
        <w:ind w:left="360"/>
      </w:pPr>
      <w:r w:rsidRPr="00192B50">
        <w:t xml:space="preserve">The actual numbers may vary and </w:t>
      </w:r>
      <w:r w:rsidR="00685F89">
        <w:t>will</w:t>
      </w:r>
      <w:r w:rsidRPr="00192B50">
        <w:t xml:space="preserve"> be determined based on</w:t>
      </w:r>
      <w:r w:rsidR="004F2A09">
        <w:t xml:space="preserve"> the</w:t>
      </w:r>
      <w:r w:rsidRPr="00192B50">
        <w:t xml:space="preserve"> market </w:t>
      </w:r>
      <w:r w:rsidR="00AE5271">
        <w:t>feedback</w:t>
      </w:r>
      <w:r w:rsidRPr="00192B50">
        <w:t>.</w:t>
      </w:r>
    </w:p>
    <w:p w14:paraId="7621700D" w14:textId="77777777" w:rsidR="00424CBC" w:rsidRPr="00192B50" w:rsidRDefault="00424CBC" w:rsidP="00424CBC">
      <w:pPr>
        <w:pStyle w:val="Note"/>
        <w:ind w:left="360"/>
      </w:pPr>
    </w:p>
    <w:p w14:paraId="27EE2AAC" w14:textId="49181436" w:rsidR="00424CBC" w:rsidRPr="00E50C91" w:rsidRDefault="00424CBC" w:rsidP="00C7304E">
      <w:pPr>
        <w:pStyle w:val="NoSpacing"/>
        <w:numPr>
          <w:ilvl w:val="0"/>
          <w:numId w:val="10"/>
        </w:numPr>
        <w:ind w:left="360"/>
        <w:rPr>
          <w:rFonts w:ascii="Arial" w:hAnsi="Arial" w:cs="Arial"/>
        </w:rPr>
      </w:pPr>
      <w:r w:rsidRPr="00192B50">
        <w:t xml:space="preserve">Individual contributors for </w:t>
      </w:r>
      <w:r w:rsidR="00C762F4">
        <w:t>withdrawals/</w:t>
      </w:r>
      <w:r w:rsidRPr="00192B50">
        <w:t>ownershi</w:t>
      </w:r>
      <w:r w:rsidR="00E50C91">
        <w:t>p rights</w:t>
      </w:r>
      <w:r w:rsidR="00C762F4">
        <w:t xml:space="preserve"> clearing</w:t>
      </w:r>
      <w:r w:rsidR="00E50C91">
        <w:t>:</w:t>
      </w:r>
    </w:p>
    <w:p w14:paraId="76E7DD86" w14:textId="39790BBA" w:rsidR="00424CBC" w:rsidRPr="00192B50" w:rsidRDefault="00424CBC" w:rsidP="0059589B">
      <w:pPr>
        <w:pStyle w:val="Note"/>
        <w:ind w:left="360"/>
      </w:pPr>
      <w:r w:rsidRPr="00192B50">
        <w:t xml:space="preserve">The charge </w:t>
      </w:r>
      <w:r w:rsidR="00685F89">
        <w:t>will</w:t>
      </w:r>
      <w:r w:rsidRPr="00192B50">
        <w:t xml:space="preserve"> be </w:t>
      </w:r>
      <w:r w:rsidR="004F2A09">
        <w:t>taken</w:t>
      </w:r>
      <w:r w:rsidR="00C762F4">
        <w:t xml:space="preserve"> at the moment of</w:t>
      </w:r>
      <w:r w:rsidRPr="00192B50">
        <w:t xml:space="preserve"> withdrawal and </w:t>
      </w:r>
      <w:r w:rsidR="00685F89">
        <w:t>will</w:t>
      </w:r>
      <w:r w:rsidRPr="00192B50">
        <w:t xml:space="preserve"> be set to be equal to 3% of </w:t>
      </w:r>
      <w:r w:rsidR="004F2A09">
        <w:t xml:space="preserve">the </w:t>
      </w:r>
      <w:r w:rsidRPr="00192B50">
        <w:t>withdrawal value.</w:t>
      </w:r>
      <w:r w:rsidR="00E50C91">
        <w:t xml:space="preserve"> For non-financial withdrawals/clearing (e.g. company ownership rights, </w:t>
      </w:r>
      <w:r w:rsidR="0059589B">
        <w:t>or other rewards</w:t>
      </w:r>
      <w:r w:rsidR="00C762F4">
        <w:t>)</w:t>
      </w:r>
      <w:r w:rsidR="0059589B">
        <w:t xml:space="preserve">, Dogezer </w:t>
      </w:r>
      <w:r w:rsidR="00685F89">
        <w:t>will</w:t>
      </w:r>
      <w:r w:rsidR="0059589B">
        <w:t xml:space="preserve"> be calculating </w:t>
      </w:r>
      <w:r w:rsidR="004F2A09">
        <w:t xml:space="preserve">the </w:t>
      </w:r>
      <w:r w:rsidR="0059589B">
        <w:t xml:space="preserve">number of </w:t>
      </w:r>
      <w:proofErr w:type="spellStart"/>
      <w:r w:rsidR="0059589B">
        <w:t>UoS</w:t>
      </w:r>
      <w:proofErr w:type="spellEnd"/>
      <w:r w:rsidR="0059589B">
        <w:t xml:space="preserve"> needed basing </w:t>
      </w:r>
      <w:r w:rsidR="00C762F4">
        <w:t xml:space="preserve">on </w:t>
      </w:r>
      <w:r w:rsidR="00DC1E34">
        <w:t>the market</w:t>
      </w:r>
      <w:r w:rsidR="00C762F4">
        <w:t xml:space="preserve"> cost</w:t>
      </w:r>
      <w:r w:rsidR="0059589B">
        <w:t xml:space="preserve"> of such reward.</w:t>
      </w:r>
    </w:p>
    <w:p w14:paraId="382A641A" w14:textId="77777777" w:rsidR="00424CBC" w:rsidRPr="00192B50" w:rsidRDefault="00424CBC" w:rsidP="00424CBC">
      <w:pPr>
        <w:pStyle w:val="Note"/>
        <w:ind w:left="360"/>
      </w:pPr>
    </w:p>
    <w:p w14:paraId="6CE031FC" w14:textId="6284D64C" w:rsidR="00424CBC" w:rsidRPr="00C762F4" w:rsidRDefault="00424CBC" w:rsidP="00C7304E">
      <w:pPr>
        <w:pStyle w:val="NoSpacing"/>
        <w:numPr>
          <w:ilvl w:val="0"/>
          <w:numId w:val="10"/>
        </w:numPr>
        <w:ind w:left="360"/>
        <w:rPr>
          <w:rFonts w:ascii="Arial" w:hAnsi="Arial" w:cs="Arial"/>
        </w:rPr>
      </w:pPr>
      <w:r w:rsidRPr="00192B50">
        <w:t>User or Project for value added services</w:t>
      </w:r>
      <w:r w:rsidR="0011778F">
        <w:t>:</w:t>
      </w:r>
    </w:p>
    <w:p w14:paraId="6FEA759F" w14:textId="0A3FD555" w:rsidR="00424CBC" w:rsidRPr="00192B50" w:rsidRDefault="00424CBC" w:rsidP="00424CBC">
      <w:pPr>
        <w:pStyle w:val="Note"/>
        <w:ind w:left="360"/>
      </w:pPr>
      <w:r w:rsidRPr="00192B50">
        <w:t xml:space="preserve">Eventually, Dogezer </w:t>
      </w:r>
      <w:r w:rsidR="00C14AEB">
        <w:t>will</w:t>
      </w:r>
      <w:r w:rsidR="00C14AEB" w:rsidRPr="00192B50">
        <w:t xml:space="preserve"> </w:t>
      </w:r>
      <w:r w:rsidRPr="00192B50">
        <w:t>be able to support a number of value-added services provided by external parties</w:t>
      </w:r>
      <w:r w:rsidR="00F63245">
        <w:t xml:space="preserve">. </w:t>
      </w:r>
      <w:r w:rsidRPr="00192B50">
        <w:t xml:space="preserve">Dogezer will be charging </w:t>
      </w:r>
      <w:r w:rsidR="00287C86">
        <w:t xml:space="preserve">the </w:t>
      </w:r>
      <w:r w:rsidRPr="00192B50">
        <w:t xml:space="preserve">customers in </w:t>
      </w:r>
      <w:proofErr w:type="spellStart"/>
      <w:r w:rsidRPr="00192B50">
        <w:t>U</w:t>
      </w:r>
      <w:r w:rsidR="00E50C91">
        <w:t>oS</w:t>
      </w:r>
      <w:proofErr w:type="spellEnd"/>
      <w:r w:rsidRPr="00192B50">
        <w:t xml:space="preserve"> for the services, and </w:t>
      </w:r>
      <w:r w:rsidR="00287C86">
        <w:t xml:space="preserve">the </w:t>
      </w:r>
      <w:r w:rsidR="00DC1E34">
        <w:t xml:space="preserve">number of </w:t>
      </w:r>
      <w:proofErr w:type="spellStart"/>
      <w:r w:rsidR="00DC1E34">
        <w:t>UoS</w:t>
      </w:r>
      <w:proofErr w:type="spellEnd"/>
      <w:r w:rsidR="00DC1E34">
        <w:t xml:space="preserve"> for </w:t>
      </w:r>
      <w:r w:rsidRPr="00192B50">
        <w:t xml:space="preserve">each of these services </w:t>
      </w:r>
      <w:r w:rsidR="00287C86">
        <w:t>will</w:t>
      </w:r>
      <w:r w:rsidRPr="00192B50">
        <w:t xml:space="preserve"> be defined on a case by case basis.</w:t>
      </w:r>
    </w:p>
    <w:p w14:paraId="10AF5651" w14:textId="77777777" w:rsidR="00424CBC" w:rsidRPr="00192B50" w:rsidRDefault="00424CBC" w:rsidP="00424CBC">
      <w:pPr>
        <w:pStyle w:val="Note"/>
        <w:ind w:left="720"/>
      </w:pPr>
    </w:p>
    <w:p w14:paraId="661480C6" w14:textId="5194512A" w:rsidR="00C762F4" w:rsidRDefault="00C762F4" w:rsidP="00C762F4">
      <w:proofErr w:type="spellStart"/>
      <w:r w:rsidRPr="00192B50">
        <w:t>UoS</w:t>
      </w:r>
      <w:proofErr w:type="spellEnd"/>
      <w:r w:rsidRPr="00192B50">
        <w:t xml:space="preserve"> </w:t>
      </w:r>
      <w:r>
        <w:t xml:space="preserve">will never </w:t>
      </w:r>
      <w:r w:rsidR="00287C86">
        <w:t>leave</w:t>
      </w:r>
      <w:r>
        <w:t xml:space="preserve"> the Dogezer platform and will </w:t>
      </w:r>
      <w:r w:rsidRPr="00192B50">
        <w:t xml:space="preserve">belong either to </w:t>
      </w:r>
      <w:r w:rsidR="00287C86">
        <w:t>a</w:t>
      </w:r>
      <w:r w:rsidRPr="00192B50">
        <w:t xml:space="preserve"> customer or project account. It is possible to transfer </w:t>
      </w:r>
      <w:proofErr w:type="spellStart"/>
      <w:r w:rsidRPr="00192B50">
        <w:t>UoS</w:t>
      </w:r>
      <w:proofErr w:type="spellEnd"/>
      <w:r w:rsidRPr="00192B50">
        <w:t xml:space="preserve"> from a customer account to a project account, but it is impossible to transfer </w:t>
      </w:r>
      <w:proofErr w:type="spellStart"/>
      <w:r w:rsidRPr="00192B50">
        <w:t>UoS</w:t>
      </w:r>
      <w:proofErr w:type="spellEnd"/>
      <w:r w:rsidRPr="00192B50">
        <w:t xml:space="preserve"> between customer accounts, between project accounts or from </w:t>
      </w:r>
      <w:r w:rsidR="00287C86">
        <w:t xml:space="preserve">a </w:t>
      </w:r>
      <w:r w:rsidRPr="00192B50">
        <w:t>project account to customer account.</w:t>
      </w:r>
    </w:p>
    <w:p w14:paraId="3B9D168E" w14:textId="32053060" w:rsidR="00C762F4" w:rsidRPr="00192B50" w:rsidRDefault="00C762F4" w:rsidP="00C762F4">
      <w:r w:rsidRPr="00192B50">
        <w:t xml:space="preserve">To support the Freemium model, every new project created on the </w:t>
      </w:r>
      <w:r w:rsidR="00DC1E34" w:rsidRPr="00192B50">
        <w:t>platform</w:t>
      </w:r>
      <w:r w:rsidR="00DC1E34">
        <w:t xml:space="preserve"> will</w:t>
      </w:r>
      <w:r>
        <w:t xml:space="preserve"> receive 100 free </w:t>
      </w:r>
      <w:proofErr w:type="spellStart"/>
      <w:r>
        <w:t>UoS</w:t>
      </w:r>
      <w:proofErr w:type="spellEnd"/>
      <w:r>
        <w:t xml:space="preserve"> on</w:t>
      </w:r>
      <w:r w:rsidRPr="00192B50">
        <w:t xml:space="preserve"> that project account. Dogezer </w:t>
      </w:r>
      <w:r>
        <w:t xml:space="preserve">will </w:t>
      </w:r>
      <w:r w:rsidRPr="00192B50">
        <w:t>be ensuring that</w:t>
      </w:r>
      <w:r>
        <w:t xml:space="preserve"> the amount of </w:t>
      </w:r>
      <w:proofErr w:type="spellStart"/>
      <w:r>
        <w:t>UoS</w:t>
      </w:r>
      <w:proofErr w:type="spellEnd"/>
      <w:r>
        <w:t xml:space="preserve"> is enough </w:t>
      </w:r>
      <w:r w:rsidRPr="00192B50">
        <w:t xml:space="preserve">to cover </w:t>
      </w:r>
      <w:r w:rsidR="00287C86">
        <w:t xml:space="preserve">the </w:t>
      </w:r>
      <w:r w:rsidRPr="00192B50">
        <w:t>feasibility phase, avoi</w:t>
      </w:r>
      <w:r w:rsidR="009B51BA">
        <w:t>ding unnecessary expenses for un</w:t>
      </w:r>
      <w:r w:rsidRPr="00192B50">
        <w:t xml:space="preserve">feasible projects. </w:t>
      </w:r>
    </w:p>
    <w:p w14:paraId="14770B46" w14:textId="542BC124" w:rsidR="00C762F4" w:rsidRDefault="00C762F4" w:rsidP="00C762F4">
      <w:r w:rsidRPr="00192B50">
        <w:t>In the event that the project or user run</w:t>
      </w:r>
      <w:r w:rsidR="00DC1E34">
        <w:t>s</w:t>
      </w:r>
      <w:r w:rsidRPr="00192B50">
        <w:t xml:space="preserve"> out of </w:t>
      </w:r>
      <w:proofErr w:type="spellStart"/>
      <w:r w:rsidRPr="00192B50">
        <w:t>UoS</w:t>
      </w:r>
      <w:proofErr w:type="spellEnd"/>
      <w:r w:rsidRPr="00192B50">
        <w:t xml:space="preserve">, the accounts </w:t>
      </w:r>
      <w:r w:rsidR="00287C86">
        <w:t>will</w:t>
      </w:r>
      <w:r w:rsidRPr="00192B50">
        <w:t xml:space="preserve"> be moved into </w:t>
      </w:r>
      <w:r w:rsidR="00287C86">
        <w:t xml:space="preserve">the </w:t>
      </w:r>
      <w:r w:rsidRPr="00192B50">
        <w:t xml:space="preserve">read-only mode. Each and every piece of </w:t>
      </w:r>
      <w:r w:rsidR="00287C86">
        <w:t xml:space="preserve">the </w:t>
      </w:r>
      <w:r w:rsidRPr="00192B50">
        <w:t xml:space="preserve">data </w:t>
      </w:r>
      <w:r w:rsidR="00C14AEB">
        <w:t>will</w:t>
      </w:r>
      <w:r w:rsidR="00C14AEB" w:rsidRPr="00192B50">
        <w:t xml:space="preserve"> </w:t>
      </w:r>
      <w:r w:rsidRPr="00192B50">
        <w:t xml:space="preserve">be available </w:t>
      </w:r>
      <w:r w:rsidR="00DC1E34">
        <w:t>to</w:t>
      </w:r>
      <w:r w:rsidR="00DC1E34" w:rsidRPr="00192B50">
        <w:t xml:space="preserve"> </w:t>
      </w:r>
      <w:r w:rsidRPr="00192B50">
        <w:t xml:space="preserve">read, but making any modifications of changes </w:t>
      </w:r>
      <w:r w:rsidR="00C14AEB">
        <w:t>will</w:t>
      </w:r>
      <w:r w:rsidR="00C14AEB" w:rsidRPr="00192B50">
        <w:t xml:space="preserve"> </w:t>
      </w:r>
      <w:r w:rsidRPr="00192B50">
        <w:t xml:space="preserve">require loading </w:t>
      </w:r>
      <w:r w:rsidR="00287C86">
        <w:t xml:space="preserve">the necessary </w:t>
      </w:r>
      <w:r w:rsidRPr="00192B50">
        <w:t xml:space="preserve">number of </w:t>
      </w:r>
      <w:proofErr w:type="spellStart"/>
      <w:r w:rsidRPr="00192B50">
        <w:t>UoS</w:t>
      </w:r>
      <w:proofErr w:type="spellEnd"/>
      <w:r w:rsidRPr="00192B50">
        <w:t xml:space="preserve"> to the appropriate account.</w:t>
      </w:r>
    </w:p>
    <w:p w14:paraId="126B73E4" w14:textId="75751310" w:rsidR="00F4282C" w:rsidRDefault="00F4282C" w:rsidP="00F4282C">
      <w:r>
        <w:t xml:space="preserve">All </w:t>
      </w:r>
      <w:r w:rsidR="00287C86">
        <w:t xml:space="preserve">the </w:t>
      </w:r>
      <w:r>
        <w:t xml:space="preserve">numbers </w:t>
      </w:r>
      <w:r w:rsidRPr="00192B50">
        <w:t xml:space="preserve">above are not set in stone, and </w:t>
      </w:r>
      <w:r w:rsidR="00AE5271">
        <w:t>will</w:t>
      </w:r>
      <w:r w:rsidRPr="00192B50">
        <w:t xml:space="preserve"> be changing based on </w:t>
      </w:r>
      <w:r w:rsidR="00AE5271">
        <w:t xml:space="preserve">the </w:t>
      </w:r>
      <w:r w:rsidRPr="00192B50">
        <w:t xml:space="preserve">market reaction, </w:t>
      </w:r>
      <w:r>
        <w:t xml:space="preserve">to ensure that </w:t>
      </w:r>
      <w:r w:rsidRPr="00192B50">
        <w:t xml:space="preserve">Dogezer is able to acquire </w:t>
      </w:r>
      <w:r w:rsidR="00AE5271">
        <w:t xml:space="preserve">an </w:t>
      </w:r>
      <w:r w:rsidRPr="00192B50">
        <w:t>adequate amount of funds for daily operations and is able to achieve the maximum growth possible.</w:t>
      </w:r>
    </w:p>
    <w:p w14:paraId="584CB93E" w14:textId="342447B3" w:rsidR="00F4282C" w:rsidRPr="00192B50" w:rsidRDefault="00F4282C" w:rsidP="00C762F4"/>
    <w:p w14:paraId="07A38233" w14:textId="77777777" w:rsidR="00424CBC" w:rsidRDefault="00424CBC" w:rsidP="00424CBC">
      <w:pPr>
        <w:pStyle w:val="Heading2"/>
        <w:rPr>
          <w:rFonts w:eastAsia="Times New Roman"/>
        </w:rPr>
      </w:pPr>
      <w:bookmarkStart w:id="402" w:name="_Toc494114115"/>
      <w:r w:rsidRPr="002F13C0">
        <w:lastRenderedPageBreak/>
        <w:t>Licenses</w:t>
      </w:r>
      <w:bookmarkEnd w:id="402"/>
    </w:p>
    <w:p w14:paraId="26C68D5C" w14:textId="4A9043EE" w:rsidR="00424CBC" w:rsidRDefault="00424CBC" w:rsidP="00424CBC">
      <w:r>
        <w:t xml:space="preserve">In order to load </w:t>
      </w:r>
      <w:proofErr w:type="spellStart"/>
      <w:r>
        <w:t>UoS</w:t>
      </w:r>
      <w:proofErr w:type="spellEnd"/>
      <w:r>
        <w:t xml:space="preserve"> into a customer account, the user will need to use a license on </w:t>
      </w:r>
      <w:r w:rsidR="00D149C4">
        <w:t xml:space="preserve">the </w:t>
      </w:r>
      <w:r>
        <w:t>Dogezer site. There are two license types available:</w:t>
      </w:r>
    </w:p>
    <w:p w14:paraId="2A29CA0E" w14:textId="77777777" w:rsidR="00424CBC" w:rsidRPr="002F13C0" w:rsidRDefault="00424CBC" w:rsidP="00C7304E">
      <w:pPr>
        <w:pStyle w:val="ListParagraph"/>
        <w:numPr>
          <w:ilvl w:val="0"/>
          <w:numId w:val="4"/>
        </w:numPr>
        <w:rPr>
          <w:rFonts w:ascii="Arial" w:hAnsi="Arial" w:cs="Arial"/>
        </w:rPr>
      </w:pPr>
      <w:r>
        <w:t>Basic License:</w:t>
      </w:r>
    </w:p>
    <w:p w14:paraId="20394771" w14:textId="77777777" w:rsidR="00424CBC" w:rsidRPr="002F13C0" w:rsidRDefault="00424CBC" w:rsidP="00C7304E">
      <w:pPr>
        <w:pStyle w:val="ListParagraph"/>
        <w:numPr>
          <w:ilvl w:val="1"/>
          <w:numId w:val="38"/>
        </w:numPr>
        <w:rPr>
          <w:rFonts w:ascii="Arial" w:hAnsi="Arial" w:cs="Arial"/>
        </w:rPr>
      </w:pPr>
      <w:r>
        <w:t xml:space="preserve">Loads 1 </w:t>
      </w:r>
      <w:proofErr w:type="spellStart"/>
      <w:r>
        <w:t>UoS</w:t>
      </w:r>
      <w:proofErr w:type="spellEnd"/>
      <w:r>
        <w:t xml:space="preserve"> to a customer account.</w:t>
      </w:r>
    </w:p>
    <w:p w14:paraId="5076710C" w14:textId="5546ECF5" w:rsidR="00424CBC" w:rsidRPr="002F13C0" w:rsidRDefault="00424CBC" w:rsidP="00C7304E">
      <w:pPr>
        <w:pStyle w:val="ListParagraph"/>
        <w:numPr>
          <w:ilvl w:val="1"/>
          <w:numId w:val="38"/>
        </w:numPr>
        <w:rPr>
          <w:rFonts w:ascii="Arial" w:hAnsi="Arial" w:cs="Arial"/>
        </w:rPr>
      </w:pPr>
      <w:r>
        <w:t xml:space="preserve">Available for sale </w:t>
      </w:r>
      <w:r w:rsidR="00A22B90">
        <w:t>on</w:t>
      </w:r>
      <w:r>
        <w:t xml:space="preserve"> </w:t>
      </w:r>
      <w:hyperlink r:id="rId47" w:history="1">
        <w:r w:rsidR="00A22B90" w:rsidRPr="005F0DB5">
          <w:rPr>
            <w:rStyle w:val="linkChar"/>
          </w:rPr>
          <w:t>https://dogezer.com</w:t>
        </w:r>
      </w:hyperlink>
      <w:r w:rsidR="00A22B90">
        <w:t xml:space="preserve"> </w:t>
      </w:r>
      <w:r>
        <w:t xml:space="preserve">at </w:t>
      </w:r>
      <w:r w:rsidR="00B57AD7">
        <w:t xml:space="preserve">a cost of </w:t>
      </w:r>
      <w:r>
        <w:t>1 USD per License.</w:t>
      </w:r>
    </w:p>
    <w:p w14:paraId="6ADBBFA2" w14:textId="47BF94AA" w:rsidR="00424CBC" w:rsidRPr="002F13C0" w:rsidRDefault="00424CBC" w:rsidP="00C7304E">
      <w:pPr>
        <w:pStyle w:val="ListParagraph"/>
        <w:numPr>
          <w:ilvl w:val="1"/>
          <w:numId w:val="38"/>
        </w:numPr>
        <w:rPr>
          <w:rFonts w:ascii="Arial" w:hAnsi="Arial" w:cs="Arial"/>
        </w:rPr>
      </w:pPr>
      <w:r>
        <w:t>When bought</w:t>
      </w:r>
      <w:r w:rsidR="00F24EDD">
        <w:t>,</w:t>
      </w:r>
      <w:r>
        <w:t xml:space="preserve"> immediately converts into </w:t>
      </w:r>
      <w:proofErr w:type="spellStart"/>
      <w:r>
        <w:t>UoS</w:t>
      </w:r>
      <w:proofErr w:type="spellEnd"/>
      <w:r>
        <w:t xml:space="preserve"> on a customer account.</w:t>
      </w:r>
    </w:p>
    <w:p w14:paraId="0B53A7BC" w14:textId="77777777" w:rsidR="00424CBC" w:rsidRPr="002F13C0" w:rsidRDefault="00424CBC" w:rsidP="00C7304E">
      <w:pPr>
        <w:pStyle w:val="ListParagraph"/>
        <w:numPr>
          <w:ilvl w:val="1"/>
          <w:numId w:val="38"/>
        </w:numPr>
        <w:rPr>
          <w:rFonts w:ascii="Arial" w:hAnsi="Arial" w:cs="Arial"/>
        </w:rPr>
      </w:pPr>
      <w:r>
        <w:t>Non-transferrable.</w:t>
      </w:r>
    </w:p>
    <w:p w14:paraId="235690C5" w14:textId="77777777" w:rsidR="00424CBC" w:rsidRPr="002F13C0" w:rsidRDefault="00424CBC" w:rsidP="00C7304E">
      <w:pPr>
        <w:pStyle w:val="ListParagraph"/>
        <w:numPr>
          <w:ilvl w:val="0"/>
          <w:numId w:val="4"/>
        </w:numPr>
        <w:rPr>
          <w:rFonts w:ascii="Arial" w:hAnsi="Arial" w:cs="Arial"/>
        </w:rPr>
      </w:pPr>
      <w:r>
        <w:t>Premium License:</w:t>
      </w:r>
    </w:p>
    <w:p w14:paraId="4AFC9541" w14:textId="77777777" w:rsidR="00424CBC" w:rsidRPr="002F13C0" w:rsidRDefault="00424CBC" w:rsidP="00C7304E">
      <w:pPr>
        <w:pStyle w:val="ListParagraph"/>
        <w:numPr>
          <w:ilvl w:val="1"/>
          <w:numId w:val="39"/>
        </w:numPr>
        <w:rPr>
          <w:rFonts w:ascii="Arial" w:hAnsi="Arial" w:cs="Arial"/>
        </w:rPr>
      </w:pPr>
      <w:r>
        <w:t xml:space="preserve">Loads 1 </w:t>
      </w:r>
      <w:proofErr w:type="spellStart"/>
      <w:r>
        <w:t>UoS</w:t>
      </w:r>
      <w:proofErr w:type="spellEnd"/>
      <w:r>
        <w:t xml:space="preserve"> to a customer account.</w:t>
      </w:r>
    </w:p>
    <w:p w14:paraId="56F6C796" w14:textId="1C5AFA15" w:rsidR="00424CBC" w:rsidRPr="002F13C0" w:rsidRDefault="00424CBC" w:rsidP="00956FD1">
      <w:pPr>
        <w:pStyle w:val="ListParagraph"/>
        <w:numPr>
          <w:ilvl w:val="1"/>
          <w:numId w:val="39"/>
        </w:numPr>
        <w:rPr>
          <w:rFonts w:ascii="Arial" w:hAnsi="Arial" w:cs="Arial"/>
        </w:rPr>
      </w:pPr>
      <w:r>
        <w:t>Available for sale at ITO</w:t>
      </w:r>
      <w:r w:rsidR="00B57AD7">
        <w:t xml:space="preserve"> (in </w:t>
      </w:r>
      <w:r w:rsidR="004A06D9">
        <w:t>the</w:t>
      </w:r>
      <w:r w:rsidR="00B57AD7">
        <w:t xml:space="preserve"> form of </w:t>
      </w:r>
      <w:r w:rsidR="002355B9">
        <w:t xml:space="preserve">the </w:t>
      </w:r>
      <w:r w:rsidR="0024431D">
        <w:t>DGZ T</w:t>
      </w:r>
      <w:r w:rsidR="00B57AD7">
        <w:t>oken)</w:t>
      </w:r>
      <w:r>
        <w:t xml:space="preserve"> </w:t>
      </w:r>
      <w:r w:rsidR="00B57AD7">
        <w:t xml:space="preserve">at a </w:t>
      </w:r>
      <w:r>
        <w:t xml:space="preserve">cost of </w:t>
      </w:r>
      <w:ins w:id="403" w:author="RenderMachine" w:date="2017-09-24T21:37:00Z">
        <w:r w:rsidR="00956FD1">
          <w:t>0.</w:t>
        </w:r>
        <w:r w:rsidR="00956FD1" w:rsidRPr="00956FD1">
          <w:t>0875</w:t>
        </w:r>
        <w:r w:rsidR="00956FD1">
          <w:t xml:space="preserve"> </w:t>
        </w:r>
      </w:ins>
      <w:del w:id="404" w:author="RenderMachine" w:date="2017-09-24T21:37:00Z">
        <w:r w:rsidDel="00956FD1">
          <w:delText xml:space="preserve">0.175 </w:delText>
        </w:r>
      </w:del>
      <w:r>
        <w:t xml:space="preserve">USD to 0.25 USD </w:t>
      </w:r>
      <w:r w:rsidR="00CA576F">
        <w:t xml:space="preserve">in Ethereum equivalent </w:t>
      </w:r>
      <w:r>
        <w:t>per License.</w:t>
      </w:r>
    </w:p>
    <w:p w14:paraId="5453B1B0" w14:textId="0722DEE8" w:rsidR="00424CBC" w:rsidRPr="00836F20" w:rsidRDefault="00424CBC" w:rsidP="00C7304E">
      <w:pPr>
        <w:pStyle w:val="ListParagraph"/>
        <w:numPr>
          <w:ilvl w:val="1"/>
          <w:numId w:val="39"/>
        </w:numPr>
        <w:rPr>
          <w:rFonts w:ascii="Arial" w:hAnsi="Arial" w:cs="Arial"/>
        </w:rPr>
      </w:pPr>
      <w:r>
        <w:t xml:space="preserve">Transferrable (in </w:t>
      </w:r>
      <w:r w:rsidR="004A06D9">
        <w:t>the</w:t>
      </w:r>
      <w:r>
        <w:t xml:space="preserve"> form of </w:t>
      </w:r>
      <w:r w:rsidR="002355B9">
        <w:t xml:space="preserve">the </w:t>
      </w:r>
      <w:r w:rsidR="0024431D">
        <w:t>DGZ T</w:t>
      </w:r>
      <w:r>
        <w:t>oken).</w:t>
      </w:r>
    </w:p>
    <w:p w14:paraId="29D491DE" w14:textId="4D5275F8" w:rsidR="00424CBC" w:rsidRPr="00836F20" w:rsidRDefault="00424CBC" w:rsidP="00C7304E">
      <w:pPr>
        <w:pStyle w:val="ListParagraph"/>
        <w:numPr>
          <w:ilvl w:val="1"/>
          <w:numId w:val="39"/>
        </w:numPr>
        <w:rPr>
          <w:rFonts w:ascii="Arial" w:hAnsi="Arial" w:cs="Arial"/>
        </w:rPr>
      </w:pPr>
      <w:r>
        <w:t>Activates</w:t>
      </w:r>
      <w:r w:rsidR="00192B50">
        <w:t xml:space="preserve"> </w:t>
      </w:r>
      <w:r w:rsidR="00D149C4">
        <w:rPr>
          <w:i/>
        </w:rPr>
        <w:t>“</w:t>
      </w:r>
      <w:r w:rsidR="00674E6D" w:rsidRPr="00674E6D">
        <w:rPr>
          <w:i/>
        </w:rPr>
        <w:t>P</w:t>
      </w:r>
      <w:r w:rsidR="00192B50" w:rsidRPr="00674E6D">
        <w:rPr>
          <w:i/>
        </w:rPr>
        <w:t>remium</w:t>
      </w:r>
      <w:r w:rsidR="00D149C4">
        <w:rPr>
          <w:i/>
        </w:rPr>
        <w:t>”</w:t>
      </w:r>
      <w:r w:rsidR="00192B50">
        <w:t xml:space="preserve"> status for 1 day</w:t>
      </w:r>
      <w:r>
        <w:t xml:space="preserve">. Actual duration for which </w:t>
      </w:r>
      <w:r w:rsidR="00D149C4">
        <w:rPr>
          <w:i/>
        </w:rPr>
        <w:t>“</w:t>
      </w:r>
      <w:r w:rsidRPr="00674E6D">
        <w:rPr>
          <w:i/>
        </w:rPr>
        <w:t>Premium</w:t>
      </w:r>
      <w:r w:rsidR="00D149C4">
        <w:rPr>
          <w:i/>
        </w:rPr>
        <w:t>”</w:t>
      </w:r>
      <w:r>
        <w:t xml:space="preserve"> status is activated </w:t>
      </w:r>
      <w:r w:rsidR="00192B50">
        <w:t>may be changed, to ensure that it is</w:t>
      </w:r>
      <w:r w:rsidR="00D149C4">
        <w:t xml:space="preserve"> a</w:t>
      </w:r>
      <w:r w:rsidR="00192B50">
        <w:t xml:space="preserve"> rare resource</w:t>
      </w:r>
      <w:r>
        <w:t xml:space="preserve">. </w:t>
      </w:r>
      <w:r w:rsidR="00D149C4">
        <w:t>“</w:t>
      </w:r>
      <w:r w:rsidRPr="00674E6D">
        <w:rPr>
          <w:i/>
        </w:rPr>
        <w:t>Premium</w:t>
      </w:r>
      <w:r w:rsidR="00D149C4">
        <w:rPr>
          <w:i/>
        </w:rPr>
        <w:t>”</w:t>
      </w:r>
      <w:r>
        <w:t xml:space="preserve"> status:    </w:t>
      </w:r>
    </w:p>
    <w:p w14:paraId="5AECBED3" w14:textId="6DE02D33" w:rsidR="00424CBC" w:rsidRPr="00294C17" w:rsidRDefault="00D149C4" w:rsidP="00C7304E">
      <w:pPr>
        <w:pStyle w:val="ListParagraph"/>
        <w:numPr>
          <w:ilvl w:val="2"/>
          <w:numId w:val="40"/>
        </w:numPr>
        <w:rPr>
          <w:rFonts w:ascii="Arial" w:hAnsi="Arial" w:cs="Arial"/>
        </w:rPr>
      </w:pPr>
      <w:r>
        <w:t xml:space="preserve">Provides a </w:t>
      </w:r>
      <w:r>
        <w:rPr>
          <w:i/>
        </w:rPr>
        <w:t>“</w:t>
      </w:r>
      <w:r w:rsidR="00424CBC" w:rsidRPr="00674E6D">
        <w:rPr>
          <w:i/>
        </w:rPr>
        <w:t>Premium</w:t>
      </w:r>
      <w:r>
        <w:rPr>
          <w:i/>
        </w:rPr>
        <w:t>”</w:t>
      </w:r>
      <w:r w:rsidR="00424CBC">
        <w:t xml:space="preserve"> badge for the project/user.</w:t>
      </w:r>
    </w:p>
    <w:p w14:paraId="476181F0" w14:textId="71D99625" w:rsidR="00424CBC" w:rsidRPr="00836F20" w:rsidRDefault="00424CBC" w:rsidP="00C7304E">
      <w:pPr>
        <w:pStyle w:val="ListParagraph"/>
        <w:numPr>
          <w:ilvl w:val="2"/>
          <w:numId w:val="40"/>
        </w:numPr>
        <w:rPr>
          <w:rFonts w:ascii="Arial" w:hAnsi="Arial" w:cs="Arial"/>
        </w:rPr>
      </w:pPr>
      <w:r>
        <w:t xml:space="preserve">Ensures that </w:t>
      </w:r>
      <w:r w:rsidR="00D149C4">
        <w:rPr>
          <w:i/>
        </w:rPr>
        <w:t>“Premium”</w:t>
      </w:r>
      <w:r>
        <w:t xml:space="preserve"> users and projects are </w:t>
      </w:r>
      <w:r w:rsidR="00293D35">
        <w:t xml:space="preserve">given preference over non </w:t>
      </w:r>
      <w:r w:rsidR="00D149C4">
        <w:rPr>
          <w:i/>
        </w:rPr>
        <w:t>“</w:t>
      </w:r>
      <w:r w:rsidR="00705DE5" w:rsidRPr="00705DE5">
        <w:rPr>
          <w:i/>
        </w:rPr>
        <w:t>P</w:t>
      </w:r>
      <w:r w:rsidR="00293D35" w:rsidRPr="00705DE5">
        <w:rPr>
          <w:i/>
        </w:rPr>
        <w:t>remium</w:t>
      </w:r>
      <w:r w:rsidR="00D149C4">
        <w:rPr>
          <w:i/>
        </w:rPr>
        <w:t>”</w:t>
      </w:r>
      <w:r>
        <w:t xml:space="preserve"> users and projects </w:t>
      </w:r>
      <w:r w:rsidR="00293D35">
        <w:t>assuming everything else is even</w:t>
      </w:r>
      <w:r>
        <w:t>:</w:t>
      </w:r>
    </w:p>
    <w:p w14:paraId="02C2B380" w14:textId="751C44E9" w:rsidR="00424CBC" w:rsidRPr="00836F20" w:rsidRDefault="00424CBC" w:rsidP="00C7304E">
      <w:pPr>
        <w:pStyle w:val="ListParagraph"/>
        <w:numPr>
          <w:ilvl w:val="3"/>
          <w:numId w:val="41"/>
        </w:numPr>
        <w:rPr>
          <w:rFonts w:ascii="Arial" w:hAnsi="Arial" w:cs="Arial"/>
        </w:rPr>
      </w:pPr>
      <w:r>
        <w:t xml:space="preserve">If auction where </w:t>
      </w:r>
      <w:r w:rsidR="00981C5D">
        <w:t xml:space="preserve">the </w:t>
      </w:r>
      <w:r>
        <w:t xml:space="preserve">winner is selected automatically ends with two persons providing equal bids, </w:t>
      </w:r>
      <w:r w:rsidR="00D149C4">
        <w:t xml:space="preserve">the </w:t>
      </w:r>
      <w:r w:rsidR="00D149C4">
        <w:rPr>
          <w:i/>
        </w:rPr>
        <w:t>“</w:t>
      </w:r>
      <w:r w:rsidRPr="00674E6D">
        <w:rPr>
          <w:i/>
        </w:rPr>
        <w:t>Premium</w:t>
      </w:r>
      <w:r w:rsidR="00D149C4">
        <w:rPr>
          <w:i/>
        </w:rPr>
        <w:t>”</w:t>
      </w:r>
      <w:r>
        <w:t xml:space="preserve"> user will be preferred over </w:t>
      </w:r>
      <w:r w:rsidR="00D149C4">
        <w:t xml:space="preserve">the </w:t>
      </w:r>
      <w:r>
        <w:t xml:space="preserve">non </w:t>
      </w:r>
      <w:r w:rsidR="00D149C4">
        <w:rPr>
          <w:i/>
        </w:rPr>
        <w:t>“</w:t>
      </w:r>
      <w:r w:rsidRPr="00674E6D">
        <w:rPr>
          <w:i/>
        </w:rPr>
        <w:t>Premium</w:t>
      </w:r>
      <w:r w:rsidR="00D149C4">
        <w:rPr>
          <w:i/>
        </w:rPr>
        <w:t>”</w:t>
      </w:r>
      <w:r>
        <w:t xml:space="preserve"> </w:t>
      </w:r>
      <w:r w:rsidR="00D149C4">
        <w:t>user</w:t>
      </w:r>
      <w:r>
        <w:t>.</w:t>
      </w:r>
      <w:r w:rsidRPr="00836F20">
        <w:t xml:space="preserve"> </w:t>
      </w:r>
    </w:p>
    <w:p w14:paraId="026CEAC7" w14:textId="32ADF7EA" w:rsidR="00424CBC" w:rsidRPr="00836F20" w:rsidRDefault="00424CBC" w:rsidP="00C7304E">
      <w:pPr>
        <w:pStyle w:val="ListParagraph"/>
        <w:numPr>
          <w:ilvl w:val="3"/>
          <w:numId w:val="41"/>
        </w:numPr>
        <w:rPr>
          <w:rFonts w:ascii="Arial" w:hAnsi="Arial" w:cs="Arial"/>
        </w:rPr>
      </w:pPr>
      <w:r w:rsidRPr="00836F20">
        <w:t xml:space="preserve">If crowd voting ends in a draw, </w:t>
      </w:r>
      <w:r w:rsidR="00981C5D">
        <w:t xml:space="preserve">the </w:t>
      </w:r>
      <w:r w:rsidRPr="00836F20">
        <w:t xml:space="preserve">side which holds more </w:t>
      </w:r>
      <w:r w:rsidR="00D149C4">
        <w:t>“</w:t>
      </w:r>
      <w:r w:rsidRPr="00674E6D">
        <w:rPr>
          <w:i/>
        </w:rPr>
        <w:t>Premium</w:t>
      </w:r>
      <w:r w:rsidR="00D149C4">
        <w:rPr>
          <w:i/>
        </w:rPr>
        <w:t>”</w:t>
      </w:r>
      <w:r w:rsidRPr="00836F20">
        <w:t xml:space="preserve"> users’ </w:t>
      </w:r>
      <w:r>
        <w:t xml:space="preserve">votes </w:t>
      </w:r>
      <w:r w:rsidRPr="00836F20">
        <w:t>will win</w:t>
      </w:r>
      <w:r>
        <w:t>.</w:t>
      </w:r>
    </w:p>
    <w:p w14:paraId="27778D64" w14:textId="77777777" w:rsidR="00424CBC" w:rsidRPr="00836F20" w:rsidRDefault="00424CBC" w:rsidP="00C7304E">
      <w:pPr>
        <w:pStyle w:val="ListParagraph"/>
        <w:numPr>
          <w:ilvl w:val="3"/>
          <w:numId w:val="41"/>
        </w:numPr>
        <w:rPr>
          <w:rFonts w:ascii="Arial" w:hAnsi="Arial" w:cs="Arial"/>
        </w:rPr>
      </w:pPr>
      <w:r>
        <w:t>Etc.</w:t>
      </w:r>
    </w:p>
    <w:p w14:paraId="30780F8A" w14:textId="2963ECE7" w:rsidR="00424CBC" w:rsidRPr="002F13C0" w:rsidRDefault="00A22B90" w:rsidP="00C7304E">
      <w:pPr>
        <w:pStyle w:val="ListParagraph"/>
        <w:numPr>
          <w:ilvl w:val="2"/>
          <w:numId w:val="42"/>
        </w:numPr>
        <w:rPr>
          <w:rFonts w:ascii="Arial" w:hAnsi="Arial" w:cs="Arial"/>
        </w:rPr>
      </w:pPr>
      <w:r>
        <w:t xml:space="preserve">For better exposure, </w:t>
      </w:r>
      <w:r w:rsidR="00D149C4">
        <w:rPr>
          <w:i/>
        </w:rPr>
        <w:t>“</w:t>
      </w:r>
      <w:r w:rsidRPr="00674E6D">
        <w:rPr>
          <w:i/>
        </w:rPr>
        <w:t>P</w:t>
      </w:r>
      <w:r w:rsidR="00424CBC" w:rsidRPr="00674E6D">
        <w:rPr>
          <w:i/>
        </w:rPr>
        <w:t>remium</w:t>
      </w:r>
      <w:r w:rsidR="00D149C4">
        <w:rPr>
          <w:i/>
        </w:rPr>
        <w:t>”</w:t>
      </w:r>
      <w:r w:rsidR="00424CBC">
        <w:t xml:space="preserve"> users and projects will </w:t>
      </w:r>
      <w:r w:rsidR="00D149C4">
        <w:t xml:space="preserve">place </w:t>
      </w:r>
      <w:r>
        <w:t>higher in search results</w:t>
      </w:r>
      <w:r w:rsidR="00424CBC">
        <w:t>.</w:t>
      </w:r>
    </w:p>
    <w:p w14:paraId="08F8E7A5" w14:textId="0805C70E" w:rsidR="00424CBC" w:rsidRPr="00836F20" w:rsidRDefault="00D149C4" w:rsidP="00C7304E">
      <w:pPr>
        <w:pStyle w:val="ListParagraph"/>
        <w:numPr>
          <w:ilvl w:val="2"/>
          <w:numId w:val="42"/>
        </w:numPr>
        <w:rPr>
          <w:rFonts w:ascii="Arial" w:hAnsi="Arial" w:cs="Arial"/>
        </w:rPr>
      </w:pPr>
      <w:r>
        <w:rPr>
          <w:i/>
        </w:rPr>
        <w:t>“</w:t>
      </w:r>
      <w:r w:rsidR="00424CBC" w:rsidRPr="00674E6D">
        <w:rPr>
          <w:i/>
        </w:rPr>
        <w:t>Premium</w:t>
      </w:r>
      <w:r>
        <w:rPr>
          <w:i/>
        </w:rPr>
        <w:t>”</w:t>
      </w:r>
      <w:r w:rsidR="00424CBC">
        <w:t xml:space="preserve"> users wi</w:t>
      </w:r>
      <w:r w:rsidR="00A22B90">
        <w:t>ll get priority support from our</w:t>
      </w:r>
      <w:r w:rsidR="00424CBC">
        <w:t xml:space="preserve"> </w:t>
      </w:r>
      <w:r w:rsidR="00A22B90">
        <w:t>s</w:t>
      </w:r>
      <w:r w:rsidR="00424CBC">
        <w:t xml:space="preserve">upport </w:t>
      </w:r>
      <w:r w:rsidR="00A22B90">
        <w:t>team</w:t>
      </w:r>
      <w:r w:rsidR="00424CBC">
        <w:t>.</w:t>
      </w:r>
    </w:p>
    <w:p w14:paraId="4FDB557F" w14:textId="15E7C1C5" w:rsidR="00424CBC" w:rsidRPr="00E103D3" w:rsidRDefault="00424CBC" w:rsidP="00C7304E">
      <w:pPr>
        <w:pStyle w:val="ListParagraph"/>
        <w:numPr>
          <w:ilvl w:val="2"/>
          <w:numId w:val="42"/>
        </w:numPr>
        <w:rPr>
          <w:rFonts w:ascii="Arial" w:hAnsi="Arial" w:cs="Arial"/>
        </w:rPr>
      </w:pPr>
      <w:r>
        <w:t xml:space="preserve">More features will be added in </w:t>
      </w:r>
      <w:r w:rsidR="00D149C4">
        <w:t xml:space="preserve">the </w:t>
      </w:r>
      <w:r>
        <w:t xml:space="preserve">future for </w:t>
      </w:r>
      <w:r w:rsidR="00D149C4">
        <w:t>“</w:t>
      </w:r>
      <w:r w:rsidR="00705DE5" w:rsidRPr="00705DE5">
        <w:rPr>
          <w:i/>
        </w:rPr>
        <w:t>P</w:t>
      </w:r>
      <w:r w:rsidRPr="00705DE5">
        <w:rPr>
          <w:i/>
        </w:rPr>
        <w:t>remium</w:t>
      </w:r>
      <w:r w:rsidR="00D149C4">
        <w:rPr>
          <w:i/>
        </w:rPr>
        <w:t>”</w:t>
      </w:r>
      <w:r>
        <w:t xml:space="preserve"> users. </w:t>
      </w:r>
    </w:p>
    <w:p w14:paraId="2C6BB797" w14:textId="77777777" w:rsidR="00424CBC" w:rsidRDefault="00424CBC" w:rsidP="00424CBC">
      <w:pPr>
        <w:spacing w:after="240"/>
        <w:rPr>
          <w:rFonts w:ascii="Times New Roman" w:eastAsia="Times New Roman" w:hAnsi="Times New Roman" w:cs="Times New Roman"/>
          <w:sz w:val="24"/>
          <w:szCs w:val="24"/>
        </w:rPr>
      </w:pPr>
      <w:r>
        <w:rPr>
          <w:rFonts w:eastAsia="Times New Roman"/>
        </w:rPr>
        <w:br/>
      </w:r>
      <w:r>
        <w:rPr>
          <w:rFonts w:eastAsia="Times New Roman"/>
        </w:rPr>
        <w:br/>
      </w:r>
    </w:p>
    <w:p w14:paraId="3B6ED626" w14:textId="77777777" w:rsidR="00424CBC" w:rsidRDefault="00424CBC" w:rsidP="00424CBC">
      <w:pPr>
        <w:rPr>
          <w:rFonts w:ascii="Cambria" w:eastAsia="Times New Roman" w:hAnsi="Cambria"/>
          <w:color w:val="366091"/>
          <w:sz w:val="28"/>
          <w:szCs w:val="28"/>
        </w:rPr>
      </w:pPr>
      <w:r>
        <w:rPr>
          <w:rFonts w:ascii="Cambria" w:eastAsia="Times New Roman" w:hAnsi="Cambria"/>
          <w:color w:val="366091"/>
          <w:sz w:val="28"/>
          <w:szCs w:val="28"/>
        </w:rPr>
        <w:br w:type="page"/>
      </w:r>
    </w:p>
    <w:p w14:paraId="261A55C9" w14:textId="77777777" w:rsidR="00424CBC" w:rsidRDefault="00424CBC" w:rsidP="00E94C96">
      <w:pPr>
        <w:pStyle w:val="Heading1"/>
        <w:rPr>
          <w:rFonts w:eastAsia="Times New Roman"/>
        </w:rPr>
      </w:pPr>
      <w:bookmarkStart w:id="405" w:name="_Toc494114116"/>
      <w:r>
        <w:rPr>
          <w:rFonts w:eastAsia="Times New Roman"/>
        </w:rPr>
        <w:lastRenderedPageBreak/>
        <w:t xml:space="preserve">Dogezer Initial </w:t>
      </w:r>
      <w:r w:rsidRPr="002F13C0">
        <w:t>Token</w:t>
      </w:r>
      <w:r>
        <w:rPr>
          <w:rFonts w:eastAsia="Times New Roman"/>
        </w:rPr>
        <w:t xml:space="preserve"> Offering (ITO)</w:t>
      </w:r>
      <w:bookmarkEnd w:id="405"/>
    </w:p>
    <w:p w14:paraId="5B59BBA9" w14:textId="77777777" w:rsidR="00424CBC" w:rsidRDefault="00424CBC" w:rsidP="00424CBC">
      <w:pPr>
        <w:pStyle w:val="Heading2"/>
        <w:rPr>
          <w:rFonts w:eastAsia="Times New Roman"/>
        </w:rPr>
      </w:pPr>
      <w:bookmarkStart w:id="406" w:name="_Toc494114117"/>
      <w:r>
        <w:rPr>
          <w:rFonts w:eastAsia="Times New Roman"/>
        </w:rPr>
        <w:t>Dogezer Token</w:t>
      </w:r>
      <w:bookmarkEnd w:id="406"/>
    </w:p>
    <w:p w14:paraId="1C8132B7" w14:textId="79841BED" w:rsidR="00424CBC" w:rsidRDefault="00424CBC" w:rsidP="00924624">
      <w:pPr>
        <w:spacing w:line="276" w:lineRule="auto"/>
      </w:pPr>
      <w:r>
        <w:t xml:space="preserve">Through Initial Token Offering, the Dogezer team is going to sell a number of </w:t>
      </w:r>
      <w:r w:rsidR="00705DE5">
        <w:t xml:space="preserve">the </w:t>
      </w:r>
      <w:r>
        <w:t>Dogezer Pr</w:t>
      </w:r>
      <w:r w:rsidR="004A06D9">
        <w:t>emium Licenses, represented in the</w:t>
      </w:r>
      <w:r>
        <w:t xml:space="preserve"> format of </w:t>
      </w:r>
      <w:r w:rsidR="002355B9">
        <w:t xml:space="preserve">the </w:t>
      </w:r>
      <w:r>
        <w:t xml:space="preserve">DGZ </w:t>
      </w:r>
      <w:r w:rsidR="00D149C4">
        <w:t>Tokens</w:t>
      </w:r>
      <w:r>
        <w:t xml:space="preserve">. </w:t>
      </w:r>
      <w:r w:rsidR="00CE4A3D">
        <w:t xml:space="preserve">A </w:t>
      </w:r>
      <w:r>
        <w:t xml:space="preserve">DGZ </w:t>
      </w:r>
      <w:r w:rsidR="00D149C4">
        <w:t xml:space="preserve">Token </w:t>
      </w:r>
      <w:r>
        <w:t xml:space="preserve">is </w:t>
      </w:r>
      <w:r w:rsidR="00A22B90">
        <w:t xml:space="preserve">an </w:t>
      </w:r>
      <w:r>
        <w:t xml:space="preserve">ERC2.0 compatible token running on Ethereum blockchain. </w:t>
      </w:r>
    </w:p>
    <w:p w14:paraId="238354AC" w14:textId="01338E4E" w:rsidR="00424CBC" w:rsidRDefault="00424CBC" w:rsidP="00924624">
      <w:pPr>
        <w:spacing w:line="276" w:lineRule="auto"/>
      </w:pPr>
      <w:r>
        <w:t xml:space="preserve">There is a total of 100,000,000 </w:t>
      </w:r>
      <w:r w:rsidR="00D149C4">
        <w:t xml:space="preserve">DGZ </w:t>
      </w:r>
      <w:r>
        <w:t xml:space="preserve">Tokens created, with 98,000,000 </w:t>
      </w:r>
      <w:r w:rsidR="00D149C4">
        <w:t xml:space="preserve">DGZ </w:t>
      </w:r>
      <w:r>
        <w:t xml:space="preserve">Tokens available for sale for a base price equal to 1 USD (in Ethereum equivalent) per one </w:t>
      </w:r>
      <w:r w:rsidR="0024431D">
        <w:t>T</w:t>
      </w:r>
      <w:r w:rsidR="00D149C4">
        <w:t>oken</w:t>
      </w:r>
      <w:r w:rsidR="0024431D">
        <w:t>. The remaining 2,000,000 T</w:t>
      </w:r>
      <w:r>
        <w:t xml:space="preserve">okens will be reserved for </w:t>
      </w:r>
      <w:r w:rsidR="007F7D3F">
        <w:t xml:space="preserve">the </w:t>
      </w:r>
      <w:r>
        <w:t xml:space="preserve">Bounty campaign participants (1.5% of all </w:t>
      </w:r>
      <w:r w:rsidR="0024431D">
        <w:t>T</w:t>
      </w:r>
      <w:r>
        <w:t xml:space="preserve">okens after ITO end, i.e. max of 1,500,000 </w:t>
      </w:r>
      <w:r w:rsidR="0024431D">
        <w:t>T</w:t>
      </w:r>
      <w:r>
        <w:t xml:space="preserve">okens) and </w:t>
      </w:r>
      <w:r w:rsidR="007F7D3F">
        <w:t xml:space="preserve">the </w:t>
      </w:r>
      <w:r w:rsidR="0024431D">
        <w:t>Founders team (0.5% of all T</w:t>
      </w:r>
      <w:r>
        <w:t>okens afte</w:t>
      </w:r>
      <w:r w:rsidR="0024431D">
        <w:t>r ITO end, i.e. max of 500,000 T</w:t>
      </w:r>
      <w:r>
        <w:t xml:space="preserve">okens). </w:t>
      </w:r>
      <w:r w:rsidR="00DF7C32">
        <w:t>The m</w:t>
      </w:r>
      <w:r>
        <w:t>inimal cap is</w:t>
      </w:r>
      <w:r w:rsidR="007A61C7">
        <w:t xml:space="preserve"> a sum equal to</w:t>
      </w:r>
      <w:r>
        <w:t xml:space="preserve"> 1,000,000 USD in Ethereum equivalent. All </w:t>
      </w:r>
      <w:r w:rsidR="007F7D3F">
        <w:t xml:space="preserve">the </w:t>
      </w:r>
      <w:r w:rsidR="0024431D">
        <w:t>T</w:t>
      </w:r>
      <w:r>
        <w:t xml:space="preserve">okens undistributed at </w:t>
      </w:r>
      <w:r w:rsidR="00142655">
        <w:t xml:space="preserve">the </w:t>
      </w:r>
      <w:r>
        <w:t xml:space="preserve">ITO will be fully burned. </w:t>
      </w:r>
    </w:p>
    <w:p w14:paraId="00541B30" w14:textId="0D85F286" w:rsidR="00424CBC" w:rsidRDefault="00424CBC" w:rsidP="00924624">
      <w:pPr>
        <w:spacing w:line="276" w:lineRule="auto"/>
      </w:pPr>
      <w:r>
        <w:t xml:space="preserve">One DGZ </w:t>
      </w:r>
      <w:r w:rsidR="00D149C4">
        <w:t xml:space="preserve">Token </w:t>
      </w:r>
      <w:r>
        <w:t xml:space="preserve">represents a number of </w:t>
      </w:r>
      <w:r w:rsidR="00705DE5">
        <w:t xml:space="preserve">the </w:t>
      </w:r>
      <w:r>
        <w:t xml:space="preserve">Dogezer Premium </w:t>
      </w:r>
      <w:r w:rsidR="00D149C4">
        <w:t xml:space="preserve">Licenses </w:t>
      </w:r>
      <w:r>
        <w:t>according to the following formula:</w:t>
      </w:r>
    </w:p>
    <w:p w14:paraId="35A3A59A" w14:textId="72A1A002" w:rsidR="00424CBC" w:rsidRPr="006745F5" w:rsidRDefault="006745F5" w:rsidP="00924624">
      <w:pPr>
        <w:spacing w:line="276" w:lineRule="auto"/>
      </w:pPr>
      <w:r>
        <w:rPr>
          <w:noProof/>
          <w:lang w:eastAsia="ru-RU"/>
        </w:rPr>
        <w:drawing>
          <wp:inline distT="0" distB="0" distL="0" distR="0" wp14:anchorId="6BA0D2FE" wp14:editId="01213958">
            <wp:extent cx="6029325" cy="676275"/>
            <wp:effectExtent l="0" t="0" r="0" b="0"/>
            <wp:docPr id="6" name="Picture 6"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29325" cy="676275"/>
                    </a:xfrm>
                    <a:prstGeom prst="rect">
                      <a:avLst/>
                    </a:prstGeom>
                    <a:noFill/>
                    <a:ln>
                      <a:noFill/>
                    </a:ln>
                  </pic:spPr>
                </pic:pic>
              </a:graphicData>
            </a:graphic>
          </wp:inline>
        </w:drawing>
      </w:r>
    </w:p>
    <w:p w14:paraId="7F2E4659" w14:textId="31CE7C75" w:rsidR="00030F54" w:rsidRDefault="00030F54" w:rsidP="00924624">
      <w:pPr>
        <w:spacing w:line="276" w:lineRule="auto"/>
      </w:pPr>
      <w:r>
        <w:t xml:space="preserve">Where “Tokens Now” is a total number of tokens which are not yet burned and still exist in the world at the moment when calculation is done, and “Tokens Distributed at ITO” is a sum of all tokens sold at ITO, tokens distributed as a part of </w:t>
      </w:r>
      <w:r w:rsidR="00B72BAA">
        <w:t xml:space="preserve">the </w:t>
      </w:r>
      <w:r>
        <w:t xml:space="preserve">bounty campaign and </w:t>
      </w:r>
      <w:r w:rsidR="007F1E53">
        <w:t>tokens assigned to</w:t>
      </w:r>
      <w:r w:rsidR="00B72BAA">
        <w:t xml:space="preserve"> the</w:t>
      </w:r>
      <w:r w:rsidR="007F1E53">
        <w:t xml:space="preserve"> Founders team at the end of ITO</w:t>
      </w:r>
      <w:r>
        <w:t>.</w:t>
      </w:r>
    </w:p>
    <w:p w14:paraId="6214E261" w14:textId="5C305446" w:rsidR="00424CBC" w:rsidRPr="002F13C0" w:rsidRDefault="00424CBC" w:rsidP="00924624">
      <w:pPr>
        <w:spacing w:line="276" w:lineRule="auto"/>
      </w:pPr>
      <w:r>
        <w:t xml:space="preserve">As defined by </w:t>
      </w:r>
      <w:r w:rsidR="007155B0">
        <w:t xml:space="preserve">the </w:t>
      </w:r>
      <w:r>
        <w:t>formula,</w:t>
      </w:r>
      <w:r w:rsidRPr="002F13C0">
        <w:t xml:space="preserve"> </w:t>
      </w:r>
      <w:r w:rsidR="007155B0">
        <w:t xml:space="preserve">the </w:t>
      </w:r>
      <w:r>
        <w:t xml:space="preserve">minimal </w:t>
      </w:r>
      <w:r w:rsidRPr="002F13C0">
        <w:t xml:space="preserve">number of </w:t>
      </w:r>
      <w:r w:rsidR="00705DE5">
        <w:t xml:space="preserve">the </w:t>
      </w:r>
      <w:r w:rsidRPr="002F13C0">
        <w:t xml:space="preserve">Premium </w:t>
      </w:r>
      <w:r w:rsidR="00D149C4">
        <w:t>L</w:t>
      </w:r>
      <w:r w:rsidR="00D149C4" w:rsidRPr="002F13C0">
        <w:t xml:space="preserve">icenses </w:t>
      </w:r>
      <w:r w:rsidR="0024431D">
        <w:t>per one T</w:t>
      </w:r>
      <w:r w:rsidRPr="002F13C0">
        <w:t xml:space="preserve">oken </w:t>
      </w:r>
      <w:r>
        <w:t xml:space="preserve">is 4. </w:t>
      </w:r>
      <w:r w:rsidR="007155B0">
        <w:t>The n</w:t>
      </w:r>
      <w:r>
        <w:t xml:space="preserve">umber of </w:t>
      </w:r>
      <w:r w:rsidR="00705DE5">
        <w:t xml:space="preserve">the </w:t>
      </w:r>
      <w:r>
        <w:t>Premiu</w:t>
      </w:r>
      <w:r w:rsidR="007155B0">
        <w:t xml:space="preserve">m </w:t>
      </w:r>
      <w:r w:rsidR="00D149C4">
        <w:t xml:space="preserve">Licenses </w:t>
      </w:r>
      <w:r w:rsidR="0024431D">
        <w:t>per T</w:t>
      </w:r>
      <w:r w:rsidR="007155B0">
        <w:t>oken will grow</w:t>
      </w:r>
      <w:r w:rsidR="0024431D">
        <w:t xml:space="preserve"> due to T</w:t>
      </w:r>
      <w:r>
        <w:t xml:space="preserve">oken burning. </w:t>
      </w:r>
    </w:p>
    <w:p w14:paraId="204E22E0" w14:textId="55A5EFFA" w:rsidR="00F94CF0" w:rsidRPr="00F94CF0" w:rsidRDefault="002355B9" w:rsidP="00924624">
      <w:pPr>
        <w:spacing w:line="276" w:lineRule="auto"/>
      </w:pPr>
      <w:r>
        <w:t xml:space="preserve">The </w:t>
      </w:r>
      <w:r w:rsidR="00424CBC" w:rsidRPr="002F13C0">
        <w:t xml:space="preserve">DGZ </w:t>
      </w:r>
      <w:r w:rsidR="00D149C4">
        <w:t>T</w:t>
      </w:r>
      <w:r w:rsidR="00424CBC" w:rsidRPr="002F13C0">
        <w:t xml:space="preserve">okens </w:t>
      </w:r>
      <w:r w:rsidR="00424CBC">
        <w:t>will</w:t>
      </w:r>
      <w:r w:rsidR="00424CBC" w:rsidRPr="002F13C0">
        <w:t xml:space="preserve"> be partially burned by Dogezer when they are </w:t>
      </w:r>
      <w:r w:rsidR="00424CBC">
        <w:t>presented</w:t>
      </w:r>
      <w:r w:rsidR="00424CBC" w:rsidRPr="002F13C0">
        <w:t xml:space="preserve"> at platform</w:t>
      </w:r>
      <w:r w:rsidR="00424CBC">
        <w:t xml:space="preserve"> as </w:t>
      </w:r>
      <w:r w:rsidR="00705DE5">
        <w:t xml:space="preserve">the </w:t>
      </w:r>
      <w:r w:rsidR="00424CBC">
        <w:t xml:space="preserve">Premium Licenses and converted into </w:t>
      </w:r>
      <w:proofErr w:type="spellStart"/>
      <w:r w:rsidR="00424CBC">
        <w:t>UoS</w:t>
      </w:r>
      <w:proofErr w:type="spellEnd"/>
      <w:r w:rsidR="00424CBC" w:rsidRPr="002F13C0">
        <w:t xml:space="preserve">. </w:t>
      </w:r>
      <w:r w:rsidR="007155B0">
        <w:t>The b</w:t>
      </w:r>
      <w:r w:rsidR="00424CBC" w:rsidRPr="002F13C0">
        <w:t xml:space="preserve">urn rate </w:t>
      </w:r>
      <w:r w:rsidR="00D86E16">
        <w:t>will</w:t>
      </w:r>
      <w:r w:rsidR="00424CBC" w:rsidRPr="002F13C0">
        <w:t xml:space="preserve"> depend on </w:t>
      </w:r>
      <w:r w:rsidR="007155B0">
        <w:t xml:space="preserve">the </w:t>
      </w:r>
      <w:r w:rsidR="00424CBC" w:rsidRPr="002F13C0">
        <w:t xml:space="preserve">number of Tokens sold during ITO, and </w:t>
      </w:r>
      <w:r w:rsidR="00D86E16">
        <w:t>will</w:t>
      </w:r>
      <w:r w:rsidR="00424CBC" w:rsidRPr="002F13C0">
        <w:t xml:space="preserve"> be calculated using </w:t>
      </w:r>
      <w:r w:rsidR="007155B0">
        <w:t xml:space="preserve">the </w:t>
      </w:r>
      <w:r w:rsidR="00424CBC" w:rsidRPr="002F13C0">
        <w:t>following formula</w:t>
      </w:r>
      <w:r w:rsidR="00424CBC">
        <w:t>, varying between ~20.5% and 70%</w:t>
      </w:r>
      <w:r w:rsidR="00424CBC" w:rsidRPr="002F13C0">
        <w:t>:       </w:t>
      </w:r>
      <w:r w:rsidR="00424CBC">
        <w:t>    </w:t>
      </w:r>
    </w:p>
    <w:p w14:paraId="15049F9D" w14:textId="5905FC1E" w:rsidR="00424CBC" w:rsidRDefault="00424CBC" w:rsidP="00924624">
      <w:pPr>
        <w:spacing w:line="276" w:lineRule="auto"/>
      </w:pPr>
      <w:r>
        <w:t> </w:t>
      </w:r>
      <w:r w:rsidR="00F94CF0">
        <w:t>                </w:t>
      </w:r>
      <w:r w:rsidR="00F94CF0">
        <w:rPr>
          <w:noProof/>
          <w:lang w:val="ru-RU" w:eastAsia="ru-RU"/>
        </w:rPr>
        <w:drawing>
          <wp:inline distT="0" distB="0" distL="0" distR="0" wp14:anchorId="0170B2A9" wp14:editId="76CF0D29">
            <wp:extent cx="5727608" cy="641445"/>
            <wp:effectExtent l="0" t="0" r="0" b="0"/>
            <wp:docPr id="21" name="Picture 21"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7608" cy="641445"/>
                    </a:xfrm>
                    <a:prstGeom prst="rect">
                      <a:avLst/>
                    </a:prstGeom>
                    <a:noFill/>
                    <a:ln>
                      <a:noFill/>
                    </a:ln>
                  </pic:spPr>
                </pic:pic>
              </a:graphicData>
            </a:graphic>
          </wp:inline>
        </w:drawing>
      </w:r>
    </w:p>
    <w:p w14:paraId="6C5DC325" w14:textId="0BFF27E5" w:rsidR="00B72BAA" w:rsidRDefault="00B72BAA" w:rsidP="00924624">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p w14:paraId="6D6C1243" w14:textId="6797386D" w:rsidR="00424CBC" w:rsidRDefault="00424CBC" w:rsidP="00924624">
      <w:pPr>
        <w:spacing w:line="276" w:lineRule="auto"/>
      </w:pPr>
      <w:r>
        <w:t xml:space="preserve">To finance operational expenses, </w:t>
      </w:r>
      <w:r w:rsidR="008F1D8A">
        <w:t>the</w:t>
      </w:r>
      <w:r>
        <w:t xml:space="preserve"> </w:t>
      </w:r>
      <w:r w:rsidR="008F1D8A">
        <w:t>remaining</w:t>
      </w:r>
      <w:r w:rsidR="0024431D">
        <w:t xml:space="preserve"> part of a T</w:t>
      </w:r>
      <w:r>
        <w:t>oken will be immediately offered for sale to th</w:t>
      </w:r>
      <w:r w:rsidR="00653FC9">
        <w:t>e public</w:t>
      </w:r>
      <w:r>
        <w:t xml:space="preserve">. </w:t>
      </w:r>
    </w:p>
    <w:p w14:paraId="66059870" w14:textId="240DAF03" w:rsidR="00424CBC" w:rsidRDefault="00646251" w:rsidP="00924624">
      <w:pPr>
        <w:spacing w:line="276" w:lineRule="auto"/>
      </w:pPr>
      <w:r>
        <w:t>The f</w:t>
      </w:r>
      <w:r w:rsidR="00424CBC">
        <w:t xml:space="preserve">ormulas and behavior described above </w:t>
      </w:r>
      <w:r>
        <w:t>are</w:t>
      </w:r>
      <w:r w:rsidR="00424CBC">
        <w:t xml:space="preserve"> captured in appropriate smart contracts.</w:t>
      </w:r>
    </w:p>
    <w:p w14:paraId="7FB5E384" w14:textId="5260744F" w:rsidR="00424CBC" w:rsidRDefault="00D43917" w:rsidP="00924624">
      <w:pPr>
        <w:spacing w:line="276" w:lineRule="auto"/>
      </w:pPr>
      <w:r>
        <w:lastRenderedPageBreak/>
        <w:t xml:space="preserve">The </w:t>
      </w:r>
      <w:r w:rsidR="00062032">
        <w:t>Dogezer</w:t>
      </w:r>
      <w:r w:rsidR="00424CBC">
        <w:t xml:space="preserve"> team will integrate with at least one exchange to ensure that there is an easy and clear way to buy </w:t>
      </w:r>
      <w:r w:rsidR="002355B9">
        <w:t xml:space="preserve">the </w:t>
      </w:r>
      <w:r w:rsidR="0024431D">
        <w:t>DGZ T</w:t>
      </w:r>
      <w:r w:rsidR="00424CBC">
        <w:t>okens from such exchange for users who are not fully involved in a crypto community.</w:t>
      </w:r>
    </w:p>
    <w:p w14:paraId="7FE62F31" w14:textId="4E196F59" w:rsidR="00424CBC" w:rsidRDefault="00424CBC" w:rsidP="00924624">
      <w:pPr>
        <w:spacing w:line="276" w:lineRule="auto"/>
      </w:pPr>
      <w:r>
        <w:t xml:space="preserve">As a result, when </w:t>
      </w:r>
      <w:r w:rsidR="007F7D3F">
        <w:t xml:space="preserve">the </w:t>
      </w:r>
      <w:r>
        <w:t xml:space="preserve">platform users need to load </w:t>
      </w:r>
      <w:proofErr w:type="spellStart"/>
      <w:r>
        <w:t>U</w:t>
      </w:r>
      <w:r w:rsidR="00E50C91">
        <w:t>oS</w:t>
      </w:r>
      <w:proofErr w:type="spellEnd"/>
      <w:r>
        <w:t xml:space="preserve"> into their account, they </w:t>
      </w:r>
      <w:r w:rsidR="00CE4A3D">
        <w:t>will</w:t>
      </w:r>
      <w:r>
        <w:t xml:space="preserve"> need to either:</w:t>
      </w:r>
    </w:p>
    <w:p w14:paraId="3CAD6EE6" w14:textId="3D28B873" w:rsidR="00424CBC" w:rsidRPr="002F13C0" w:rsidRDefault="00424CBC" w:rsidP="00C7304E">
      <w:pPr>
        <w:pStyle w:val="ListParagraph"/>
        <w:numPr>
          <w:ilvl w:val="0"/>
          <w:numId w:val="43"/>
        </w:numPr>
        <w:spacing w:line="276" w:lineRule="auto"/>
        <w:rPr>
          <w:rFonts w:ascii="Arial" w:hAnsi="Arial" w:cs="Arial"/>
        </w:rPr>
      </w:pPr>
      <w:r>
        <w:t>B</w:t>
      </w:r>
      <w:r w:rsidR="00445EF9">
        <w:t xml:space="preserve">uy </w:t>
      </w:r>
      <w:r w:rsidR="00705DE5">
        <w:t xml:space="preserve">the </w:t>
      </w:r>
      <w:r w:rsidR="00445EF9">
        <w:t>Basic License (</w:t>
      </w:r>
      <w:r>
        <w:t xml:space="preserve">1 USD </w:t>
      </w:r>
      <w:r w:rsidR="00445EF9">
        <w:t xml:space="preserve">per License) </w:t>
      </w:r>
    </w:p>
    <w:p w14:paraId="64845062" w14:textId="4FC79C88" w:rsidR="00424CBC" w:rsidRPr="00EF00AE" w:rsidRDefault="00424CBC" w:rsidP="00C7304E">
      <w:pPr>
        <w:pStyle w:val="ListParagraph"/>
        <w:numPr>
          <w:ilvl w:val="0"/>
          <w:numId w:val="43"/>
        </w:numPr>
        <w:spacing w:line="276" w:lineRule="auto"/>
        <w:rPr>
          <w:rFonts w:ascii="Arial" w:hAnsi="Arial" w:cs="Arial"/>
        </w:rPr>
      </w:pPr>
      <w:r>
        <w:t xml:space="preserve">Bring </w:t>
      </w:r>
      <w:r w:rsidR="00705DE5">
        <w:t xml:space="preserve">the </w:t>
      </w:r>
      <w:r w:rsidR="00F24EDD">
        <w:t xml:space="preserve">DGZ Tokens bought </w:t>
      </w:r>
      <w:r w:rsidR="00646251">
        <w:t>at</w:t>
      </w:r>
      <w:r w:rsidR="00F24EDD">
        <w:t xml:space="preserve"> ITO (0.</w:t>
      </w:r>
      <w:del w:id="407" w:author="RenderMachine" w:date="2017-09-25T14:29:00Z">
        <w:r w:rsidR="00F24EDD" w:rsidDel="00057A9E">
          <w:delText xml:space="preserve">175 </w:delText>
        </w:r>
      </w:del>
      <w:ins w:id="408" w:author="RenderMachine" w:date="2017-09-25T14:29:00Z">
        <w:r w:rsidR="00057A9E" w:rsidRPr="00057A9E">
          <w:rPr>
            <w:rPrChange w:id="409" w:author="RenderMachine" w:date="2017-09-25T14:29:00Z">
              <w:rPr>
                <w:lang w:val="ru-RU"/>
              </w:rPr>
            </w:rPrChange>
          </w:rPr>
          <w:t>08</w:t>
        </w:r>
        <w:r w:rsidR="00057A9E">
          <w:t xml:space="preserve">75 </w:t>
        </w:r>
      </w:ins>
      <w:r w:rsidR="00F24EDD">
        <w:t>USD -</w:t>
      </w:r>
      <w:r>
        <w:t xml:space="preserve"> 0.25</w:t>
      </w:r>
      <w:r w:rsidR="00F24EDD">
        <w:t xml:space="preserve"> </w:t>
      </w:r>
      <w:r>
        <w:t>USD per License</w:t>
      </w:r>
      <w:r w:rsidR="004A3462">
        <w:t xml:space="preserve"> in Ethereum equivalent</w:t>
      </w:r>
      <w:r>
        <w:t>)</w:t>
      </w:r>
    </w:p>
    <w:p w14:paraId="484BCB60" w14:textId="289F3C9A" w:rsidR="00EF00AE" w:rsidRPr="002F13C0" w:rsidRDefault="00EF00AE" w:rsidP="00C7304E">
      <w:pPr>
        <w:pStyle w:val="ListParagraph"/>
        <w:numPr>
          <w:ilvl w:val="1"/>
          <w:numId w:val="5"/>
        </w:numPr>
        <w:spacing w:line="276" w:lineRule="auto"/>
        <w:rPr>
          <w:rFonts w:ascii="Arial" w:hAnsi="Arial" w:cs="Arial"/>
        </w:rPr>
      </w:pPr>
      <w:r>
        <w:t xml:space="preserve">It is possible to use a fraction of </w:t>
      </w:r>
      <w:r w:rsidR="002355B9">
        <w:t xml:space="preserve">the </w:t>
      </w:r>
      <w:r w:rsidR="0024431D">
        <w:t>DGZ T</w:t>
      </w:r>
      <w:r>
        <w:t>oken, up to 10</w:t>
      </w:r>
      <w:r w:rsidRPr="00EF00AE">
        <w:rPr>
          <w:vertAlign w:val="superscript"/>
        </w:rPr>
        <w:t>-8</w:t>
      </w:r>
      <w:r>
        <w:rPr>
          <w:vertAlign w:val="superscript"/>
        </w:rPr>
        <w:t xml:space="preserve"> </w:t>
      </w:r>
      <w:r>
        <w:t>of one DGZ</w:t>
      </w:r>
    </w:p>
    <w:p w14:paraId="430CAFD8" w14:textId="13EA5698" w:rsidR="00424CBC" w:rsidRPr="002F13C0" w:rsidRDefault="00424CBC" w:rsidP="00C7304E">
      <w:pPr>
        <w:pStyle w:val="ListParagraph"/>
        <w:numPr>
          <w:ilvl w:val="0"/>
          <w:numId w:val="5"/>
        </w:numPr>
        <w:spacing w:line="276" w:lineRule="auto"/>
        <w:rPr>
          <w:rFonts w:ascii="Arial" w:hAnsi="Arial" w:cs="Arial"/>
        </w:rPr>
      </w:pPr>
      <w:r>
        <w:t xml:space="preserve">Buy </w:t>
      </w:r>
      <w:r w:rsidR="00705DE5">
        <w:t xml:space="preserve">the </w:t>
      </w:r>
      <w:r w:rsidR="0024431D">
        <w:t>DGZ T</w:t>
      </w:r>
      <w:r>
        <w:t>okens from exchange</w:t>
      </w:r>
    </w:p>
    <w:p w14:paraId="58C2CF0E" w14:textId="7B0EC4F8" w:rsidR="00424CBC" w:rsidRDefault="00062032" w:rsidP="00924624">
      <w:pPr>
        <w:spacing w:line="276" w:lineRule="auto"/>
      </w:pPr>
      <w:r>
        <w:t>In the</w:t>
      </w:r>
      <w:r w:rsidR="00424CBC">
        <w:t xml:space="preserve"> proposed approach, it </w:t>
      </w:r>
      <w:r w:rsidR="00CE4A3D">
        <w:t>will</w:t>
      </w:r>
      <w:r w:rsidR="00424CBC">
        <w:t xml:space="preserve"> be at least 4x times more cost effective to buy licenses at the moment of ITO, rather than buy Base Licenses later. The 4x multiplier will grow due to </w:t>
      </w:r>
      <w:r w:rsidR="002355B9">
        <w:t xml:space="preserve">the </w:t>
      </w:r>
      <w:r w:rsidR="0024431D">
        <w:t>DGZ T</w:t>
      </w:r>
      <w:r w:rsidR="0011778F">
        <w:t>oken</w:t>
      </w:r>
      <w:r w:rsidR="00424CBC">
        <w:t xml:space="preserve"> burning. </w:t>
      </w:r>
    </w:p>
    <w:p w14:paraId="448E20E8" w14:textId="6DE78910" w:rsidR="00424CBC" w:rsidRDefault="00424CBC" w:rsidP="00924624">
      <w:pPr>
        <w:spacing w:line="276" w:lineRule="auto"/>
      </w:pPr>
      <w:r>
        <w:t xml:space="preserve">Please visit </w:t>
      </w:r>
      <w:hyperlink r:id="rId50" w:history="1">
        <w:r w:rsidRPr="005F0DB5">
          <w:rPr>
            <w:rStyle w:val="linkChar"/>
          </w:rPr>
          <w:t>https://dogezer.com</w:t>
        </w:r>
      </w:hyperlink>
      <w:r>
        <w:t xml:space="preserve">  to buy </w:t>
      </w:r>
      <w:r w:rsidR="002355B9">
        <w:t xml:space="preserve">the </w:t>
      </w:r>
      <w:r w:rsidR="0024431D">
        <w:t>DGZ T</w:t>
      </w:r>
      <w:r>
        <w:t>okens or to find out more about Dogezer ITO.</w:t>
      </w:r>
    </w:p>
    <w:p w14:paraId="2BD59648" w14:textId="01C7C3E5" w:rsidR="00424CBC" w:rsidRDefault="002E3595" w:rsidP="00424CBC">
      <w:pPr>
        <w:pStyle w:val="Heading2"/>
      </w:pPr>
      <w:bookmarkStart w:id="410" w:name="_Toc494114118"/>
      <w:r>
        <w:rPr>
          <w:rFonts w:eastAsia="Times New Roman"/>
        </w:rPr>
        <w:t xml:space="preserve">Dogezer </w:t>
      </w:r>
      <w:proofErr w:type="spellStart"/>
      <w:r w:rsidR="003F2D99">
        <w:rPr>
          <w:rFonts w:eastAsia="Times New Roman"/>
        </w:rPr>
        <w:t>PreITO</w:t>
      </w:r>
      <w:proofErr w:type="spellEnd"/>
      <w:r w:rsidR="00424CBC">
        <w:rPr>
          <w:rFonts w:eastAsia="Times New Roman"/>
        </w:rPr>
        <w:t xml:space="preserve"> </w:t>
      </w:r>
      <w:r w:rsidR="00424CBC" w:rsidRPr="002F13C0">
        <w:t>Conditions</w:t>
      </w:r>
      <w:bookmarkEnd w:id="410"/>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CellMar>
          <w:top w:w="108" w:type="dxa"/>
          <w:bottom w:w="108" w:type="dxa"/>
        </w:tblCellMar>
        <w:tblLook w:val="04A0" w:firstRow="1" w:lastRow="0" w:firstColumn="1" w:lastColumn="0" w:noHBand="0" w:noVBand="1"/>
      </w:tblPr>
      <w:tblGrid>
        <w:gridCol w:w="2260"/>
        <w:gridCol w:w="7230"/>
      </w:tblGrid>
      <w:tr w:rsidR="00424CBC" w14:paraId="3A219AAF" w14:textId="77777777" w:rsidTr="005F0DB5">
        <w:tc>
          <w:tcPr>
            <w:tcW w:w="2260" w:type="dxa"/>
          </w:tcPr>
          <w:p w14:paraId="3BF323A5"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Purpose</w:t>
            </w:r>
          </w:p>
        </w:tc>
        <w:tc>
          <w:tcPr>
            <w:tcW w:w="7230" w:type="dxa"/>
          </w:tcPr>
          <w:p w14:paraId="79AB4276" w14:textId="451DE0F7" w:rsidR="00424CBC" w:rsidRDefault="00424CBC" w:rsidP="00D929B7">
            <w:pPr>
              <w:spacing w:line="240" w:lineRule="auto"/>
            </w:pPr>
            <w:r>
              <w:t xml:space="preserve">To get initial market </w:t>
            </w:r>
            <w:r w:rsidR="000963A5">
              <w:t>feedback</w:t>
            </w:r>
            <w:r>
              <w:t xml:space="preserve"> on </w:t>
            </w:r>
            <w:r w:rsidR="00A37A82">
              <w:t xml:space="preserve">the </w:t>
            </w:r>
            <w:r>
              <w:t>ITO campaign</w:t>
            </w:r>
          </w:p>
        </w:tc>
      </w:tr>
      <w:tr w:rsidR="00424CBC" w14:paraId="06C05DC1" w14:textId="77777777" w:rsidTr="005F0DB5">
        <w:tc>
          <w:tcPr>
            <w:tcW w:w="2260" w:type="dxa"/>
          </w:tcPr>
          <w:p w14:paraId="3638021E" w14:textId="46596175"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Dates</w:t>
            </w:r>
          </w:p>
        </w:tc>
        <w:tc>
          <w:tcPr>
            <w:tcW w:w="7230" w:type="dxa"/>
          </w:tcPr>
          <w:p w14:paraId="1DB60ADF" w14:textId="77777777" w:rsidR="00424CBC" w:rsidDel="00444CB2" w:rsidRDefault="00424CBC" w:rsidP="00D929B7">
            <w:pPr>
              <w:pStyle w:val="NoSpacing"/>
              <w:rPr>
                <w:del w:id="411" w:author="RenderMachine" w:date="2017-09-25T10:53:00Z"/>
              </w:rPr>
            </w:pPr>
            <w:r>
              <w:t>September 1st 2017, 13:00 UTC - October 1st 2017 00:00 UTC</w:t>
            </w:r>
          </w:p>
          <w:p w14:paraId="6BCBDBE9" w14:textId="6383C1A0" w:rsidR="00F24EDD" w:rsidRDefault="00424CBC">
            <w:pPr>
              <w:pStyle w:val="NoSpacing"/>
              <w:pPrChange w:id="412" w:author="RenderMachine" w:date="2017-09-25T10:53:00Z">
                <w:pPr>
                  <w:pStyle w:val="Note"/>
                  <w:spacing w:line="240" w:lineRule="auto"/>
                </w:pPr>
              </w:pPrChange>
            </w:pPr>
            <w:del w:id="413" w:author="aikozlov" w:date="2017-09-24T19:43:00Z">
              <w:r w:rsidDel="00BD7161">
                <w:delText xml:space="preserve">*Actual start and end block </w:delText>
              </w:r>
              <w:r w:rsidR="00CE4A3D" w:rsidDel="00BD7161">
                <w:delText>will</w:delText>
              </w:r>
              <w:r w:rsidDel="00BD7161">
                <w:delText xml:space="preserve"> be defined around 2 days before </w:delText>
              </w:r>
              <w:r w:rsidR="00CE4A3D" w:rsidDel="00BD7161">
                <w:delText xml:space="preserve">the </w:delText>
              </w:r>
              <w:r w:rsidDel="00BD7161">
                <w:delText xml:space="preserve">start of </w:delText>
              </w:r>
              <w:r w:rsidR="003F2D99" w:rsidDel="00BD7161">
                <w:delText>PreITO</w:delText>
              </w:r>
            </w:del>
          </w:p>
        </w:tc>
      </w:tr>
      <w:tr w:rsidR="00424CBC" w14:paraId="1C32A8CE" w14:textId="77777777" w:rsidTr="005F0DB5">
        <w:tc>
          <w:tcPr>
            <w:tcW w:w="2260" w:type="dxa"/>
          </w:tcPr>
          <w:p w14:paraId="1CD95C01" w14:textId="72BB8D0F"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Payments Accepted</w:t>
            </w:r>
            <w:r w:rsidR="004A3462" w:rsidRPr="005F0DB5">
              <w:rPr>
                <w:rFonts w:ascii="Open Sans Light" w:hAnsi="Open Sans Light" w:cs="Open Sans Light"/>
                <w:b/>
              </w:rPr>
              <w:t xml:space="preserve"> In</w:t>
            </w:r>
          </w:p>
        </w:tc>
        <w:tc>
          <w:tcPr>
            <w:tcW w:w="7230" w:type="dxa"/>
          </w:tcPr>
          <w:p w14:paraId="59AB5041" w14:textId="788078D4" w:rsidR="00F24EDD" w:rsidRDefault="005F0DB5" w:rsidP="00D929B7">
            <w:pPr>
              <w:spacing w:line="240" w:lineRule="auto"/>
            </w:pPr>
            <w:r>
              <w:t>Ethereum (ETH)</w:t>
            </w:r>
          </w:p>
        </w:tc>
      </w:tr>
      <w:tr w:rsidR="00424CBC" w14:paraId="25F6C484" w14:textId="77777777" w:rsidTr="005F0DB5">
        <w:tc>
          <w:tcPr>
            <w:tcW w:w="2260" w:type="dxa"/>
          </w:tcPr>
          <w:p w14:paraId="5E829C7C" w14:textId="7514A1FE"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Payment Method</w:t>
            </w:r>
          </w:p>
        </w:tc>
        <w:tc>
          <w:tcPr>
            <w:tcW w:w="7230" w:type="dxa"/>
          </w:tcPr>
          <w:p w14:paraId="53BA1CFC" w14:textId="7E337DFC" w:rsidR="00F24EDD" w:rsidRDefault="00424CBC" w:rsidP="00D929B7">
            <w:pPr>
              <w:spacing w:line="240" w:lineRule="auto"/>
            </w:pPr>
            <w:r>
              <w:t xml:space="preserve">Ethereum smart contract address </w:t>
            </w:r>
            <w:del w:id="414" w:author="aikozlov" w:date="2017-09-24T19:43:00Z">
              <w:r w:rsidR="00D86E16" w:rsidDel="00BD7161">
                <w:delText>will</w:delText>
              </w:r>
              <w:r w:rsidDel="00BD7161">
                <w:delText xml:space="preserve"> be</w:delText>
              </w:r>
            </w:del>
            <w:ins w:id="415" w:author="aikozlov" w:date="2017-09-24T19:43:00Z">
              <w:r w:rsidR="00BD7161">
                <w:t>is</w:t>
              </w:r>
            </w:ins>
            <w:r>
              <w:t xml:space="preserve"> available at </w:t>
            </w:r>
            <w:hyperlink r:id="rId51" w:history="1">
              <w:r w:rsidR="0012008C" w:rsidRPr="005F0DB5">
                <w:rPr>
                  <w:rStyle w:val="linkChar"/>
                </w:rPr>
                <w:t>https://dogezer.com</w:t>
              </w:r>
            </w:hyperlink>
            <w:del w:id="416" w:author="aikozlov" w:date="2017-09-24T19:43:00Z">
              <w:r w:rsidR="0012008C" w:rsidDel="00BD7161">
                <w:delText xml:space="preserve"> </w:delText>
              </w:r>
              <w:r w:rsidR="00F24EDD" w:rsidDel="00BD7161">
                <w:delText>2</w:delText>
              </w:r>
              <w:r w:rsidDel="00BD7161">
                <w:delText xml:space="preserve"> day</w:delText>
              </w:r>
              <w:r w:rsidR="00F24EDD" w:rsidDel="00BD7161">
                <w:delText>s</w:delText>
              </w:r>
              <w:r w:rsidR="002E3595" w:rsidDel="00BD7161">
                <w:delText xml:space="preserve"> prior to </w:delText>
              </w:r>
              <w:r w:rsidR="003F2D99" w:rsidDel="00BD7161">
                <w:delText>PreITO</w:delText>
              </w:r>
              <w:r w:rsidDel="00BD7161">
                <w:delText xml:space="preserve"> start</w:delText>
              </w:r>
            </w:del>
            <w:r>
              <w:t xml:space="preserve">. Any other sources of smart contract address are </w:t>
            </w:r>
            <w:r w:rsidRPr="002B56AA">
              <w:rPr>
                <w:rStyle w:val="Strong"/>
              </w:rPr>
              <w:t>INVALID</w:t>
            </w:r>
            <w:r w:rsidR="005F0DB5">
              <w:t>.</w:t>
            </w:r>
          </w:p>
        </w:tc>
      </w:tr>
      <w:tr w:rsidR="00424CBC" w14:paraId="2B8D255B" w14:textId="77777777" w:rsidTr="005F0DB5">
        <w:tc>
          <w:tcPr>
            <w:tcW w:w="2260" w:type="dxa"/>
          </w:tcPr>
          <w:p w14:paraId="06DDD50C"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w:t>
            </w:r>
          </w:p>
        </w:tc>
        <w:tc>
          <w:tcPr>
            <w:tcW w:w="7230" w:type="dxa"/>
          </w:tcPr>
          <w:p w14:paraId="0742DFB7" w14:textId="442969F5" w:rsidR="00F24EDD" w:rsidRDefault="003F2D99" w:rsidP="00D929B7">
            <w:pPr>
              <w:spacing w:line="240" w:lineRule="auto"/>
            </w:pPr>
            <w:proofErr w:type="spellStart"/>
            <w:r>
              <w:t>PreDGZ</w:t>
            </w:r>
            <w:proofErr w:type="spellEnd"/>
          </w:p>
        </w:tc>
      </w:tr>
      <w:tr w:rsidR="00424CBC" w14:paraId="1CD95787" w14:textId="77777777" w:rsidTr="005F0DB5">
        <w:tc>
          <w:tcPr>
            <w:tcW w:w="2260" w:type="dxa"/>
          </w:tcPr>
          <w:p w14:paraId="60DEDE8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Cost</w:t>
            </w:r>
          </w:p>
        </w:tc>
        <w:tc>
          <w:tcPr>
            <w:tcW w:w="7230" w:type="dxa"/>
          </w:tcPr>
          <w:p w14:paraId="610C1CBD" w14:textId="4C24CFDF" w:rsidR="00424CBC" w:rsidRDefault="00424CBC" w:rsidP="00D929B7">
            <w:pPr>
              <w:pStyle w:val="NoSpacing"/>
            </w:pPr>
            <w:del w:id="417" w:author="aikozlov" w:date="2017-09-24T19:43:00Z">
              <w:r w:rsidDel="00BD7161">
                <w:delText>0.70 USD equivalent in Ethereum</w:delText>
              </w:r>
            </w:del>
            <w:ins w:id="418" w:author="aikozlov" w:date="2017-09-24T19:43:00Z">
              <w:r w:rsidR="00BD7161">
                <w:t>0.002 ETH</w:t>
              </w:r>
            </w:ins>
            <w:ins w:id="419" w:author="aikozlov" w:date="2017-09-24T19:44:00Z">
              <w:r w:rsidR="00BD7161">
                <w:t xml:space="preserve"> per 1 </w:t>
              </w:r>
              <w:proofErr w:type="spellStart"/>
              <w:r w:rsidR="00BD7161">
                <w:t>PreDGZ</w:t>
              </w:r>
              <w:proofErr w:type="spellEnd"/>
              <w:r w:rsidR="00BD7161">
                <w:t xml:space="preserve"> token (~</w:t>
              </w:r>
            </w:ins>
            <w:ins w:id="420" w:author="aikozlov" w:date="2017-09-24T20:01:00Z">
              <w:r w:rsidR="009002A2">
                <w:t>6</w:t>
              </w:r>
            </w:ins>
            <w:ins w:id="421" w:author="RenderMachine" w:date="2017-09-25T11:25:00Z">
              <w:r w:rsidR="00E064E9">
                <w:t>5</w:t>
              </w:r>
            </w:ins>
            <w:ins w:id="422" w:author="aikozlov" w:date="2017-09-24T20:21:00Z">
              <w:del w:id="423" w:author="RenderMachine" w:date="2017-09-25T11:25:00Z">
                <w:r w:rsidR="00DA7CBC" w:rsidDel="00E064E9">
                  <w:delText>0</w:delText>
                </w:r>
              </w:del>
            </w:ins>
            <w:ins w:id="424" w:author="aikozlov" w:date="2017-09-24T19:44:00Z">
              <w:r w:rsidR="00BD7161">
                <w:t>% discount from regular ITO price</w:t>
              </w:r>
            </w:ins>
            <w:ins w:id="425" w:author="aikozlov" w:date="2017-09-24T19:59:00Z">
              <w:r w:rsidR="009002A2">
                <w:t xml:space="preserve"> for DGZ token</w:t>
              </w:r>
            </w:ins>
            <w:ins w:id="426" w:author="aikozlov" w:date="2017-09-24T19:44:00Z">
              <w:r w:rsidR="00BD7161">
                <w:t>)</w:t>
              </w:r>
            </w:ins>
          </w:p>
          <w:p w14:paraId="65673D84" w14:textId="05A71114" w:rsidR="00F24EDD" w:rsidDel="00444CB2" w:rsidRDefault="00424CBC" w:rsidP="00D929B7">
            <w:pPr>
              <w:pStyle w:val="Note"/>
              <w:spacing w:line="240" w:lineRule="auto"/>
              <w:rPr>
                <w:ins w:id="427" w:author="aikozlov" w:date="2017-09-24T19:52:00Z"/>
                <w:del w:id="428" w:author="RenderMachine" w:date="2017-09-25T10:53:00Z"/>
              </w:rPr>
            </w:pPr>
            <w:del w:id="429" w:author="aikozlov" w:date="2017-09-24T19:43:00Z">
              <w:r w:rsidDel="00BD7161">
                <w:delText xml:space="preserve">*Actual exchange rate </w:delText>
              </w:r>
              <w:r w:rsidR="00D86E16" w:rsidDel="00BD7161">
                <w:delText>will</w:delText>
              </w:r>
              <w:r w:rsidDel="00BD7161">
                <w:delText xml:space="preserve"> be announced on </w:delText>
              </w:r>
              <w:r w:rsidR="001E28E6" w:rsidDel="00BD7161">
                <w:fldChar w:fldCharType="begin"/>
              </w:r>
              <w:r w:rsidR="001E28E6" w:rsidDel="00BD7161">
                <w:delInstrText xml:space="preserve"> HYPERLINK "https://dogezer.com" </w:delInstrText>
              </w:r>
              <w:r w:rsidR="001E28E6" w:rsidDel="00BD7161">
                <w:fldChar w:fldCharType="separate"/>
              </w:r>
              <w:r w:rsidR="0012008C" w:rsidRPr="005F0DB5" w:rsidDel="00BD7161">
                <w:rPr>
                  <w:rStyle w:val="linkChar"/>
                </w:rPr>
                <w:delText>https://dogezer.com</w:delText>
              </w:r>
              <w:r w:rsidR="001E28E6" w:rsidDel="00BD7161">
                <w:rPr>
                  <w:rStyle w:val="linkChar"/>
                  <w:i w:val="0"/>
                  <w:iCs w:val="0"/>
                </w:rPr>
                <w:fldChar w:fldCharType="end"/>
              </w:r>
              <w:r w:rsidR="0012008C" w:rsidDel="00BD7161">
                <w:delText xml:space="preserve"> </w:delText>
              </w:r>
              <w:r w:rsidDel="00BD7161">
                <w:delText xml:space="preserve">site 2 days before </w:delText>
              </w:r>
              <w:r w:rsidR="00CE4A3D" w:rsidDel="00BD7161">
                <w:delText xml:space="preserve">the </w:delText>
              </w:r>
              <w:r w:rsidDel="00BD7161">
                <w:delText xml:space="preserve">start of </w:delText>
              </w:r>
              <w:r w:rsidR="003F2D99" w:rsidDel="00BD7161">
                <w:delText>PreITO</w:delText>
              </w:r>
              <w:r w:rsidR="005F0DB5" w:rsidDel="00BD7161">
                <w:delText>.</w:delText>
              </w:r>
            </w:del>
          </w:p>
          <w:p w14:paraId="383762F7" w14:textId="77777777" w:rsidR="0021589C" w:rsidRDefault="0021589C" w:rsidP="0021589C">
            <w:pPr>
              <w:pStyle w:val="Note"/>
              <w:spacing w:line="240" w:lineRule="auto"/>
              <w:rPr>
                <w:ins w:id="430" w:author="RenderMachine" w:date="2017-09-25T10:53:00Z"/>
              </w:rPr>
            </w:pPr>
            <w:ins w:id="431" w:author="RenderMachine" w:date="2017-09-25T10:53:00Z">
              <w:r>
                <w:t>* Additional discount in a form of 5% refund is available for purchases over 50 ETH. Such refund will be performed within 1 week after purchase.</w:t>
              </w:r>
            </w:ins>
          </w:p>
          <w:p w14:paraId="31466E0B" w14:textId="3FDC77CB" w:rsidR="00BD7161" w:rsidDel="0021589C" w:rsidRDefault="0021589C" w:rsidP="0021589C">
            <w:pPr>
              <w:pStyle w:val="Note"/>
              <w:spacing w:line="240" w:lineRule="auto"/>
              <w:rPr>
                <w:ins w:id="432" w:author="aikozlov" w:date="2017-09-24T19:53:00Z"/>
                <w:del w:id="433" w:author="RenderMachine" w:date="2017-09-25T10:53:00Z"/>
              </w:rPr>
            </w:pPr>
            <w:ins w:id="434" w:author="RenderMachine" w:date="2017-09-25T10:53:00Z">
              <w:r>
                <w:t>* Additional discount in a form of 10% refund is available for purchases over 100 ETH. Such refund will be performed within 1 week after purchase.</w:t>
              </w:r>
            </w:ins>
            <w:ins w:id="435" w:author="aikozlov" w:date="2017-09-24T20:23:00Z">
              <w:del w:id="436" w:author="RenderMachine" w:date="2017-09-25T10:53:00Z">
                <w:r w:rsidR="004639E8" w:rsidDel="0021589C">
                  <w:delText xml:space="preserve">* </w:delText>
                </w:r>
              </w:del>
            </w:ins>
            <w:ins w:id="437" w:author="aikozlov" w:date="2017-09-24T19:52:00Z">
              <w:del w:id="438" w:author="RenderMachine" w:date="2017-09-25T10:53:00Z">
                <w:r w:rsidR="00BD7161" w:rsidDel="0021589C">
                  <w:delText xml:space="preserve">Additional discount in a form of </w:delText>
                </w:r>
              </w:del>
            </w:ins>
            <w:ins w:id="439" w:author="aikozlov" w:date="2017-09-24T19:53:00Z">
              <w:del w:id="440" w:author="RenderMachine" w:date="2017-09-25T10:53:00Z">
                <w:r w:rsidR="009002A2" w:rsidDel="0021589C">
                  <w:delText>5</w:delText>
                </w:r>
              </w:del>
            </w:ins>
            <w:ins w:id="441" w:author="aikozlov" w:date="2017-09-24T19:52:00Z">
              <w:del w:id="442" w:author="RenderMachine" w:date="2017-09-25T10:53:00Z">
                <w:r w:rsidR="00BD7161" w:rsidDel="0021589C">
                  <w:delText xml:space="preserve">% </w:delText>
                </w:r>
              </w:del>
            </w:ins>
            <w:ins w:id="443" w:author="aikozlov" w:date="2017-09-24T19:53:00Z">
              <w:del w:id="444" w:author="RenderMachine" w:date="2017-09-25T10:53:00Z">
                <w:r w:rsidR="00BD7161" w:rsidDel="0021589C">
                  <w:delText xml:space="preserve">refund is available for purchases over </w:delText>
                </w:r>
                <w:r w:rsidR="009002A2" w:rsidDel="0021589C">
                  <w:delText>50 ETH</w:delText>
                </w:r>
              </w:del>
            </w:ins>
          </w:p>
          <w:p w14:paraId="28B758E0" w14:textId="698F442D" w:rsidR="009002A2" w:rsidRDefault="004639E8" w:rsidP="00D929B7">
            <w:pPr>
              <w:pStyle w:val="Note"/>
              <w:spacing w:line="240" w:lineRule="auto"/>
            </w:pPr>
            <w:ins w:id="445" w:author="aikozlov" w:date="2017-09-24T20:23:00Z">
              <w:del w:id="446" w:author="RenderMachine" w:date="2017-09-25T10:53:00Z">
                <w:r w:rsidDel="0021589C">
                  <w:delText xml:space="preserve">* </w:delText>
                </w:r>
              </w:del>
            </w:ins>
            <w:ins w:id="447" w:author="aikozlov" w:date="2017-09-24T19:53:00Z">
              <w:del w:id="448" w:author="RenderMachine" w:date="2017-09-25T10:53:00Z">
                <w:r w:rsidR="009002A2" w:rsidDel="0021589C">
                  <w:delText>Additional discount in a form of 10% refund is available for purchases over 100 ETH</w:delText>
                </w:r>
              </w:del>
            </w:ins>
          </w:p>
        </w:tc>
      </w:tr>
      <w:tr w:rsidR="00424CBC" w14:paraId="13C3440C" w14:textId="77777777" w:rsidTr="005F0DB5">
        <w:tc>
          <w:tcPr>
            <w:tcW w:w="2260" w:type="dxa"/>
          </w:tcPr>
          <w:p w14:paraId="58FF9AD3"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Total Supply</w:t>
            </w:r>
          </w:p>
        </w:tc>
        <w:tc>
          <w:tcPr>
            <w:tcW w:w="7230" w:type="dxa"/>
          </w:tcPr>
          <w:p w14:paraId="60E3871D" w14:textId="3B1CABAD" w:rsidR="00F24EDD" w:rsidRDefault="00424CBC" w:rsidP="00D929B7">
            <w:pPr>
              <w:spacing w:line="240" w:lineRule="auto"/>
            </w:pPr>
            <w:r>
              <w:t xml:space="preserve">2,000,000 </w:t>
            </w:r>
            <w:proofErr w:type="spellStart"/>
            <w:r w:rsidR="003F2D99">
              <w:t>PreDGZ</w:t>
            </w:r>
            <w:proofErr w:type="spellEnd"/>
            <w:r>
              <w:t xml:space="preserve"> Token</w:t>
            </w:r>
            <w:r w:rsidR="005F0DB5">
              <w:t>s</w:t>
            </w:r>
          </w:p>
        </w:tc>
      </w:tr>
      <w:tr w:rsidR="00424CBC" w14:paraId="7C985085" w14:textId="77777777" w:rsidTr="005F0DB5">
        <w:tc>
          <w:tcPr>
            <w:tcW w:w="2260" w:type="dxa"/>
          </w:tcPr>
          <w:p w14:paraId="45163209" w14:textId="77777777" w:rsidR="00424CBC" w:rsidRPr="005F0DB5" w:rsidRDefault="00424CBC" w:rsidP="00D929B7">
            <w:pPr>
              <w:spacing w:line="240" w:lineRule="auto"/>
              <w:rPr>
                <w:rFonts w:ascii="Open Sans Light" w:hAnsi="Open Sans Light" w:cs="Open Sans Light"/>
                <w:b/>
              </w:rPr>
            </w:pPr>
            <w:r w:rsidRPr="005F0DB5">
              <w:rPr>
                <w:rFonts w:ascii="Open Sans Light" w:hAnsi="Open Sans Light" w:cs="Open Sans Light"/>
                <w:b/>
              </w:rPr>
              <w:t>Token purpose</w:t>
            </w:r>
          </w:p>
        </w:tc>
        <w:tc>
          <w:tcPr>
            <w:tcW w:w="7230" w:type="dxa"/>
          </w:tcPr>
          <w:p w14:paraId="449435CB" w14:textId="648C31C9" w:rsidR="00F24EDD" w:rsidRDefault="00424CBC" w:rsidP="00D929B7">
            <w:pPr>
              <w:spacing w:line="240" w:lineRule="auto"/>
              <w:rPr>
                <w:ins w:id="449" w:author="aikozlov" w:date="2017-09-24T19:45:00Z"/>
              </w:rPr>
            </w:pPr>
            <w:r>
              <w:t xml:space="preserve">To be converted to </w:t>
            </w:r>
            <w:r w:rsidR="002355B9">
              <w:t xml:space="preserve">the </w:t>
            </w:r>
            <w:r>
              <w:t xml:space="preserve">DGZ </w:t>
            </w:r>
            <w:r w:rsidR="00A37A82">
              <w:t>T</w:t>
            </w:r>
            <w:r w:rsidR="005F0DB5">
              <w:t xml:space="preserve">oken at ITO using </w:t>
            </w:r>
            <w:del w:id="450" w:author="aikozlov" w:date="2017-09-24T19:44:00Z">
              <w:r w:rsidR="005F0DB5" w:rsidDel="00BD7161">
                <w:delText>1</w:delText>
              </w:r>
            </w:del>
            <w:ins w:id="451" w:author="RenderMachine" w:date="2017-09-25T15:20:00Z">
              <w:r w:rsidR="00407923" w:rsidRPr="00F03E41">
                <w:rPr>
                  <w:rFonts w:cs="Open Sans"/>
                  <w:color w:val="333333"/>
                  <w:sz w:val="18"/>
                  <w:szCs w:val="18"/>
                  <w:shd w:val="clear" w:color="auto" w:fill="FFFFFF"/>
                </w:rPr>
                <w:t xml:space="preserve">1 </w:t>
              </w:r>
              <w:proofErr w:type="spellStart"/>
              <w:r w:rsidR="00407923" w:rsidRPr="00F03E41">
                <w:rPr>
                  <w:rFonts w:cs="Open Sans"/>
                  <w:color w:val="333333"/>
                  <w:sz w:val="18"/>
                  <w:szCs w:val="18"/>
                  <w:shd w:val="clear" w:color="auto" w:fill="FFFFFF"/>
                </w:rPr>
                <w:t>preDGZ</w:t>
              </w:r>
              <w:proofErr w:type="spellEnd"/>
              <w:r w:rsidR="00407923" w:rsidRPr="00F03E41">
                <w:rPr>
                  <w:rFonts w:cs="Open Sans"/>
                  <w:color w:val="333333"/>
                  <w:sz w:val="18"/>
                  <w:szCs w:val="18"/>
                  <w:shd w:val="clear" w:color="auto" w:fill="FFFFFF"/>
                </w:rPr>
                <w:t xml:space="preserve"> = </w:t>
              </w:r>
              <w:r w:rsidR="00407923">
                <w:rPr>
                  <w:rFonts w:cs="Open Sans"/>
                  <w:color w:val="333333"/>
                  <w:shd w:val="clear" w:color="auto" w:fill="FFFFFF"/>
                </w:rPr>
                <w:t>2</w:t>
              </w:r>
              <w:r w:rsidR="00407923" w:rsidRPr="00DA7CBC">
                <w:rPr>
                  <w:rFonts w:cs="Open Sans"/>
                  <w:color w:val="333333"/>
                  <w:shd w:val="clear" w:color="auto" w:fill="FFFFFF"/>
                </w:rPr>
                <w:t xml:space="preserve"> DGZ</w:t>
              </w:r>
              <w:r w:rsidR="00407923" w:rsidDel="00407923">
                <w:t xml:space="preserve"> </w:t>
              </w:r>
            </w:ins>
            <w:ins w:id="452" w:author="aikozlov" w:date="2017-09-24T19:44:00Z">
              <w:del w:id="453" w:author="RenderMachine" w:date="2017-09-25T15:20:00Z">
                <w:r w:rsidR="00BD7161" w:rsidDel="00407923">
                  <w:delText>2</w:delText>
                </w:r>
              </w:del>
            </w:ins>
            <w:del w:id="454" w:author="RenderMachine" w:date="2017-09-25T15:20:00Z">
              <w:r w:rsidR="005F0DB5" w:rsidDel="00407923">
                <w:delText xml:space="preserve">:1 </w:delText>
              </w:r>
            </w:del>
            <w:r w:rsidR="005F0DB5">
              <w:t xml:space="preserve">rate. </w:t>
            </w:r>
          </w:p>
          <w:p w14:paraId="5BF06343" w14:textId="278C41F2" w:rsidR="00BD7161" w:rsidRDefault="00BD7161">
            <w:pPr>
              <w:pStyle w:val="Note"/>
              <w:rPr>
                <w:ins w:id="455" w:author="aikozlov" w:date="2017-09-24T20:20:00Z"/>
              </w:rPr>
              <w:pPrChange w:id="456" w:author="aikozlov" w:date="2017-09-24T20:20:00Z">
                <w:pPr>
                  <w:spacing w:line="240" w:lineRule="auto"/>
                </w:pPr>
              </w:pPrChange>
            </w:pPr>
            <w:ins w:id="457" w:author="aikozlov" w:date="2017-09-24T19:45:00Z">
              <w:r>
                <w:t>*</w:t>
              </w:r>
            </w:ins>
            <w:ins w:id="458" w:author="aikozlov" w:date="2017-09-24T20:23:00Z">
              <w:r w:rsidR="004639E8">
                <w:t xml:space="preserve"> </w:t>
              </w:r>
            </w:ins>
            <w:ins w:id="459" w:author="aikozlov" w:date="2017-09-24T19:45:00Z">
              <w:r>
                <w:t xml:space="preserve">Note the change in conversion rate to increase discount for </w:t>
              </w:r>
              <w:proofErr w:type="spellStart"/>
              <w:r>
                <w:t>preITO</w:t>
              </w:r>
              <w:proofErr w:type="spellEnd"/>
              <w:r>
                <w:t xml:space="preserve"> versus regular ITO.</w:t>
              </w:r>
            </w:ins>
          </w:p>
          <w:p w14:paraId="7F8A6D84" w14:textId="49ED17C6" w:rsidR="00DA7CBC" w:rsidRPr="00DA7CBC" w:rsidRDefault="00DA7CBC">
            <w:pPr>
              <w:pStyle w:val="Note"/>
              <w:jc w:val="left"/>
              <w:pPrChange w:id="460" w:author="aikozlov" w:date="2017-09-24T20:21:00Z">
                <w:pPr>
                  <w:spacing w:line="240" w:lineRule="auto"/>
                </w:pPr>
              </w:pPrChange>
            </w:pPr>
            <w:ins w:id="461" w:author="aikozlov" w:date="2017-09-24T20:21:00Z">
              <w:r>
                <w:rPr>
                  <w:rFonts w:cs="Open Sans"/>
                  <w:color w:val="333333"/>
                  <w:shd w:val="clear" w:color="auto" w:fill="FFFFFF"/>
                </w:rPr>
                <w:t xml:space="preserve">* </w:t>
              </w:r>
            </w:ins>
            <w:ins w:id="462" w:author="aikozlov" w:date="2017-09-24T20:20:00Z">
              <w:r w:rsidRPr="00DA7CBC">
                <w:rPr>
                  <w:rFonts w:cs="Open Sans"/>
                  <w:color w:val="333333"/>
                  <w:shd w:val="clear" w:color="auto" w:fill="FFFFFF"/>
                  <w:rPrChange w:id="463" w:author="aikozlov" w:date="2017-09-24T20:20:00Z">
                    <w:rPr>
                      <w:rFonts w:cs="Open Sans"/>
                      <w:color w:val="333333"/>
                      <w:sz w:val="21"/>
                      <w:szCs w:val="21"/>
                      <w:shd w:val="clear" w:color="auto" w:fill="FFFFFF"/>
                    </w:rPr>
                  </w:rPrChange>
                </w:rPr>
                <w:t xml:space="preserve">If Ethereum price would be established at less than 350 USD per 1 ETH at the moment of ITO, </w:t>
              </w:r>
              <w:proofErr w:type="spellStart"/>
              <w:r w:rsidRPr="00DA7CBC">
                <w:rPr>
                  <w:rFonts w:cs="Open Sans"/>
                  <w:color w:val="333333"/>
                  <w:shd w:val="clear" w:color="auto" w:fill="FFFFFF"/>
                  <w:rPrChange w:id="464" w:author="aikozlov" w:date="2017-09-24T20:20:00Z">
                    <w:rPr>
                      <w:rFonts w:cs="Open Sans"/>
                      <w:color w:val="333333"/>
                      <w:sz w:val="21"/>
                      <w:szCs w:val="21"/>
                      <w:shd w:val="clear" w:color="auto" w:fill="FFFFFF"/>
                    </w:rPr>
                  </w:rPrChange>
                </w:rPr>
                <w:t>preDGZ</w:t>
              </w:r>
              <w:proofErr w:type="spellEnd"/>
              <w:r w:rsidRPr="00DA7CBC">
                <w:rPr>
                  <w:rFonts w:cs="Open Sans"/>
                  <w:color w:val="333333"/>
                  <w:shd w:val="clear" w:color="auto" w:fill="FFFFFF"/>
                  <w:rPrChange w:id="465" w:author="aikozlov" w:date="2017-09-24T20:20:00Z">
                    <w:rPr>
                      <w:rFonts w:cs="Open Sans"/>
                      <w:color w:val="333333"/>
                      <w:sz w:val="21"/>
                      <w:szCs w:val="21"/>
                      <w:shd w:val="clear" w:color="auto" w:fill="FFFFFF"/>
                    </w:rPr>
                  </w:rPrChange>
                </w:rPr>
                <w:t xml:space="preserve"> would be converted to DGZ at the rate </w:t>
              </w:r>
              <w:bookmarkStart w:id="466" w:name="OLE_LINK1"/>
              <w:bookmarkStart w:id="467" w:name="OLE_LINK2"/>
              <w:bookmarkStart w:id="468" w:name="OLE_LINK3"/>
              <w:bookmarkStart w:id="469" w:name="OLE_LINK4"/>
              <w:r w:rsidRPr="00DA7CBC">
                <w:rPr>
                  <w:rFonts w:cs="Open Sans"/>
                  <w:color w:val="333333"/>
                  <w:shd w:val="clear" w:color="auto" w:fill="FFFFFF"/>
                  <w:rPrChange w:id="470" w:author="aikozlov" w:date="2017-09-24T20:20:00Z">
                    <w:rPr>
                      <w:rFonts w:cs="Open Sans"/>
                      <w:color w:val="333333"/>
                      <w:sz w:val="21"/>
                      <w:szCs w:val="21"/>
                      <w:shd w:val="clear" w:color="auto" w:fill="FFFFFF"/>
                    </w:rPr>
                  </w:rPrChange>
                </w:rPr>
                <w:t xml:space="preserve">1 </w:t>
              </w:r>
              <w:proofErr w:type="spellStart"/>
              <w:r w:rsidRPr="00DA7CBC">
                <w:rPr>
                  <w:rFonts w:cs="Open Sans"/>
                  <w:color w:val="333333"/>
                  <w:shd w:val="clear" w:color="auto" w:fill="FFFFFF"/>
                  <w:rPrChange w:id="471" w:author="aikozlov" w:date="2017-09-24T20:20:00Z">
                    <w:rPr>
                      <w:rFonts w:cs="Open Sans"/>
                      <w:color w:val="333333"/>
                      <w:sz w:val="21"/>
                      <w:szCs w:val="21"/>
                      <w:shd w:val="clear" w:color="auto" w:fill="FFFFFF"/>
                    </w:rPr>
                  </w:rPrChange>
                </w:rPr>
                <w:t>preDGZ</w:t>
              </w:r>
              <w:proofErr w:type="spellEnd"/>
              <w:r w:rsidRPr="00DA7CBC">
                <w:rPr>
                  <w:rFonts w:cs="Open Sans"/>
                  <w:color w:val="333333"/>
                  <w:shd w:val="clear" w:color="auto" w:fill="FFFFFF"/>
                  <w:rPrChange w:id="472" w:author="aikozlov" w:date="2017-09-24T20:20:00Z">
                    <w:rPr>
                      <w:rFonts w:cs="Open Sans"/>
                      <w:color w:val="333333"/>
                      <w:sz w:val="21"/>
                      <w:szCs w:val="21"/>
                      <w:shd w:val="clear" w:color="auto" w:fill="FFFFFF"/>
                    </w:rPr>
                  </w:rPrChange>
                </w:rPr>
                <w:t xml:space="preserve"> = </w:t>
              </w:r>
            </w:ins>
            <w:ins w:id="473" w:author="aikozlov" w:date="2017-09-24T20:21:00Z">
              <w:r>
                <w:rPr>
                  <w:rFonts w:cs="Open Sans"/>
                  <w:color w:val="333333"/>
                  <w:shd w:val="clear" w:color="auto" w:fill="FFFFFF"/>
                </w:rPr>
                <w:t>2</w:t>
              </w:r>
            </w:ins>
            <w:ins w:id="474" w:author="aikozlov" w:date="2017-09-24T20:20:00Z">
              <w:r w:rsidRPr="00DA7CBC">
                <w:rPr>
                  <w:rFonts w:cs="Open Sans"/>
                  <w:color w:val="333333"/>
                  <w:shd w:val="clear" w:color="auto" w:fill="FFFFFF"/>
                </w:rPr>
                <w:t xml:space="preserve"> DGZ</w:t>
              </w:r>
              <w:bookmarkEnd w:id="466"/>
              <w:bookmarkEnd w:id="467"/>
              <w:bookmarkEnd w:id="468"/>
              <w:bookmarkEnd w:id="469"/>
              <w:r w:rsidRPr="00DA7CBC">
                <w:rPr>
                  <w:rFonts w:cs="Open Sans"/>
                  <w:color w:val="333333"/>
                  <w:shd w:val="clear" w:color="auto" w:fill="FFFFFF"/>
                </w:rPr>
                <w:t xml:space="preserve">. This guarantees the </w:t>
              </w:r>
              <w:r w:rsidRPr="00DA7CBC">
                <w:rPr>
                  <w:rFonts w:cs="Open Sans"/>
                  <w:color w:val="333333"/>
                  <w:shd w:val="clear" w:color="auto" w:fill="FFFFFF"/>
                  <w:rPrChange w:id="475" w:author="aikozlov" w:date="2017-09-24T20:20:00Z">
                    <w:rPr>
                      <w:rFonts w:cs="Open Sans"/>
                      <w:color w:val="333333"/>
                      <w:sz w:val="21"/>
                      <w:szCs w:val="21"/>
                      <w:shd w:val="clear" w:color="auto" w:fill="FFFFFF"/>
                    </w:rPr>
                  </w:rPrChange>
                </w:rPr>
                <w:t>minimum 6</w:t>
              </w:r>
            </w:ins>
            <w:ins w:id="476" w:author="RenderMachine" w:date="2017-09-25T14:27:00Z">
              <w:r w:rsidR="00057A9E" w:rsidRPr="00427FD7">
                <w:rPr>
                  <w:rFonts w:cs="Open Sans"/>
                  <w:color w:val="333333"/>
                  <w:shd w:val="clear" w:color="auto" w:fill="FFFFFF"/>
                  <w:rPrChange w:id="477" w:author="RenderMachine" w:date="2017-09-25T14:46:00Z">
                    <w:rPr>
                      <w:rFonts w:cs="Open Sans"/>
                      <w:color w:val="333333"/>
                      <w:shd w:val="clear" w:color="auto" w:fill="FFFFFF"/>
                      <w:lang w:val="ru-RU"/>
                    </w:rPr>
                  </w:rPrChange>
                </w:rPr>
                <w:t>5</w:t>
              </w:r>
            </w:ins>
            <w:ins w:id="478" w:author="aikozlov" w:date="2017-09-24T20:20:00Z">
              <w:del w:id="479" w:author="RenderMachine" w:date="2017-09-25T14:27:00Z">
                <w:r w:rsidRPr="00DA7CBC" w:rsidDel="00057A9E">
                  <w:rPr>
                    <w:rFonts w:cs="Open Sans"/>
                    <w:color w:val="333333"/>
                    <w:shd w:val="clear" w:color="auto" w:fill="FFFFFF"/>
                  </w:rPr>
                  <w:delText>0</w:delText>
                </w:r>
              </w:del>
              <w:r w:rsidRPr="00DA7CBC">
                <w:rPr>
                  <w:rFonts w:cs="Open Sans"/>
                  <w:color w:val="333333"/>
                  <w:shd w:val="clear" w:color="auto" w:fill="FFFFFF"/>
                </w:rPr>
                <w:t>% discount</w:t>
              </w:r>
              <w:r w:rsidRPr="00DA7CBC">
                <w:rPr>
                  <w:rFonts w:cs="Open Sans"/>
                  <w:color w:val="333333"/>
                  <w:shd w:val="clear" w:color="auto" w:fill="FFFFFF"/>
                  <w:rPrChange w:id="480" w:author="aikozlov" w:date="2017-09-24T20:20:00Z">
                    <w:rPr>
                      <w:rFonts w:cs="Open Sans"/>
                      <w:color w:val="333333"/>
                      <w:sz w:val="21"/>
                      <w:szCs w:val="21"/>
                      <w:shd w:val="clear" w:color="auto" w:fill="FFFFFF"/>
                    </w:rPr>
                  </w:rPrChange>
                </w:rPr>
                <w:t xml:space="preserve"> on </w:t>
              </w:r>
              <w:proofErr w:type="spellStart"/>
              <w:r w:rsidRPr="00DA7CBC">
                <w:rPr>
                  <w:rFonts w:cs="Open Sans"/>
                  <w:color w:val="333333"/>
                  <w:shd w:val="clear" w:color="auto" w:fill="FFFFFF"/>
                  <w:rPrChange w:id="481" w:author="aikozlov" w:date="2017-09-24T20:20:00Z">
                    <w:rPr>
                      <w:rFonts w:cs="Open Sans"/>
                      <w:color w:val="333333"/>
                      <w:sz w:val="21"/>
                      <w:szCs w:val="21"/>
                      <w:shd w:val="clear" w:color="auto" w:fill="FFFFFF"/>
                    </w:rPr>
                  </w:rPrChange>
                </w:rPr>
                <w:t>preITO</w:t>
              </w:r>
              <w:proofErr w:type="spellEnd"/>
              <w:r w:rsidRPr="00DA7CBC">
                <w:rPr>
                  <w:rFonts w:cs="Open Sans"/>
                  <w:color w:val="333333"/>
                  <w:shd w:val="clear" w:color="auto" w:fill="FFFFFF"/>
                  <w:rPrChange w:id="482" w:author="aikozlov" w:date="2017-09-24T20:20:00Z">
                    <w:rPr>
                      <w:rFonts w:cs="Open Sans"/>
                      <w:color w:val="333333"/>
                      <w:sz w:val="21"/>
                      <w:szCs w:val="21"/>
                      <w:shd w:val="clear" w:color="auto" w:fill="FFFFFF"/>
                    </w:rPr>
                  </w:rPrChange>
                </w:rPr>
                <w:t xml:space="preserve"> phase.</w:t>
              </w:r>
              <w:r w:rsidRPr="00DA7CBC">
                <w:rPr>
                  <w:rFonts w:cs="Open Sans"/>
                  <w:color w:val="333333"/>
                  <w:rPrChange w:id="483" w:author="aikozlov" w:date="2017-09-24T20:20:00Z">
                    <w:rPr>
                      <w:rFonts w:cs="Open Sans"/>
                      <w:color w:val="333333"/>
                      <w:sz w:val="21"/>
                      <w:szCs w:val="21"/>
                    </w:rPr>
                  </w:rPrChange>
                </w:rPr>
                <w:br/>
              </w:r>
            </w:ins>
            <w:ins w:id="484" w:author="aikozlov" w:date="2017-09-24T20:21:00Z">
              <w:r>
                <w:rPr>
                  <w:rFonts w:cs="Open Sans"/>
                  <w:color w:val="333333"/>
                  <w:shd w:val="clear" w:color="auto" w:fill="FFFFFF"/>
                </w:rPr>
                <w:t xml:space="preserve">* </w:t>
              </w:r>
            </w:ins>
            <w:ins w:id="485" w:author="aikozlov" w:date="2017-09-24T20:20:00Z">
              <w:r w:rsidRPr="00DA7CBC">
                <w:rPr>
                  <w:rFonts w:cs="Open Sans"/>
                  <w:color w:val="333333"/>
                  <w:shd w:val="clear" w:color="auto" w:fill="FFFFFF"/>
                  <w:rPrChange w:id="486" w:author="aikozlov" w:date="2017-09-24T20:20:00Z">
                    <w:rPr>
                      <w:rFonts w:cs="Open Sans"/>
                      <w:color w:val="333333"/>
                      <w:sz w:val="21"/>
                      <w:szCs w:val="21"/>
                      <w:shd w:val="clear" w:color="auto" w:fill="FFFFFF"/>
                    </w:rPr>
                  </w:rPrChange>
                </w:rPr>
                <w:t xml:space="preserve">If Ethereum price would be established at more than 350 USD per 1 ETH at the moment of ITO, </w:t>
              </w:r>
              <w:proofErr w:type="spellStart"/>
              <w:r w:rsidRPr="00DA7CBC">
                <w:rPr>
                  <w:rFonts w:cs="Open Sans"/>
                  <w:color w:val="333333"/>
                  <w:shd w:val="clear" w:color="auto" w:fill="FFFFFF"/>
                  <w:rPrChange w:id="487" w:author="aikozlov" w:date="2017-09-24T20:20:00Z">
                    <w:rPr>
                      <w:rFonts w:cs="Open Sans"/>
                      <w:color w:val="333333"/>
                      <w:sz w:val="21"/>
                      <w:szCs w:val="21"/>
                      <w:shd w:val="clear" w:color="auto" w:fill="FFFFFF"/>
                    </w:rPr>
                  </w:rPrChange>
                </w:rPr>
                <w:t>preDGZ</w:t>
              </w:r>
              <w:proofErr w:type="spellEnd"/>
              <w:r w:rsidRPr="00DA7CBC">
                <w:rPr>
                  <w:rFonts w:cs="Open Sans"/>
                  <w:color w:val="333333"/>
                  <w:shd w:val="clear" w:color="auto" w:fill="FFFFFF"/>
                  <w:rPrChange w:id="488" w:author="aikozlov" w:date="2017-09-24T20:20:00Z">
                    <w:rPr>
                      <w:rFonts w:cs="Open Sans"/>
                      <w:color w:val="333333"/>
                      <w:sz w:val="21"/>
                      <w:szCs w:val="21"/>
                      <w:shd w:val="clear" w:color="auto" w:fill="FFFFFF"/>
                    </w:rPr>
                  </w:rPrChange>
                </w:rPr>
                <w:t xml:space="preserve"> would be converted to DGZ at the rate 1 </w:t>
              </w:r>
              <w:proofErr w:type="spellStart"/>
              <w:r w:rsidRPr="00DA7CBC">
                <w:rPr>
                  <w:rFonts w:cs="Open Sans"/>
                  <w:color w:val="333333"/>
                  <w:shd w:val="clear" w:color="auto" w:fill="FFFFFF"/>
                  <w:rPrChange w:id="489" w:author="aikozlov" w:date="2017-09-24T20:20:00Z">
                    <w:rPr>
                      <w:rFonts w:cs="Open Sans"/>
                      <w:color w:val="333333"/>
                      <w:sz w:val="21"/>
                      <w:szCs w:val="21"/>
                      <w:shd w:val="clear" w:color="auto" w:fill="FFFFFF"/>
                    </w:rPr>
                  </w:rPrChange>
                </w:rPr>
                <w:t>preDGZ</w:t>
              </w:r>
              <w:proofErr w:type="spellEnd"/>
              <w:r w:rsidRPr="00DA7CBC">
                <w:rPr>
                  <w:rFonts w:cs="Open Sans"/>
                  <w:color w:val="333333"/>
                  <w:shd w:val="clear" w:color="auto" w:fill="FFFFFF"/>
                  <w:rPrChange w:id="490" w:author="aikozlov" w:date="2017-09-24T20:20:00Z">
                    <w:rPr>
                      <w:rFonts w:cs="Open Sans"/>
                      <w:color w:val="333333"/>
                      <w:sz w:val="21"/>
                      <w:szCs w:val="21"/>
                      <w:shd w:val="clear" w:color="auto" w:fill="FFFFFF"/>
                    </w:rPr>
                  </w:rPrChange>
                </w:rPr>
                <w:t xml:space="preserve"> = (New ETH Price used at ITO / 350) </w:t>
              </w:r>
            </w:ins>
            <w:ins w:id="491" w:author="aikozlov" w:date="2017-09-24T20:21:00Z">
              <w:r>
                <w:rPr>
                  <w:rFonts w:cs="Open Sans"/>
                  <w:color w:val="333333"/>
                  <w:shd w:val="clear" w:color="auto" w:fill="FFFFFF"/>
                </w:rPr>
                <w:t xml:space="preserve">* 2 </w:t>
              </w:r>
            </w:ins>
            <w:ins w:id="492" w:author="aikozlov" w:date="2017-09-24T20:20:00Z">
              <w:r w:rsidRPr="00DA7CBC">
                <w:rPr>
                  <w:rFonts w:cs="Open Sans"/>
                  <w:color w:val="333333"/>
                  <w:shd w:val="clear" w:color="auto" w:fill="FFFFFF"/>
                </w:rPr>
                <w:t xml:space="preserve">DGZ. This guarantees the </w:t>
              </w:r>
              <w:r w:rsidRPr="00DA7CBC">
                <w:rPr>
                  <w:rFonts w:cs="Open Sans"/>
                  <w:color w:val="333333"/>
                  <w:shd w:val="clear" w:color="auto" w:fill="FFFFFF"/>
                  <w:rPrChange w:id="493" w:author="aikozlov" w:date="2017-09-24T20:20:00Z">
                    <w:rPr>
                      <w:rFonts w:cs="Open Sans"/>
                      <w:color w:val="333333"/>
                      <w:sz w:val="21"/>
                      <w:szCs w:val="21"/>
                      <w:shd w:val="clear" w:color="auto" w:fill="FFFFFF"/>
                    </w:rPr>
                  </w:rPrChange>
                </w:rPr>
                <w:t>minimal discount of 6</w:t>
              </w:r>
              <w:del w:id="494" w:author="RenderMachine" w:date="2017-09-25T14:31:00Z">
                <w:r w:rsidRPr="00DA7CBC" w:rsidDel="00057A9E">
                  <w:rPr>
                    <w:rFonts w:cs="Open Sans"/>
                    <w:color w:val="333333"/>
                    <w:shd w:val="clear" w:color="auto" w:fill="FFFFFF"/>
                    <w:rPrChange w:id="495" w:author="aikozlov" w:date="2017-09-24T20:20:00Z">
                      <w:rPr>
                        <w:rFonts w:cs="Open Sans"/>
                        <w:color w:val="333333"/>
                        <w:sz w:val="21"/>
                        <w:szCs w:val="21"/>
                        <w:shd w:val="clear" w:color="auto" w:fill="FFFFFF"/>
                      </w:rPr>
                    </w:rPrChange>
                  </w:rPr>
                  <w:delText>0</w:delText>
                </w:r>
              </w:del>
            </w:ins>
            <w:ins w:id="496" w:author="RenderMachine" w:date="2017-09-25T14:31:00Z">
              <w:r w:rsidR="00057A9E">
                <w:rPr>
                  <w:rFonts w:cs="Open Sans"/>
                  <w:color w:val="333333"/>
                  <w:shd w:val="clear" w:color="auto" w:fill="FFFFFF"/>
                  <w:lang w:val="ru-RU"/>
                </w:rPr>
                <w:t>5</w:t>
              </w:r>
            </w:ins>
            <w:ins w:id="497" w:author="aikozlov" w:date="2017-09-24T20:20:00Z">
              <w:r w:rsidRPr="00DA7CBC">
                <w:rPr>
                  <w:rFonts w:cs="Open Sans"/>
                  <w:color w:val="333333"/>
                  <w:shd w:val="clear" w:color="auto" w:fill="FFFFFF"/>
                  <w:rPrChange w:id="498" w:author="aikozlov" w:date="2017-09-24T20:20:00Z">
                    <w:rPr>
                      <w:rFonts w:cs="Open Sans"/>
                      <w:color w:val="333333"/>
                      <w:sz w:val="21"/>
                      <w:szCs w:val="21"/>
                      <w:shd w:val="clear" w:color="auto" w:fill="FFFFFF"/>
                    </w:rPr>
                  </w:rPrChange>
                </w:rPr>
                <w:t xml:space="preserve">% on </w:t>
              </w:r>
              <w:proofErr w:type="spellStart"/>
              <w:r w:rsidRPr="00DA7CBC">
                <w:rPr>
                  <w:rFonts w:cs="Open Sans"/>
                  <w:color w:val="333333"/>
                  <w:shd w:val="clear" w:color="auto" w:fill="FFFFFF"/>
                  <w:rPrChange w:id="499" w:author="aikozlov" w:date="2017-09-24T20:20:00Z">
                    <w:rPr>
                      <w:rFonts w:cs="Open Sans"/>
                      <w:color w:val="333333"/>
                      <w:sz w:val="21"/>
                      <w:szCs w:val="21"/>
                      <w:shd w:val="clear" w:color="auto" w:fill="FFFFFF"/>
                    </w:rPr>
                  </w:rPrChange>
                </w:rPr>
                <w:t>preITO</w:t>
              </w:r>
              <w:proofErr w:type="spellEnd"/>
              <w:r w:rsidRPr="00DA7CBC">
                <w:rPr>
                  <w:rFonts w:cs="Open Sans"/>
                  <w:color w:val="333333"/>
                  <w:shd w:val="clear" w:color="auto" w:fill="FFFFFF"/>
                  <w:rPrChange w:id="500" w:author="aikozlov" w:date="2017-09-24T20:20:00Z">
                    <w:rPr>
                      <w:rFonts w:cs="Open Sans"/>
                      <w:color w:val="333333"/>
                      <w:sz w:val="21"/>
                      <w:szCs w:val="21"/>
                      <w:shd w:val="clear" w:color="auto" w:fill="FFFFFF"/>
                    </w:rPr>
                  </w:rPrChange>
                </w:rPr>
                <w:t xml:space="preserve"> phase.</w:t>
              </w:r>
            </w:ins>
          </w:p>
        </w:tc>
      </w:tr>
      <w:tr w:rsidR="00424CBC" w14:paraId="57221E34" w14:textId="77777777" w:rsidTr="005F0DB5">
        <w:tc>
          <w:tcPr>
            <w:tcW w:w="2260" w:type="dxa"/>
            <w:shd w:val="clear" w:color="auto" w:fill="auto"/>
          </w:tcPr>
          <w:p w14:paraId="7A55E9FC" w14:textId="792984E3" w:rsidR="00424CBC" w:rsidRPr="005F0DB5" w:rsidRDefault="00F24EDD" w:rsidP="00D929B7">
            <w:pPr>
              <w:spacing w:line="240" w:lineRule="auto"/>
              <w:rPr>
                <w:rFonts w:ascii="Open Sans Light" w:hAnsi="Open Sans Light" w:cs="Open Sans Light"/>
                <w:b/>
              </w:rPr>
            </w:pPr>
            <w:r w:rsidRPr="005F0DB5">
              <w:rPr>
                <w:rFonts w:ascii="Open Sans Light" w:hAnsi="Open Sans Light" w:cs="Open Sans Light"/>
                <w:b/>
              </w:rPr>
              <w:t>Information about purchaser</w:t>
            </w:r>
          </w:p>
        </w:tc>
        <w:tc>
          <w:tcPr>
            <w:tcW w:w="7230" w:type="dxa"/>
            <w:shd w:val="clear" w:color="auto" w:fill="auto"/>
          </w:tcPr>
          <w:p w14:paraId="4CFE697F" w14:textId="790891F8" w:rsidR="00F24EDD" w:rsidRPr="005F0DB5" w:rsidRDefault="0012008C" w:rsidP="00D929B7">
            <w:pPr>
              <w:spacing w:line="240" w:lineRule="auto"/>
              <w:rPr>
                <w:color w:val="FF0000"/>
              </w:rPr>
            </w:pPr>
            <w:r w:rsidRPr="00656204">
              <w:t>Dogezer reserve</w:t>
            </w:r>
            <w:r>
              <w:t>s</w:t>
            </w:r>
            <w:r w:rsidRPr="00656204">
              <w:t xml:space="preserve"> the right to demand any information and documents about </w:t>
            </w:r>
            <w:r>
              <w:t xml:space="preserve">the </w:t>
            </w:r>
            <w:r w:rsidRPr="00656204">
              <w:t>purchaser</w:t>
            </w:r>
            <w:r>
              <w:t>, which it</w:t>
            </w:r>
            <w:r w:rsidRPr="00656204">
              <w:t xml:space="preserve"> deems necessary or appropriate to comply </w:t>
            </w:r>
            <w:r w:rsidRPr="00656204">
              <w:lastRenderedPageBreak/>
              <w:t xml:space="preserve">with any applicable laws. The purchaser shall provide Dogezer </w:t>
            </w:r>
            <w:r>
              <w:t xml:space="preserve">with </w:t>
            </w:r>
            <w:r w:rsidRPr="00656204">
              <w:t>such information and documents.</w:t>
            </w:r>
          </w:p>
        </w:tc>
      </w:tr>
      <w:tr w:rsidR="0012008C" w14:paraId="15C1CD58" w14:textId="77777777" w:rsidTr="005F0DB5">
        <w:tc>
          <w:tcPr>
            <w:tcW w:w="2260" w:type="dxa"/>
          </w:tcPr>
          <w:p w14:paraId="52ED8E66" w14:textId="100DB8E2" w:rsidR="0012008C" w:rsidRPr="005F0DB5" w:rsidRDefault="0012008C" w:rsidP="00D929B7">
            <w:pPr>
              <w:spacing w:line="240" w:lineRule="auto"/>
              <w:rPr>
                <w:rFonts w:ascii="Open Sans Light" w:hAnsi="Open Sans Light" w:cs="Open Sans Light"/>
                <w:b/>
              </w:rPr>
            </w:pPr>
            <w:r w:rsidRPr="005F0DB5">
              <w:rPr>
                <w:rFonts w:ascii="Open Sans Light" w:hAnsi="Open Sans Light" w:cs="Open Sans Light"/>
                <w:b/>
              </w:rPr>
              <w:lastRenderedPageBreak/>
              <w:t>Restrictions</w:t>
            </w:r>
          </w:p>
        </w:tc>
        <w:tc>
          <w:tcPr>
            <w:tcW w:w="7230" w:type="dxa"/>
          </w:tcPr>
          <w:p w14:paraId="7E7CD344" w14:textId="0005699B" w:rsidR="0012008C" w:rsidRDefault="0012008C" w:rsidP="00D929B7">
            <w:pPr>
              <w:spacing w:line="240" w:lineRule="auto"/>
            </w:pPr>
            <w:r>
              <w:t xml:space="preserve">The </w:t>
            </w:r>
            <w:proofErr w:type="spellStart"/>
            <w:r w:rsidR="003F2D99">
              <w:t>PreDGZ</w:t>
            </w:r>
            <w:proofErr w:type="spellEnd"/>
            <w:r>
              <w:t xml:space="preserve">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Pr="00D767AF">
              <w:t xml:space="preserve"> or </w:t>
            </w:r>
            <w:r w:rsidR="002E7AAC">
              <w:t xml:space="preserve">(2) </w:t>
            </w:r>
            <w:r w:rsidRPr="00D767AF">
              <w:t xml:space="preserve">the </w:t>
            </w:r>
            <w:proofErr w:type="spellStart"/>
            <w:r w:rsidR="003F2D99">
              <w:t>PreDGZ</w:t>
            </w:r>
            <w:proofErr w:type="spellEnd"/>
            <w:r w:rsidRPr="00D767AF">
              <w:t xml:space="preserve"> </w:t>
            </w:r>
            <w:r w:rsidR="00A37A82">
              <w:t>T</w:t>
            </w:r>
            <w:r w:rsidRPr="00D767AF">
              <w:t>oken can’t be freely transferable</w:t>
            </w:r>
            <w:r>
              <w:t>,</w:t>
            </w:r>
            <w:r w:rsidRPr="00D767AF">
              <w:t xml:space="preserve"> or</w:t>
            </w:r>
            <w:r w:rsidR="002E7AAC">
              <w:t xml:space="preserve"> (3)</w:t>
            </w:r>
            <w:r w:rsidRPr="00D767AF">
              <w:t xml:space="preserve"> </w:t>
            </w:r>
            <w:r>
              <w:t xml:space="preserve">the </w:t>
            </w:r>
            <w:r w:rsidRPr="00D767AF">
              <w:t xml:space="preserve">Dogezer platform </w:t>
            </w:r>
            <w:r>
              <w:t>does</w:t>
            </w:r>
            <w:r w:rsidRPr="00D767AF">
              <w:t xml:space="preserve"> not meet the legal requirements of the country.</w:t>
            </w:r>
          </w:p>
        </w:tc>
      </w:tr>
    </w:tbl>
    <w:p w14:paraId="4CB84F37" w14:textId="192C0FAF" w:rsidR="002E7AAC" w:rsidRDefault="002E7AAC" w:rsidP="002E7AAC">
      <w:pPr>
        <w:rPr>
          <w:ins w:id="501" w:author="aikozlov" w:date="2017-09-24T19:45:00Z"/>
          <w:rFonts w:eastAsia="Times New Roman"/>
        </w:rPr>
      </w:pPr>
    </w:p>
    <w:p w14:paraId="4A627435" w14:textId="1CEE43D4" w:rsidR="00BD7161" w:rsidDel="00BD7161" w:rsidRDefault="00BD7161" w:rsidP="002E7AAC">
      <w:pPr>
        <w:rPr>
          <w:del w:id="502" w:author="aikozlov" w:date="2017-09-24T19:46:00Z"/>
          <w:rFonts w:eastAsia="Times New Roman"/>
        </w:rPr>
      </w:pPr>
    </w:p>
    <w:p w14:paraId="68C2C730" w14:textId="64E9D415" w:rsidR="00424CBC" w:rsidRDefault="00424CBC" w:rsidP="00424CBC">
      <w:pPr>
        <w:pStyle w:val="Heading2"/>
        <w:rPr>
          <w:ins w:id="503" w:author="aikozlov" w:date="2017-09-24T19:46:00Z"/>
        </w:rPr>
      </w:pPr>
      <w:bookmarkStart w:id="504" w:name="_Toc494114119"/>
      <w:r>
        <w:rPr>
          <w:rFonts w:eastAsia="Times New Roman"/>
        </w:rPr>
        <w:t xml:space="preserve">Dogezer ITO </w:t>
      </w:r>
      <w:r w:rsidRPr="002F13C0">
        <w:t>conditions</w:t>
      </w:r>
      <w:bookmarkEnd w:id="504"/>
    </w:p>
    <w:p w14:paraId="797A15BF" w14:textId="0354D969" w:rsidR="00BD7161" w:rsidRPr="00BD7161" w:rsidRDefault="00BD7161">
      <w:pPr>
        <w:rPr>
          <w:rFonts w:eastAsia="Times New Roman"/>
          <w:rPrChange w:id="505" w:author="aikozlov" w:date="2017-09-24T19:46:00Z">
            <w:rPr/>
          </w:rPrChange>
        </w:rPr>
        <w:pPrChange w:id="506" w:author="aikozlov" w:date="2017-09-24T19:46:00Z">
          <w:pPr>
            <w:pStyle w:val="Heading2"/>
          </w:pPr>
        </w:pPrChange>
      </w:pPr>
      <w:ins w:id="507" w:author="aikozlov" w:date="2017-09-24T19:46:00Z">
        <w:r>
          <w:rPr>
            <w:rFonts w:eastAsia="Times New Roman"/>
          </w:rPr>
          <w:t>Dogezer team reserves the right to sell 2,000,000 of DG</w:t>
        </w:r>
      </w:ins>
      <w:ins w:id="508" w:author="aikozlov" w:date="2017-09-24T19:48:00Z">
        <w:r>
          <w:rPr>
            <w:rFonts w:eastAsia="Times New Roman"/>
          </w:rPr>
          <w:t xml:space="preserve">Z tokens to funds and big </w:t>
        </w:r>
      </w:ins>
      <w:ins w:id="509" w:author="aikozlov" w:date="2017-09-24T20:03:00Z">
        <w:r w:rsidR="009002A2">
          <w:rPr>
            <w:rFonts w:eastAsia="Times New Roman"/>
          </w:rPr>
          <w:t>purchasers</w:t>
        </w:r>
      </w:ins>
      <w:ins w:id="510" w:author="aikozlov" w:date="2017-09-24T19:48:00Z">
        <w:r>
          <w:rPr>
            <w:rFonts w:eastAsia="Times New Roman"/>
          </w:rPr>
          <w:t xml:space="preserve"> </w:t>
        </w:r>
      </w:ins>
      <w:ins w:id="511" w:author="aikozlov" w:date="2017-09-24T20:03:00Z">
        <w:r w:rsidR="009002A2">
          <w:rPr>
            <w:rFonts w:eastAsia="Times New Roman"/>
          </w:rPr>
          <w:t>before start of</w:t>
        </w:r>
      </w:ins>
      <w:ins w:id="512" w:author="aikozlov" w:date="2017-09-24T19:48:00Z">
        <w:r w:rsidR="009002A2">
          <w:rPr>
            <w:rFonts w:eastAsia="Times New Roman"/>
          </w:rPr>
          <w:t xml:space="preserve"> ITO</w:t>
        </w:r>
        <w:r>
          <w:rPr>
            <w:rFonts w:eastAsia="Times New Roman"/>
          </w:rPr>
          <w:t>.</w:t>
        </w:r>
      </w:ins>
    </w:p>
    <w:tbl>
      <w:tblPr>
        <w:tblStyle w:val="TableGrid"/>
        <w:tblW w:w="9490" w:type="dxa"/>
        <w:tblBorders>
          <w:top w:val="single" w:sz="6" w:space="0" w:color="FFAF26"/>
          <w:left w:val="single" w:sz="6" w:space="0" w:color="FFAF26"/>
          <w:bottom w:val="single" w:sz="6" w:space="0" w:color="FFAF26"/>
          <w:right w:val="single" w:sz="6" w:space="0" w:color="FFAF26"/>
          <w:insideH w:val="single" w:sz="6" w:space="0" w:color="FFAF26"/>
          <w:insideV w:val="single" w:sz="6" w:space="0" w:color="FFAF26"/>
        </w:tblBorders>
        <w:tblLayout w:type="fixed"/>
        <w:tblCellMar>
          <w:top w:w="108" w:type="dxa"/>
          <w:bottom w:w="108" w:type="dxa"/>
        </w:tblCellMar>
        <w:tblLook w:val="04A0" w:firstRow="1" w:lastRow="0" w:firstColumn="1" w:lastColumn="0" w:noHBand="0" w:noVBand="1"/>
      </w:tblPr>
      <w:tblGrid>
        <w:gridCol w:w="2260"/>
        <w:gridCol w:w="7230"/>
      </w:tblGrid>
      <w:tr w:rsidR="00424CBC" w14:paraId="1D144E03" w14:textId="77777777" w:rsidTr="005F0DB5">
        <w:tc>
          <w:tcPr>
            <w:tcW w:w="2260" w:type="dxa"/>
          </w:tcPr>
          <w:p w14:paraId="13605A53" w14:textId="77777777" w:rsidR="00424CBC" w:rsidRDefault="00424CBC" w:rsidP="00424CBC">
            <w:r>
              <w:t>Dates</w:t>
            </w:r>
          </w:p>
        </w:tc>
        <w:tc>
          <w:tcPr>
            <w:tcW w:w="7230" w:type="dxa"/>
          </w:tcPr>
          <w:p w14:paraId="7275EC7A" w14:textId="6F9D22CB" w:rsidR="00424CBC" w:rsidRDefault="00424CBC" w:rsidP="00424CBC">
            <w:del w:id="513" w:author="aikozlov" w:date="2017-09-24T19:33:00Z">
              <w:r w:rsidDel="001E28E6">
                <w:delText xml:space="preserve">November </w:delText>
              </w:r>
            </w:del>
            <w:ins w:id="514" w:author="aikozlov" w:date="2017-09-24T19:33:00Z">
              <w:r w:rsidR="001E28E6">
                <w:t xml:space="preserve">January </w:t>
              </w:r>
            </w:ins>
            <w:r>
              <w:t xml:space="preserve">15th </w:t>
            </w:r>
            <w:del w:id="515" w:author="RenderMachine" w:date="2017-09-27T14:52:00Z">
              <w:r w:rsidDel="006C5EC0">
                <w:delText>2017</w:delText>
              </w:r>
            </w:del>
            <w:ins w:id="516" w:author="RenderMachine" w:date="2017-09-27T14:52:00Z">
              <w:r w:rsidR="006C5EC0">
                <w:t>201</w:t>
              </w:r>
              <w:r w:rsidR="006C5EC0">
                <w:t>8</w:t>
              </w:r>
            </w:ins>
            <w:r>
              <w:t xml:space="preserve">, 13:00 UTC - </w:t>
            </w:r>
            <w:del w:id="517" w:author="aikozlov" w:date="2017-09-24T19:33:00Z">
              <w:r w:rsidDel="001E28E6">
                <w:delText xml:space="preserve">December </w:delText>
              </w:r>
            </w:del>
            <w:ins w:id="518" w:author="aikozlov" w:date="2017-09-24T19:33:00Z">
              <w:r w:rsidR="001E28E6">
                <w:t>Febr</w:t>
              </w:r>
              <w:del w:id="519" w:author="RenderMachine" w:date="2017-09-24T21:30:00Z">
                <w:r w:rsidR="001E28E6" w:rsidDel="00956FD1">
                  <w:delText>a</w:delText>
                </w:r>
              </w:del>
              <w:r w:rsidR="001E28E6">
                <w:t>u</w:t>
              </w:r>
            </w:ins>
            <w:ins w:id="520" w:author="RenderMachine" w:date="2017-09-24T21:30:00Z">
              <w:r w:rsidR="00956FD1">
                <w:t>a</w:t>
              </w:r>
            </w:ins>
            <w:ins w:id="521" w:author="aikozlov" w:date="2017-09-24T19:33:00Z">
              <w:r w:rsidR="001E28E6">
                <w:t xml:space="preserve">ry </w:t>
              </w:r>
            </w:ins>
            <w:r>
              <w:t xml:space="preserve">15th </w:t>
            </w:r>
            <w:del w:id="522" w:author="RenderMachine" w:date="2017-09-27T14:52:00Z">
              <w:r w:rsidDel="006C5EC0">
                <w:delText xml:space="preserve">2017 </w:delText>
              </w:r>
            </w:del>
            <w:ins w:id="523" w:author="RenderMachine" w:date="2017-09-27T14:52:00Z">
              <w:r w:rsidR="006C5EC0">
                <w:t>201</w:t>
              </w:r>
              <w:r w:rsidR="006C5EC0">
                <w:t xml:space="preserve">8 </w:t>
              </w:r>
            </w:ins>
            <w:bookmarkStart w:id="524" w:name="_GoBack"/>
            <w:bookmarkEnd w:id="524"/>
            <w:r>
              <w:t>00:00 UTC</w:t>
            </w:r>
          </w:p>
          <w:p w14:paraId="30FE0BB8" w14:textId="720173F5" w:rsidR="00D54572" w:rsidRDefault="00444CB2" w:rsidP="00424CBC">
            <w:pPr>
              <w:pStyle w:val="Note"/>
            </w:pPr>
            <w:ins w:id="525" w:author="RenderMachine" w:date="2017-09-25T10:57:00Z">
              <w:r>
                <w:t>*</w:t>
              </w:r>
              <w:r w:rsidRPr="00444CB2">
                <w:t>Please note: The change of the ITO date was announced on September 25th 2017</w:t>
              </w:r>
            </w:ins>
            <w:del w:id="526" w:author="RenderMachine" w:date="2017-09-25T10:57:00Z">
              <w:r w:rsidR="00424CBC" w:rsidDel="00444CB2">
                <w:delText xml:space="preserve">*Actual start and end block </w:delText>
              </w:r>
              <w:r w:rsidR="00CE4A3D" w:rsidDel="00444CB2">
                <w:delText>will</w:delText>
              </w:r>
              <w:r w:rsidR="00424CBC" w:rsidDel="00444CB2">
                <w:delText xml:space="preserve"> be defined around 2 days before </w:delText>
              </w:r>
              <w:r w:rsidR="00CE4A3D" w:rsidDel="00444CB2">
                <w:delText xml:space="preserve">the </w:delText>
              </w:r>
              <w:r w:rsidR="005F0DB5" w:rsidDel="00444CB2">
                <w:delText>start of ITO</w:delText>
              </w:r>
            </w:del>
            <w:ins w:id="527" w:author="aikozlov" w:date="2017-09-24T19:33:00Z">
              <w:del w:id="528" w:author="RenderMachine" w:date="2017-09-25T10:57:00Z">
                <w:r w:rsidR="001E28E6" w:rsidDel="00444CB2">
                  <w:delText>Note the change in ITO dates introduced September 25</w:delText>
                </w:r>
                <w:r w:rsidR="001E28E6" w:rsidRPr="001E28E6" w:rsidDel="00444CB2">
                  <w:rPr>
                    <w:vertAlign w:val="superscript"/>
                    <w:rPrChange w:id="529" w:author="aikozlov" w:date="2017-09-24T19:33:00Z">
                      <w:rPr/>
                    </w:rPrChange>
                  </w:rPr>
                  <w:delText>th</w:delText>
                </w:r>
                <w:r w:rsidR="001E28E6" w:rsidDel="00444CB2">
                  <w:delText>, 2017</w:delText>
                </w:r>
              </w:del>
            </w:ins>
            <w:del w:id="530" w:author="RenderMachine" w:date="2017-09-25T10:57:00Z">
              <w:r w:rsidR="005F0DB5" w:rsidDel="00444CB2">
                <w:delText xml:space="preserve"> </w:delText>
              </w:r>
            </w:del>
          </w:p>
        </w:tc>
      </w:tr>
      <w:tr w:rsidR="00424CBC" w14:paraId="36E4FDB9" w14:textId="77777777" w:rsidTr="005F0DB5">
        <w:tc>
          <w:tcPr>
            <w:tcW w:w="2260" w:type="dxa"/>
          </w:tcPr>
          <w:p w14:paraId="2F019D76" w14:textId="534726E4" w:rsidR="00424CBC" w:rsidRDefault="00D54572" w:rsidP="00424CBC">
            <w:r>
              <w:t>Payments Accepted</w:t>
            </w:r>
            <w:r w:rsidR="004A3462">
              <w:t xml:space="preserve"> In</w:t>
            </w:r>
          </w:p>
        </w:tc>
        <w:tc>
          <w:tcPr>
            <w:tcW w:w="7230" w:type="dxa"/>
          </w:tcPr>
          <w:p w14:paraId="6C027F92" w14:textId="77777777" w:rsidR="00424CBC" w:rsidRDefault="00424CBC" w:rsidP="00424CBC">
            <w:r>
              <w:t>Ethereum (ETH), other crypto currency</w:t>
            </w:r>
          </w:p>
        </w:tc>
      </w:tr>
      <w:tr w:rsidR="00424CBC" w14:paraId="1C217F2C" w14:textId="77777777" w:rsidTr="005F0DB5">
        <w:tc>
          <w:tcPr>
            <w:tcW w:w="2260" w:type="dxa"/>
          </w:tcPr>
          <w:p w14:paraId="09E67B73" w14:textId="77777777" w:rsidR="00424CBC" w:rsidRDefault="00424CBC" w:rsidP="00424CBC">
            <w:r>
              <w:t>Payment Method</w:t>
            </w:r>
          </w:p>
        </w:tc>
        <w:tc>
          <w:tcPr>
            <w:tcW w:w="7230" w:type="dxa"/>
          </w:tcPr>
          <w:p w14:paraId="6A1AAB10" w14:textId="2CDD8430" w:rsidR="00D54572" w:rsidRDefault="00424CBC" w:rsidP="00424CBC">
            <w:r>
              <w:t xml:space="preserve">Ethereum smart contract address </w:t>
            </w:r>
            <w:r w:rsidR="00D86E16">
              <w:t>will</w:t>
            </w:r>
            <w:r>
              <w:t xml:space="preserve"> be available at </w:t>
            </w:r>
            <w:hyperlink r:id="rId52" w:history="1">
              <w:r w:rsidR="0012008C" w:rsidRPr="005F0DB5">
                <w:rPr>
                  <w:rStyle w:val="linkChar"/>
                </w:rPr>
                <w:t>https://dogezer.com</w:t>
              </w:r>
            </w:hyperlink>
            <w:r w:rsidR="0012008C">
              <w:t xml:space="preserve"> </w:t>
            </w:r>
            <w:r w:rsidR="007635C5">
              <w:t>2</w:t>
            </w:r>
            <w:r>
              <w:t xml:space="preserve"> day</w:t>
            </w:r>
            <w:r w:rsidR="007635C5">
              <w:t>s</w:t>
            </w:r>
            <w:r>
              <w:t xml:space="preserve"> prior to ITO start. Any other sources of smart contract address are </w:t>
            </w:r>
            <w:r w:rsidRPr="003D186D">
              <w:rPr>
                <w:rStyle w:val="Strong"/>
              </w:rPr>
              <w:t>INVALID</w:t>
            </w:r>
            <w:r w:rsidR="005F0DB5">
              <w:t>.</w:t>
            </w:r>
          </w:p>
        </w:tc>
      </w:tr>
      <w:tr w:rsidR="00424CBC" w14:paraId="63CB84DC" w14:textId="77777777" w:rsidTr="005F0DB5">
        <w:tc>
          <w:tcPr>
            <w:tcW w:w="2260" w:type="dxa"/>
          </w:tcPr>
          <w:p w14:paraId="4C188636" w14:textId="77777777" w:rsidR="00424CBC" w:rsidRDefault="00424CBC" w:rsidP="00424CBC">
            <w:r>
              <w:t>Token</w:t>
            </w:r>
          </w:p>
        </w:tc>
        <w:tc>
          <w:tcPr>
            <w:tcW w:w="7230" w:type="dxa"/>
          </w:tcPr>
          <w:p w14:paraId="63E1AD8A" w14:textId="36DA151B" w:rsidR="00D54572" w:rsidRDefault="005F0DB5" w:rsidP="00424CBC">
            <w:r>
              <w:t>DGZ</w:t>
            </w:r>
          </w:p>
        </w:tc>
      </w:tr>
      <w:tr w:rsidR="00424CBC" w14:paraId="71EDB996" w14:textId="77777777" w:rsidTr="005F0DB5">
        <w:tc>
          <w:tcPr>
            <w:tcW w:w="2260" w:type="dxa"/>
          </w:tcPr>
          <w:p w14:paraId="11B4E42F" w14:textId="77777777" w:rsidR="00424CBC" w:rsidRDefault="00424CBC" w:rsidP="00424CBC">
            <w:r>
              <w:t xml:space="preserve">Total Tokens </w:t>
            </w:r>
          </w:p>
        </w:tc>
        <w:tc>
          <w:tcPr>
            <w:tcW w:w="7230" w:type="dxa"/>
          </w:tcPr>
          <w:p w14:paraId="63A2A701" w14:textId="6D537C72" w:rsidR="00D54572" w:rsidRDefault="00424CBC" w:rsidP="00424CBC">
            <w:r>
              <w:t>100 000</w:t>
            </w:r>
            <w:r w:rsidR="00D54572">
              <w:t> </w:t>
            </w:r>
            <w:r w:rsidR="005F0DB5">
              <w:t>000</w:t>
            </w:r>
          </w:p>
        </w:tc>
      </w:tr>
      <w:tr w:rsidR="00424CBC" w14:paraId="54D27BB8" w14:textId="77777777" w:rsidTr="005F0DB5">
        <w:tc>
          <w:tcPr>
            <w:tcW w:w="2260" w:type="dxa"/>
          </w:tcPr>
          <w:p w14:paraId="47F5A2BB" w14:textId="77777777" w:rsidR="00424CBC" w:rsidRDefault="00424CBC" w:rsidP="00424CBC">
            <w:r>
              <w:t>Token Cost</w:t>
            </w:r>
          </w:p>
        </w:tc>
        <w:tc>
          <w:tcPr>
            <w:tcW w:w="7230" w:type="dxa"/>
          </w:tcPr>
          <w:p w14:paraId="3570C7DC" w14:textId="1F55EA86" w:rsidR="00424CBC" w:rsidRDefault="00424CBC" w:rsidP="00424CBC">
            <w:del w:id="531" w:author="aikozlov" w:date="2017-09-24T19:33:00Z">
              <w:r w:rsidDel="001E28E6">
                <w:delText xml:space="preserve">Nov </w:delText>
              </w:r>
            </w:del>
            <w:ins w:id="532" w:author="aikozlov" w:date="2017-09-24T19:33:00Z">
              <w:r w:rsidR="001E28E6">
                <w:t xml:space="preserve">Jan </w:t>
              </w:r>
            </w:ins>
            <w:r>
              <w:t xml:space="preserve">15h 13:00 UTC </w:t>
            </w:r>
            <w:del w:id="533" w:author="RenderMachine" w:date="2017-09-24T21:30:00Z">
              <w:r w:rsidDel="00956FD1">
                <w:delText xml:space="preserve">- </w:delText>
              </w:r>
            </w:del>
            <w:ins w:id="534" w:author="RenderMachine" w:date="2017-09-24T21:30:00Z">
              <w:r w:rsidR="00956FD1">
                <w:t xml:space="preserve">– </w:t>
              </w:r>
            </w:ins>
            <w:del w:id="535" w:author="aikozlov" w:date="2017-09-24T19:33:00Z">
              <w:r w:rsidDel="001E28E6">
                <w:delText xml:space="preserve">Nov </w:delText>
              </w:r>
            </w:del>
            <w:ins w:id="536" w:author="aikozlov" w:date="2017-09-24T19:33:00Z">
              <w:r w:rsidR="001E28E6">
                <w:t xml:space="preserve">Jan </w:t>
              </w:r>
            </w:ins>
            <w:r>
              <w:t xml:space="preserve">22th 00:00 UTC  </w:t>
            </w:r>
            <w:del w:id="537" w:author="RenderMachine" w:date="2017-09-24T21:30:00Z">
              <w:r w:rsidDel="00956FD1">
                <w:delText xml:space="preserve">- </w:delText>
              </w:r>
            </w:del>
            <w:ins w:id="538" w:author="RenderMachine" w:date="2017-09-24T21:30:00Z">
              <w:r w:rsidR="00956FD1">
                <w:t xml:space="preserve">– </w:t>
              </w:r>
            </w:ins>
            <w:r>
              <w:t>0.90 USD per 1 DGZ</w:t>
            </w:r>
          </w:p>
          <w:p w14:paraId="42B01A4A" w14:textId="3E12E9A0" w:rsidR="00424CBC" w:rsidRDefault="00424CBC" w:rsidP="00424CBC">
            <w:del w:id="539" w:author="aikozlov" w:date="2017-09-24T19:34:00Z">
              <w:r w:rsidDel="001E28E6">
                <w:delText xml:space="preserve">Nov </w:delText>
              </w:r>
            </w:del>
            <w:ins w:id="540" w:author="aikozlov" w:date="2017-09-24T19:34:00Z">
              <w:r w:rsidR="001E28E6">
                <w:t xml:space="preserve">Jan </w:t>
              </w:r>
            </w:ins>
            <w:r>
              <w:t xml:space="preserve">22h 00:00 UTC </w:t>
            </w:r>
            <w:ins w:id="541" w:author="RenderMachine" w:date="2017-09-24T21:30:00Z">
              <w:r w:rsidR="00956FD1">
                <w:t>–</w:t>
              </w:r>
            </w:ins>
            <w:del w:id="542" w:author="RenderMachine" w:date="2017-09-24T21:30:00Z">
              <w:r w:rsidDel="00956FD1">
                <w:delText>-</w:delText>
              </w:r>
            </w:del>
            <w:r>
              <w:t xml:space="preserve"> </w:t>
            </w:r>
            <w:del w:id="543" w:author="aikozlov" w:date="2017-09-24T19:34:00Z">
              <w:r w:rsidDel="001E28E6">
                <w:delText xml:space="preserve">Nov </w:delText>
              </w:r>
            </w:del>
            <w:ins w:id="544" w:author="aikozlov" w:date="2017-09-24T19:34:00Z">
              <w:r w:rsidR="001E28E6">
                <w:t xml:space="preserve">Jan </w:t>
              </w:r>
            </w:ins>
            <w:r>
              <w:t xml:space="preserve">29th 00:00 </w:t>
            </w:r>
            <w:proofErr w:type="gramStart"/>
            <w:r>
              <w:t xml:space="preserve">UTC  </w:t>
            </w:r>
            <w:ins w:id="545" w:author="RenderMachine" w:date="2017-09-24T21:30:00Z">
              <w:r w:rsidR="00956FD1">
                <w:t>–</w:t>
              </w:r>
            </w:ins>
            <w:proofErr w:type="gramEnd"/>
            <w:del w:id="546" w:author="RenderMachine" w:date="2017-09-24T21:30:00Z">
              <w:r w:rsidDel="00956FD1">
                <w:delText>-</w:delText>
              </w:r>
            </w:del>
            <w:r>
              <w:t xml:space="preserve"> 0.95 USD per 1 DGZ</w:t>
            </w:r>
          </w:p>
          <w:p w14:paraId="78ED5AC7" w14:textId="732144F0" w:rsidR="00424CBC" w:rsidRDefault="00424CBC" w:rsidP="00424CBC">
            <w:del w:id="547" w:author="aikozlov" w:date="2017-09-24T19:34:00Z">
              <w:r w:rsidDel="001E28E6">
                <w:delText xml:space="preserve">Nov </w:delText>
              </w:r>
            </w:del>
            <w:ins w:id="548" w:author="aikozlov" w:date="2017-09-24T19:34:00Z">
              <w:r w:rsidR="001E28E6">
                <w:t xml:space="preserve">Jan </w:t>
              </w:r>
            </w:ins>
            <w:r>
              <w:t xml:space="preserve">29h 00:00 UTC </w:t>
            </w:r>
            <w:del w:id="549" w:author="RenderMachine" w:date="2017-09-24T21:30:00Z">
              <w:r w:rsidDel="00956FD1">
                <w:delText xml:space="preserve">- </w:delText>
              </w:r>
            </w:del>
            <w:ins w:id="550" w:author="RenderMachine" w:date="2017-09-24T21:30:00Z">
              <w:r w:rsidR="00956FD1">
                <w:t xml:space="preserve">– </w:t>
              </w:r>
            </w:ins>
            <w:del w:id="551" w:author="aikozlov" w:date="2017-09-24T19:34:00Z">
              <w:r w:rsidDel="001E28E6">
                <w:delText xml:space="preserve">Dec </w:delText>
              </w:r>
              <w:r w:rsidR="00D54572" w:rsidDel="001E28E6">
                <w:delText xml:space="preserve">  </w:delText>
              </w:r>
            </w:del>
            <w:ins w:id="552" w:author="aikozlov" w:date="2017-09-24T19:34:00Z">
              <w:r w:rsidR="001E28E6">
                <w:t xml:space="preserve">Feb   </w:t>
              </w:r>
            </w:ins>
            <w:del w:id="553" w:author="aikozlov" w:date="2017-09-24T19:34:00Z">
              <w:r w:rsidDel="001E28E6">
                <w:delText xml:space="preserve">6th </w:delText>
              </w:r>
            </w:del>
            <w:ins w:id="554" w:author="aikozlov" w:date="2017-09-24T19:34:00Z">
              <w:r w:rsidR="001E28E6">
                <w:t xml:space="preserve">5th </w:t>
              </w:r>
            </w:ins>
            <w:r>
              <w:t xml:space="preserve">00:00 UTC  </w:t>
            </w:r>
            <w:del w:id="555" w:author="RenderMachine" w:date="2017-09-24T21:30:00Z">
              <w:r w:rsidDel="00956FD1">
                <w:delText xml:space="preserve">- </w:delText>
              </w:r>
            </w:del>
            <w:ins w:id="556" w:author="RenderMachine" w:date="2017-09-24T21:30:00Z">
              <w:r w:rsidR="00956FD1">
                <w:t xml:space="preserve">– </w:t>
              </w:r>
            </w:ins>
            <w:r>
              <w:t>0.98 USD per 1 DGZ</w:t>
            </w:r>
          </w:p>
          <w:p w14:paraId="44C07296" w14:textId="16B9F80F" w:rsidR="00424CBC" w:rsidRDefault="00D54572" w:rsidP="00424CBC">
            <w:r>
              <w:t xml:space="preserve"> </w:t>
            </w:r>
            <w:del w:id="557" w:author="aikozlov" w:date="2017-09-24T19:34:00Z">
              <w:r w:rsidR="00424CBC" w:rsidDel="001E28E6">
                <w:delText xml:space="preserve">Dec </w:delText>
              </w:r>
            </w:del>
            <w:ins w:id="558" w:author="aikozlov" w:date="2017-09-24T19:34:00Z">
              <w:r w:rsidR="001E28E6">
                <w:t xml:space="preserve">Feb </w:t>
              </w:r>
            </w:ins>
            <w:del w:id="559" w:author="aikozlov" w:date="2017-09-24T19:34:00Z">
              <w:r w:rsidR="00424CBC" w:rsidDel="001E28E6">
                <w:delText xml:space="preserve">6th </w:delText>
              </w:r>
            </w:del>
            <w:ins w:id="560" w:author="aikozlov" w:date="2017-09-24T19:34:00Z">
              <w:r w:rsidR="001E28E6">
                <w:t xml:space="preserve">5th </w:t>
              </w:r>
            </w:ins>
            <w:r w:rsidR="00424CBC">
              <w:t xml:space="preserve">00:00 UTC </w:t>
            </w:r>
            <w:del w:id="561" w:author="RenderMachine" w:date="2017-09-24T21:30:00Z">
              <w:r w:rsidR="00424CBC" w:rsidDel="00956FD1">
                <w:delText>-</w:delText>
              </w:r>
              <w:r w:rsidDel="00956FD1">
                <w:delText xml:space="preserve"> </w:delText>
              </w:r>
            </w:del>
            <w:ins w:id="562" w:author="RenderMachine" w:date="2017-09-24T21:30:00Z">
              <w:r w:rsidR="00956FD1">
                <w:t xml:space="preserve">– </w:t>
              </w:r>
            </w:ins>
            <w:del w:id="563" w:author="aikozlov" w:date="2017-09-24T19:34:00Z">
              <w:r w:rsidR="00424CBC" w:rsidDel="001E28E6">
                <w:delText xml:space="preserve">Dec </w:delText>
              </w:r>
            </w:del>
            <w:ins w:id="564" w:author="aikozlov" w:date="2017-09-24T19:34:00Z">
              <w:r w:rsidR="001E28E6">
                <w:t xml:space="preserve">Feb </w:t>
              </w:r>
            </w:ins>
            <w:r w:rsidR="00424CBC">
              <w:t xml:space="preserve">15th 00:00 UTC  </w:t>
            </w:r>
            <w:del w:id="565" w:author="RenderMachine" w:date="2017-09-24T21:30:00Z">
              <w:r w:rsidR="00424CBC" w:rsidDel="00956FD1">
                <w:delText xml:space="preserve">- </w:delText>
              </w:r>
            </w:del>
            <w:ins w:id="566" w:author="RenderMachine" w:date="2017-09-24T21:30:00Z">
              <w:r w:rsidR="00956FD1">
                <w:t xml:space="preserve">– </w:t>
              </w:r>
            </w:ins>
            <w:r w:rsidR="00424CBC">
              <w:t>1.00 USD per 1 DGZ</w:t>
            </w:r>
          </w:p>
          <w:p w14:paraId="2609D42B" w14:textId="4ACAAC84" w:rsidR="00BD7161" w:rsidRDefault="00BD7161" w:rsidP="00424CBC">
            <w:pPr>
              <w:pStyle w:val="Note"/>
              <w:rPr>
                <w:ins w:id="567" w:author="aikozlov" w:date="2017-09-24T19:52:00Z"/>
              </w:rPr>
            </w:pPr>
            <w:ins w:id="568" w:author="aikozlov" w:date="2017-09-24T19:52:00Z">
              <w:r>
                <w:t>*</w:t>
              </w:r>
            </w:ins>
            <w:ins w:id="569" w:author="aikozlov" w:date="2017-09-24T20:23:00Z">
              <w:r w:rsidR="004639E8">
                <w:t xml:space="preserve"> </w:t>
              </w:r>
            </w:ins>
            <w:ins w:id="570" w:author="aikozlov" w:date="2017-09-24T19:52:00Z">
              <w:r>
                <w:t>Additional discount</w:t>
              </w:r>
              <w:r w:rsidR="009002A2">
                <w:t xml:space="preserve">s up to 10% basing on a purchase size </w:t>
              </w:r>
              <w:r>
                <w:t>may be introduced.</w:t>
              </w:r>
            </w:ins>
          </w:p>
          <w:p w14:paraId="25F8CCB8" w14:textId="21431859" w:rsidR="00D54572" w:rsidRDefault="00424CBC" w:rsidP="00424CBC">
            <w:pPr>
              <w:pStyle w:val="Note"/>
            </w:pPr>
            <w:r>
              <w:t xml:space="preserve">*Price in Ethereum </w:t>
            </w:r>
            <w:r w:rsidR="005A00E0">
              <w:t>will</w:t>
            </w:r>
            <w:r>
              <w:t xml:space="preserve"> be announced on </w:t>
            </w:r>
            <w:hyperlink r:id="rId53" w:history="1">
              <w:r w:rsidR="0012008C" w:rsidRPr="005F0DB5">
                <w:rPr>
                  <w:rStyle w:val="linkChar"/>
                </w:rPr>
                <w:t>https://dogezer.com</w:t>
              </w:r>
            </w:hyperlink>
            <w:r w:rsidR="0012008C">
              <w:t xml:space="preserve"> </w:t>
            </w:r>
            <w:r>
              <w:t xml:space="preserve">site 2 days before </w:t>
            </w:r>
            <w:r w:rsidR="00CE4A3D">
              <w:t xml:space="preserve">the </w:t>
            </w:r>
            <w:r w:rsidR="002E3595">
              <w:t xml:space="preserve">start of </w:t>
            </w:r>
            <w:r w:rsidR="003F2D99">
              <w:t>ITO</w:t>
            </w:r>
            <w:r w:rsidR="005F0DB5">
              <w:t>.</w:t>
            </w:r>
          </w:p>
        </w:tc>
      </w:tr>
      <w:tr w:rsidR="00424CBC" w14:paraId="1ABD6BF1" w14:textId="77777777" w:rsidTr="005F0DB5">
        <w:tc>
          <w:tcPr>
            <w:tcW w:w="2260" w:type="dxa"/>
          </w:tcPr>
          <w:p w14:paraId="29E1299F" w14:textId="22096AD5" w:rsidR="00424CBC" w:rsidRDefault="00424CBC" w:rsidP="00A37A82">
            <w:r>
              <w:t xml:space="preserve">Tokens </w:t>
            </w:r>
            <w:r w:rsidR="00A37A82">
              <w:t>f</w:t>
            </w:r>
            <w:r>
              <w:t>or Sale</w:t>
            </w:r>
          </w:p>
        </w:tc>
        <w:tc>
          <w:tcPr>
            <w:tcW w:w="7230" w:type="dxa"/>
          </w:tcPr>
          <w:p w14:paraId="3E068231" w14:textId="30361790" w:rsidR="00D54572" w:rsidRDefault="00D54572" w:rsidP="00424CBC">
            <w:del w:id="571" w:author="aikozlov" w:date="2017-09-24T19:35:00Z">
              <w:r w:rsidDel="001E28E6">
                <w:delText>96</w:delText>
              </w:r>
            </w:del>
            <w:ins w:id="572" w:author="aikozlov" w:date="2017-09-24T19:35:00Z">
              <w:r w:rsidR="001E28E6">
                <w:t>94</w:t>
              </w:r>
            </w:ins>
            <w:r>
              <w:t xml:space="preserve">,000,000 - </w:t>
            </w:r>
            <w:r w:rsidR="00424CBC">
              <w:t>98,000,000 DGZ Tokens</w:t>
            </w:r>
            <w:r>
              <w:t xml:space="preserve">, depending on </w:t>
            </w:r>
            <w:proofErr w:type="spellStart"/>
            <w:r w:rsidR="003F2D99">
              <w:t>PreITO</w:t>
            </w:r>
            <w:proofErr w:type="spellEnd"/>
            <w:r>
              <w:t xml:space="preserve"> performance</w:t>
            </w:r>
            <w:ins w:id="573" w:author="aikozlov" w:date="2017-09-24T19:35:00Z">
              <w:r w:rsidR="001E28E6">
                <w:t xml:space="preserve"> and additional sales to big </w:t>
              </w:r>
            </w:ins>
            <w:ins w:id="574" w:author="aikozlov" w:date="2017-09-24T20:04:00Z">
              <w:r w:rsidR="009F76B6">
                <w:t>purchasers</w:t>
              </w:r>
            </w:ins>
            <w:ins w:id="575" w:author="aikozlov" w:date="2017-09-24T19:35:00Z">
              <w:r w:rsidR="001E28E6">
                <w:t xml:space="preserve"> in a period between </w:t>
              </w:r>
              <w:proofErr w:type="spellStart"/>
              <w:r w:rsidR="001E28E6">
                <w:t>preITO</w:t>
              </w:r>
              <w:proofErr w:type="spellEnd"/>
              <w:r w:rsidR="001E28E6">
                <w:t xml:space="preserve"> and ITO</w:t>
              </w:r>
            </w:ins>
          </w:p>
        </w:tc>
      </w:tr>
      <w:tr w:rsidR="00424CBC" w14:paraId="4D55B6B0" w14:textId="77777777" w:rsidTr="005F0DB5">
        <w:tc>
          <w:tcPr>
            <w:tcW w:w="2260" w:type="dxa"/>
          </w:tcPr>
          <w:p w14:paraId="6FE2C3BB" w14:textId="5602E192" w:rsidR="00424CBC" w:rsidRDefault="00424CBC" w:rsidP="00142655">
            <w:r>
              <w:t>Found</w:t>
            </w:r>
            <w:r w:rsidR="00D54572">
              <w:t>ers</w:t>
            </w:r>
            <w:r>
              <w:t xml:space="preserve"> </w:t>
            </w:r>
            <w:r w:rsidR="00142655">
              <w:t>T</w:t>
            </w:r>
            <w:r>
              <w:t>okens</w:t>
            </w:r>
          </w:p>
        </w:tc>
        <w:tc>
          <w:tcPr>
            <w:tcW w:w="7230" w:type="dxa"/>
          </w:tcPr>
          <w:p w14:paraId="697BCC33" w14:textId="3F54FE9E" w:rsidR="00D54572" w:rsidRDefault="00424CBC" w:rsidP="00424CBC">
            <w:r>
              <w:t>0.5% o</w:t>
            </w:r>
            <w:r w:rsidR="00A37A82">
              <w:t>f all Sold T</w:t>
            </w:r>
            <w:r w:rsidR="00D03D7C">
              <w:t>okens, vested over 3</w:t>
            </w:r>
            <w:r>
              <w:t xml:space="preserve"> years with </w:t>
            </w:r>
            <w:r w:rsidR="00D54572">
              <w:t>1-year</w:t>
            </w:r>
            <w:r>
              <w:t xml:space="preserve"> cliff</w:t>
            </w:r>
          </w:p>
        </w:tc>
      </w:tr>
      <w:tr w:rsidR="00424CBC" w14:paraId="3B9B1C28" w14:textId="77777777" w:rsidTr="005F0DB5">
        <w:tc>
          <w:tcPr>
            <w:tcW w:w="2260" w:type="dxa"/>
          </w:tcPr>
          <w:p w14:paraId="6C4E68EF" w14:textId="29347CF8" w:rsidR="00424CBC" w:rsidRDefault="00424CBC" w:rsidP="00142655">
            <w:r>
              <w:t xml:space="preserve">Bounty Program </w:t>
            </w:r>
            <w:r w:rsidR="00142655">
              <w:t>T</w:t>
            </w:r>
            <w:r>
              <w:t>okens</w:t>
            </w:r>
          </w:p>
        </w:tc>
        <w:tc>
          <w:tcPr>
            <w:tcW w:w="7230" w:type="dxa"/>
          </w:tcPr>
          <w:p w14:paraId="171C815A" w14:textId="5C450A3F" w:rsidR="00D54572" w:rsidRDefault="00424CBC" w:rsidP="00424CBC">
            <w:r>
              <w:t xml:space="preserve">1.5% of all Sold </w:t>
            </w:r>
            <w:r w:rsidR="00A37A82">
              <w:t>T</w:t>
            </w:r>
            <w:r w:rsidR="005F0DB5">
              <w:t>okens</w:t>
            </w:r>
          </w:p>
        </w:tc>
      </w:tr>
      <w:tr w:rsidR="00424CBC" w14:paraId="21618604" w14:textId="77777777" w:rsidTr="005F0DB5">
        <w:tc>
          <w:tcPr>
            <w:tcW w:w="2260" w:type="dxa"/>
          </w:tcPr>
          <w:p w14:paraId="489408CA" w14:textId="70212DD9" w:rsidR="00424CBC" w:rsidRDefault="00A37A82" w:rsidP="00424CBC">
            <w:r>
              <w:t>Undistributed T</w:t>
            </w:r>
            <w:r w:rsidR="00424CBC">
              <w:t>okens</w:t>
            </w:r>
          </w:p>
        </w:tc>
        <w:tc>
          <w:tcPr>
            <w:tcW w:w="7230" w:type="dxa"/>
          </w:tcPr>
          <w:p w14:paraId="72221A8D" w14:textId="5FA709F2" w:rsidR="00D54572" w:rsidRDefault="005F0DB5" w:rsidP="00424CBC">
            <w:r>
              <w:t>Burned</w:t>
            </w:r>
          </w:p>
        </w:tc>
      </w:tr>
      <w:tr w:rsidR="0012008C" w14:paraId="08BD3070" w14:textId="77777777" w:rsidTr="005F0DB5">
        <w:tc>
          <w:tcPr>
            <w:tcW w:w="2260" w:type="dxa"/>
          </w:tcPr>
          <w:p w14:paraId="355F056B" w14:textId="2ABC997C" w:rsidR="0012008C" w:rsidRDefault="0012008C" w:rsidP="0012008C">
            <w:r>
              <w:lastRenderedPageBreak/>
              <w:t>KYC policy</w:t>
            </w:r>
          </w:p>
        </w:tc>
        <w:tc>
          <w:tcPr>
            <w:tcW w:w="7230" w:type="dxa"/>
          </w:tcPr>
          <w:p w14:paraId="5566A945" w14:textId="05360560" w:rsidR="0012008C" w:rsidRDefault="0012008C" w:rsidP="0012008C">
            <w:r w:rsidRPr="00656204">
              <w:t>During the ITO</w:t>
            </w:r>
            <w:r>
              <w:t>,</w:t>
            </w:r>
            <w:r w:rsidRPr="00656204">
              <w:t xml:space="preserve"> Dogezer will conduct Know Your Customer (</w:t>
            </w:r>
            <w:r w:rsidR="00A37A82">
              <w:t>“KYC”</w:t>
            </w:r>
            <w:r w:rsidRPr="00656204">
              <w:t xml:space="preserve">) procedure for all </w:t>
            </w:r>
            <w:r>
              <w:t xml:space="preserve">of the </w:t>
            </w:r>
            <w:r w:rsidRPr="00656204">
              <w:t xml:space="preserve">purchasers of </w:t>
            </w:r>
            <w:r>
              <w:t xml:space="preserve">the </w:t>
            </w:r>
            <w:r w:rsidR="00A37A82">
              <w:t>DGZ T</w:t>
            </w:r>
            <w:r w:rsidRPr="00656204">
              <w:t xml:space="preserve">okens and </w:t>
            </w:r>
            <w:proofErr w:type="spellStart"/>
            <w:r w:rsidR="003F2D99">
              <w:t>PreDGZ</w:t>
            </w:r>
            <w:proofErr w:type="spellEnd"/>
            <w:r w:rsidR="00A37A82">
              <w:t xml:space="preserve"> T</w:t>
            </w:r>
            <w:r w:rsidRPr="00656204">
              <w:t xml:space="preserve">okens </w:t>
            </w:r>
            <w:r>
              <w:t>for a</w:t>
            </w:r>
            <w:r w:rsidRPr="00656204">
              <w:t xml:space="preserve"> total value exceeding equivalent of USD 5000</w:t>
            </w:r>
            <w:del w:id="576" w:author="RenderMachine" w:date="2017-09-25T11:05:00Z">
              <w:r w:rsidRPr="00656204" w:rsidDel="006925BE">
                <w:delText xml:space="preserve"> </w:delText>
              </w:r>
            </w:del>
            <w:r w:rsidRPr="00656204">
              <w:t xml:space="preserve"> (</w:t>
            </w:r>
            <w:r>
              <w:t>Ethereum equivalent</w:t>
            </w:r>
            <w:r w:rsidRPr="00656204">
              <w:t>).</w:t>
            </w:r>
          </w:p>
          <w:p w14:paraId="4D4FCEF6" w14:textId="77777777" w:rsidR="0012008C" w:rsidRPr="00656204" w:rsidRDefault="0012008C" w:rsidP="0012008C"/>
          <w:p w14:paraId="195FBC08" w14:textId="142C7C80" w:rsidR="0012008C" w:rsidRDefault="0012008C" w:rsidP="0012008C">
            <w:r w:rsidRPr="00656204">
              <w:t>This would entail the purchaser</w:t>
            </w:r>
            <w:r w:rsidR="002E7AAC">
              <w:t>s</w:t>
            </w:r>
            <w:r w:rsidRPr="00656204">
              <w:t xml:space="preserve"> to submit their passport or ID </w:t>
            </w:r>
            <w:r>
              <w:t xml:space="preserve">photo </w:t>
            </w:r>
            <w:r w:rsidRPr="00656204">
              <w:t xml:space="preserve">and utility bill. </w:t>
            </w:r>
            <w:r w:rsidR="00A37A82">
              <w:t>A l</w:t>
            </w:r>
            <w:r>
              <w:t xml:space="preserve">egal person should submit the general manager’s passport photo, their </w:t>
            </w:r>
            <w:r w:rsidRPr="00656204">
              <w:t>company owner`s structure and extract from company registry</w:t>
            </w:r>
            <w:r w:rsidR="00A37A82">
              <w:t>.</w:t>
            </w:r>
          </w:p>
        </w:tc>
      </w:tr>
      <w:tr w:rsidR="00D54572" w14:paraId="1A41A23F" w14:textId="77777777" w:rsidTr="005F0DB5">
        <w:tc>
          <w:tcPr>
            <w:tcW w:w="2260" w:type="dxa"/>
          </w:tcPr>
          <w:p w14:paraId="5CF7EEA2" w14:textId="15293013" w:rsidR="00D54572" w:rsidRDefault="0012008C" w:rsidP="00D54572">
            <w:r>
              <w:t>Restrictions</w:t>
            </w:r>
          </w:p>
        </w:tc>
        <w:tc>
          <w:tcPr>
            <w:tcW w:w="7230" w:type="dxa"/>
          </w:tcPr>
          <w:p w14:paraId="2E8AB4AA" w14:textId="159FBB71" w:rsidR="00D54572" w:rsidRDefault="0012008C" w:rsidP="0011778F">
            <w:r>
              <w:t xml:space="preserve">The DGZ </w:t>
            </w:r>
            <w:r w:rsidR="00A37A82">
              <w:t>T</w:t>
            </w:r>
            <w:r>
              <w:t>okens are available for purchase in any country except the countries</w:t>
            </w:r>
            <w:r w:rsidRPr="00D767AF">
              <w:t xml:space="preserve">, including its states, territories in or under the laws of the country, where </w:t>
            </w:r>
            <w:r w:rsidR="002E7AAC">
              <w:t xml:space="preserve">(1) </w:t>
            </w:r>
            <w:r w:rsidRPr="00D767AF">
              <w:t xml:space="preserve">cryptocurrency or blockchain technology </w:t>
            </w:r>
            <w:r>
              <w:t xml:space="preserve">are </w:t>
            </w:r>
            <w:r w:rsidRPr="00D767AF">
              <w:t>prohibited</w:t>
            </w:r>
            <w:r>
              <w:t>,</w:t>
            </w:r>
            <w:r w:rsidR="00A37A82">
              <w:t xml:space="preserve"> or </w:t>
            </w:r>
            <w:r w:rsidR="002E7AAC">
              <w:t xml:space="preserve">(2) </w:t>
            </w:r>
            <w:r w:rsidR="00A37A82">
              <w:t>the DGZ T</w:t>
            </w:r>
            <w:r w:rsidRPr="00D767AF">
              <w:t>oken can’t be freely transferable</w:t>
            </w:r>
            <w:r>
              <w:t>,</w:t>
            </w:r>
            <w:r w:rsidRPr="00D767AF">
              <w:t xml:space="preserve"> or </w:t>
            </w:r>
            <w:r w:rsidR="002E7AAC">
              <w:t xml:space="preserve">(3) </w:t>
            </w:r>
            <w:r>
              <w:t xml:space="preserve">the </w:t>
            </w:r>
            <w:r w:rsidRPr="00D767AF">
              <w:t xml:space="preserve">Dogezer platform </w:t>
            </w:r>
            <w:r>
              <w:t>does</w:t>
            </w:r>
            <w:r w:rsidRPr="00D767AF">
              <w:t xml:space="preserve"> not meet the legal requirements of the country.</w:t>
            </w:r>
          </w:p>
        </w:tc>
      </w:tr>
      <w:tr w:rsidR="00424CBC" w14:paraId="3769FD72" w14:textId="77777777" w:rsidTr="005F0DB5">
        <w:tc>
          <w:tcPr>
            <w:tcW w:w="2260" w:type="dxa"/>
          </w:tcPr>
          <w:p w14:paraId="62F9FF1C" w14:textId="09717FF2" w:rsidR="00424CBC" w:rsidRDefault="00424CBC" w:rsidP="00A37A82">
            <w:r>
              <w:t xml:space="preserve">Token </w:t>
            </w:r>
            <w:r w:rsidR="00A37A82">
              <w:t>P</w:t>
            </w:r>
            <w:r>
              <w:t>urpose</w:t>
            </w:r>
          </w:p>
        </w:tc>
        <w:tc>
          <w:tcPr>
            <w:tcW w:w="7230" w:type="dxa"/>
          </w:tcPr>
          <w:p w14:paraId="2BBCC62A" w14:textId="643B8FC0" w:rsidR="00424CBC" w:rsidRDefault="00CE4A3D" w:rsidP="00424CBC">
            <w:r>
              <w:t>One</w:t>
            </w:r>
            <w:r w:rsidR="00424CBC">
              <w:t xml:space="preserve"> DGZ Token represents a number of </w:t>
            </w:r>
            <w:r w:rsidR="00705DE5">
              <w:t xml:space="preserve">the </w:t>
            </w:r>
            <w:r w:rsidR="00424CBC">
              <w:t xml:space="preserve">Dogezer Premium </w:t>
            </w:r>
            <w:r w:rsidR="00D54572">
              <w:t>Licenses,</w:t>
            </w:r>
            <w:r w:rsidR="00424CBC">
              <w:t xml:space="preserve"> according to the following formula:</w:t>
            </w:r>
          </w:p>
          <w:p w14:paraId="7A8B3C67" w14:textId="20EF018D" w:rsidR="00D54572" w:rsidRPr="00A80AED" w:rsidRDefault="00D54572" w:rsidP="00424CBC">
            <w:pPr>
              <w:rPr>
                <w:noProof/>
                <w:lang w:eastAsia="ru-RU"/>
              </w:rPr>
            </w:pPr>
          </w:p>
          <w:p w14:paraId="3CEF26F5" w14:textId="7B65002D" w:rsidR="007F1E53" w:rsidRDefault="007F1E53" w:rsidP="007F1E53">
            <w:r>
              <w:t>Where “Tokens Now” is a total number of tokens which are not yet burned and still exist in the world at the moment when calculation is done, and “Tokens Distributed at ITO” is a sum of all tokens sold at ITO, tokens distributed as a part of</w:t>
            </w:r>
            <w:r w:rsidR="00B72BAA">
              <w:t xml:space="preserve"> the</w:t>
            </w:r>
            <w:r>
              <w:t xml:space="preserve"> bounty campaign and tokens assigned to</w:t>
            </w:r>
            <w:r w:rsidR="00B72BAA">
              <w:t xml:space="preserve"> the</w:t>
            </w:r>
            <w:r>
              <w:t xml:space="preserve"> Founders team at the end of ITO.</w:t>
            </w:r>
          </w:p>
          <w:p w14:paraId="1827D8BB" w14:textId="3F857BFD" w:rsidR="007F1E53" w:rsidRDefault="00A80AED" w:rsidP="00424CBC">
            <w:pPr>
              <w:rPr>
                <w:rFonts w:eastAsia="Times New Roman"/>
              </w:rPr>
            </w:pPr>
            <w:r>
              <w:rPr>
                <w:noProof/>
                <w:lang w:eastAsia="ru-RU"/>
              </w:rPr>
              <w:drawing>
                <wp:inline distT="0" distB="0" distL="0" distR="0" wp14:anchorId="7EF25E37" wp14:editId="331564DC">
                  <wp:extent cx="4448175" cy="495300"/>
                  <wp:effectExtent l="0" t="0" r="0" b="0"/>
                  <wp:docPr id="3" name="Picture 3" descr="C:\design\dogether\preICO\tables\formula_1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sign\dogether\preICO\tables\formula_1__.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48175" cy="495300"/>
                          </a:xfrm>
                          <a:prstGeom prst="rect">
                            <a:avLst/>
                          </a:prstGeom>
                          <a:noFill/>
                          <a:ln>
                            <a:noFill/>
                          </a:ln>
                        </pic:spPr>
                      </pic:pic>
                    </a:graphicData>
                  </a:graphic>
                </wp:inline>
              </w:drawing>
            </w:r>
          </w:p>
          <w:p w14:paraId="040B0FCE" w14:textId="6CB50E45" w:rsidR="00EF00AE" w:rsidRPr="003D186D" w:rsidRDefault="002355B9" w:rsidP="00424CBC">
            <w:pPr>
              <w:rPr>
                <w:rFonts w:eastAsia="Times New Roman"/>
              </w:rPr>
            </w:pPr>
            <w:r>
              <w:rPr>
                <w:rFonts w:eastAsia="Times New Roman"/>
              </w:rPr>
              <w:t xml:space="preserve">The </w:t>
            </w:r>
            <w:r w:rsidR="0024431D">
              <w:rPr>
                <w:rFonts w:eastAsia="Times New Roman"/>
              </w:rPr>
              <w:t>DGZ T</w:t>
            </w:r>
            <w:r w:rsidR="00EF00AE">
              <w:rPr>
                <w:rFonts w:eastAsia="Times New Roman"/>
              </w:rPr>
              <w:t xml:space="preserve">oken, or a fraction of it, when delivered to </w:t>
            </w:r>
            <w:r w:rsidR="00D43917">
              <w:rPr>
                <w:rFonts w:eastAsia="Times New Roman"/>
              </w:rPr>
              <w:t xml:space="preserve">the </w:t>
            </w:r>
            <w:r w:rsidR="00EF00AE">
              <w:rPr>
                <w:rFonts w:eastAsia="Times New Roman"/>
              </w:rPr>
              <w:t xml:space="preserve">Dogezer platform </w:t>
            </w:r>
            <w:r w:rsidR="005A00E0">
              <w:rPr>
                <w:rFonts w:eastAsia="Times New Roman"/>
              </w:rPr>
              <w:t>will</w:t>
            </w:r>
            <w:r w:rsidR="00EF00AE">
              <w:rPr>
                <w:rFonts w:eastAsia="Times New Roman"/>
              </w:rPr>
              <w:t xml:space="preserve"> give </w:t>
            </w:r>
            <w:r w:rsidR="0011778F">
              <w:rPr>
                <w:rFonts w:eastAsia="Times New Roman"/>
              </w:rPr>
              <w:t xml:space="preserve">the </w:t>
            </w:r>
            <w:r w:rsidR="00EF00AE">
              <w:rPr>
                <w:rFonts w:eastAsia="Times New Roman"/>
              </w:rPr>
              <w:t xml:space="preserve">user a number of </w:t>
            </w:r>
            <w:r w:rsidR="00705DE5">
              <w:rPr>
                <w:rFonts w:eastAsia="Times New Roman"/>
              </w:rPr>
              <w:t xml:space="preserve">the </w:t>
            </w:r>
            <w:r w:rsidR="00EF00AE">
              <w:rPr>
                <w:rFonts w:eastAsia="Times New Roman"/>
              </w:rPr>
              <w:t xml:space="preserve">Premium Licenses as defined by </w:t>
            </w:r>
            <w:r w:rsidR="0011778F">
              <w:rPr>
                <w:rFonts w:eastAsia="Times New Roman"/>
              </w:rPr>
              <w:t xml:space="preserve">the </w:t>
            </w:r>
            <w:r w:rsidR="00EF00AE">
              <w:rPr>
                <w:rFonts w:eastAsia="Times New Roman"/>
              </w:rPr>
              <w:t>formula above.</w:t>
            </w:r>
          </w:p>
        </w:tc>
      </w:tr>
      <w:tr w:rsidR="00424CBC" w14:paraId="200D7F45" w14:textId="77777777" w:rsidTr="005F0DB5">
        <w:tc>
          <w:tcPr>
            <w:tcW w:w="2260" w:type="dxa"/>
          </w:tcPr>
          <w:p w14:paraId="782CCD4F" w14:textId="77777777" w:rsidR="00424CBC" w:rsidRDefault="00424CBC" w:rsidP="00424CBC">
            <w:r>
              <w:t>Token Burn Rules</w:t>
            </w:r>
          </w:p>
        </w:tc>
        <w:tc>
          <w:tcPr>
            <w:tcW w:w="7230" w:type="dxa"/>
          </w:tcPr>
          <w:p w14:paraId="69CD5A2A" w14:textId="54AEB553" w:rsidR="00424CBC" w:rsidRDefault="00424CBC" w:rsidP="00424CBC">
            <w:r>
              <w:t xml:space="preserve">Dogezer </w:t>
            </w:r>
            <w:r w:rsidR="00653FC9">
              <w:t>will</w:t>
            </w:r>
            <w:r w:rsidR="0024431D">
              <w:t xml:space="preserve"> burn a percentage of received T</w:t>
            </w:r>
            <w:r>
              <w:t>okens according to the following formula:</w:t>
            </w:r>
          </w:p>
          <w:p w14:paraId="34E7411F" w14:textId="044826D8" w:rsidR="00D54572" w:rsidRDefault="00F94CF0" w:rsidP="00424CBC">
            <w:pPr>
              <w:rPr>
                <w:noProof/>
                <w:lang w:val="ru-RU" w:eastAsia="ru-RU"/>
              </w:rPr>
            </w:pPr>
            <w:r>
              <w:rPr>
                <w:noProof/>
                <w:lang w:val="ru-RU" w:eastAsia="ru-RU"/>
              </w:rPr>
              <w:drawing>
                <wp:inline distT="0" distB="0" distL="0" distR="0" wp14:anchorId="3E465B23" wp14:editId="304558D9">
                  <wp:extent cx="4452731" cy="498669"/>
                  <wp:effectExtent l="0" t="0" r="0" b="0"/>
                  <wp:docPr id="20" name="Picture 20" descr="C:\Users\aikozlov\Desktop\formula_2_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kozlov\Desktop\formula_2__.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95942" cy="525907"/>
                          </a:xfrm>
                          <a:prstGeom prst="rect">
                            <a:avLst/>
                          </a:prstGeom>
                          <a:noFill/>
                          <a:ln>
                            <a:noFill/>
                          </a:ln>
                        </pic:spPr>
                      </pic:pic>
                    </a:graphicData>
                  </a:graphic>
                </wp:inline>
              </w:drawing>
            </w:r>
          </w:p>
          <w:p w14:paraId="0608F0E0" w14:textId="2F069257" w:rsidR="00B72BAA" w:rsidRDefault="00B72BAA" w:rsidP="00B72BAA">
            <w:pPr>
              <w:spacing w:line="276" w:lineRule="auto"/>
            </w:pPr>
            <w:r>
              <w:t>Where</w:t>
            </w:r>
            <w:r w:rsidRPr="00B72BAA">
              <w:t xml:space="preserve"> “Tokens Distributed at ITO” is a sum of all tokens sold at ITO, tokens distributed as a part of the bounty campaign and tokens assigned to the </w:t>
            </w:r>
            <w:r>
              <w:t>Founder</w:t>
            </w:r>
            <w:r w:rsidRPr="00B72BAA">
              <w:t xml:space="preserve">s team </w:t>
            </w:r>
            <w:r>
              <w:t>at the end of</w:t>
            </w:r>
            <w:r w:rsidRPr="00B72BAA">
              <w:t xml:space="preserve"> ITO.</w:t>
            </w:r>
          </w:p>
        </w:tc>
      </w:tr>
      <w:tr w:rsidR="00424CBC" w14:paraId="46E95AF7" w14:textId="77777777" w:rsidTr="005F0DB5">
        <w:tc>
          <w:tcPr>
            <w:tcW w:w="2260" w:type="dxa"/>
          </w:tcPr>
          <w:p w14:paraId="40D82EE4" w14:textId="77777777" w:rsidR="00424CBC" w:rsidRDefault="00424CBC" w:rsidP="00424CBC">
            <w:r>
              <w:t>Token Properties</w:t>
            </w:r>
          </w:p>
        </w:tc>
        <w:tc>
          <w:tcPr>
            <w:tcW w:w="7230" w:type="dxa"/>
          </w:tcPr>
          <w:p w14:paraId="408BBCD7" w14:textId="011E31A0" w:rsidR="00424CBC" w:rsidRPr="00EF00AE" w:rsidRDefault="00424CBC" w:rsidP="00C7304E">
            <w:pPr>
              <w:pStyle w:val="ListParagraph"/>
              <w:numPr>
                <w:ilvl w:val="0"/>
                <w:numId w:val="10"/>
              </w:numPr>
              <w:rPr>
                <w:rFonts w:ascii="Arial" w:hAnsi="Arial" w:cs="Arial"/>
              </w:rPr>
            </w:pPr>
            <w:r>
              <w:t>Divisible down to 8 decimal places</w:t>
            </w:r>
          </w:p>
          <w:p w14:paraId="4BD8600B" w14:textId="35800DDF" w:rsidR="00D54572" w:rsidRDefault="00424CBC" w:rsidP="00C7304E">
            <w:pPr>
              <w:pStyle w:val="ListParagraph"/>
              <w:numPr>
                <w:ilvl w:val="0"/>
                <w:numId w:val="10"/>
              </w:numPr>
            </w:pPr>
            <w:r>
              <w:t>Deflationary nature</w:t>
            </w:r>
          </w:p>
        </w:tc>
      </w:tr>
      <w:tr w:rsidR="00424CBC" w14:paraId="3A9CED9A" w14:textId="77777777" w:rsidTr="005F0DB5">
        <w:tc>
          <w:tcPr>
            <w:tcW w:w="2260" w:type="dxa"/>
          </w:tcPr>
          <w:p w14:paraId="01538ED3" w14:textId="77777777" w:rsidR="00424CBC" w:rsidRDefault="00424CBC" w:rsidP="00424CBC">
            <w:r>
              <w:t>Escrow Conditions</w:t>
            </w:r>
          </w:p>
        </w:tc>
        <w:tc>
          <w:tcPr>
            <w:tcW w:w="7230" w:type="dxa"/>
          </w:tcPr>
          <w:p w14:paraId="7D9AE700" w14:textId="14B94295" w:rsidR="00D54572" w:rsidRDefault="00424CBC" w:rsidP="00424CBC">
            <w:r>
              <w:t xml:space="preserve">TBD. We are open </w:t>
            </w:r>
            <w:r w:rsidR="00A37A82">
              <w:t xml:space="preserve">to </w:t>
            </w:r>
            <w:r>
              <w:t xml:space="preserve">suggestions on a good escrow solution. Mail us at </w:t>
            </w:r>
            <w:hyperlink r:id="rId54" w:history="1">
              <w:r w:rsidRPr="005F0DB5">
                <w:rPr>
                  <w:rStyle w:val="linkChar"/>
                </w:rPr>
                <w:t>team@dogezer.com</w:t>
              </w:r>
            </w:hyperlink>
            <w:r>
              <w:t xml:space="preserve"> </w:t>
            </w:r>
            <w:r w:rsidR="0050732C">
              <w:t>with suggestions on escrow strategy and trustworthy escrow agents</w:t>
            </w:r>
            <w:r w:rsidR="005F0DB5">
              <w:t>.</w:t>
            </w:r>
          </w:p>
        </w:tc>
      </w:tr>
    </w:tbl>
    <w:p w14:paraId="595EF652" w14:textId="77777777" w:rsidR="009B51BA" w:rsidRDefault="009B51BA" w:rsidP="00424CBC">
      <w:pPr>
        <w:rPr>
          <w:rFonts w:eastAsia="Times New Roman"/>
        </w:rPr>
      </w:pPr>
    </w:p>
    <w:p w14:paraId="3A6F86A3" w14:textId="769555DF" w:rsidR="00924624" w:rsidRDefault="00424CBC" w:rsidP="001E28E6">
      <w:pPr>
        <w:rPr>
          <w:rFonts w:eastAsia="Times New Roman"/>
        </w:rPr>
      </w:pPr>
      <w:r>
        <w:rPr>
          <w:rFonts w:eastAsia="Times New Roman"/>
        </w:rPr>
        <w:lastRenderedPageBreak/>
        <w:t xml:space="preserve">As it is expected </w:t>
      </w:r>
      <w:r w:rsidR="007635C5">
        <w:rPr>
          <w:rFonts w:eastAsia="Times New Roman"/>
        </w:rPr>
        <w:t xml:space="preserve">that </w:t>
      </w:r>
      <w:r w:rsidR="002355B9">
        <w:rPr>
          <w:rFonts w:eastAsia="Times New Roman"/>
        </w:rPr>
        <w:t xml:space="preserve">the </w:t>
      </w:r>
      <w:r w:rsidR="007635C5">
        <w:rPr>
          <w:rFonts w:eastAsia="Times New Roman"/>
        </w:rPr>
        <w:t xml:space="preserve">DGZ </w:t>
      </w:r>
      <w:r w:rsidR="0024431D">
        <w:rPr>
          <w:rFonts w:eastAsia="Times New Roman"/>
        </w:rPr>
        <w:t>T</w:t>
      </w:r>
      <w:r w:rsidR="007635C5">
        <w:rPr>
          <w:rFonts w:eastAsia="Times New Roman"/>
        </w:rPr>
        <w:t xml:space="preserve">okens will </w:t>
      </w:r>
      <w:r>
        <w:rPr>
          <w:rFonts w:eastAsia="Times New Roman"/>
        </w:rPr>
        <w:t xml:space="preserve">exist for a </w:t>
      </w:r>
      <w:r w:rsidR="007635C5">
        <w:rPr>
          <w:rFonts w:eastAsia="Times New Roman"/>
        </w:rPr>
        <w:t xml:space="preserve">significant </w:t>
      </w:r>
      <w:r>
        <w:rPr>
          <w:rFonts w:eastAsia="Times New Roman"/>
        </w:rPr>
        <w:t xml:space="preserve">period of time, Dogezer reserves the right to migrate </w:t>
      </w:r>
      <w:r w:rsidR="002355B9">
        <w:rPr>
          <w:rFonts w:eastAsia="Times New Roman"/>
        </w:rPr>
        <w:t xml:space="preserve">the </w:t>
      </w:r>
      <w:r w:rsidR="0024431D">
        <w:rPr>
          <w:rFonts w:eastAsia="Times New Roman"/>
        </w:rPr>
        <w:t>DGZ T</w:t>
      </w:r>
      <w:r>
        <w:rPr>
          <w:rFonts w:eastAsia="Times New Roman"/>
        </w:rPr>
        <w:t xml:space="preserve">okens from Ethereum to another blockchain, in </w:t>
      </w:r>
      <w:r w:rsidR="0050732C">
        <w:rPr>
          <w:rFonts w:eastAsia="Times New Roman"/>
        </w:rPr>
        <w:t xml:space="preserve">case </w:t>
      </w:r>
      <w:r w:rsidR="0011778F">
        <w:rPr>
          <w:rFonts w:eastAsia="Times New Roman"/>
        </w:rPr>
        <w:t>the</w:t>
      </w:r>
      <w:r w:rsidR="0050732C">
        <w:rPr>
          <w:rFonts w:eastAsia="Times New Roman"/>
        </w:rPr>
        <w:t xml:space="preserve"> Ethereum blockchain is terminated</w:t>
      </w:r>
      <w:r>
        <w:rPr>
          <w:rFonts w:eastAsia="Times New Roman"/>
        </w:rPr>
        <w:t>, bec</w:t>
      </w:r>
      <w:r w:rsidR="0050732C">
        <w:rPr>
          <w:rFonts w:eastAsia="Times New Roman"/>
        </w:rPr>
        <w:t>o</w:t>
      </w:r>
      <w:r>
        <w:rPr>
          <w:rFonts w:eastAsia="Times New Roman"/>
        </w:rPr>
        <w:t>me</w:t>
      </w:r>
      <w:r w:rsidR="0050732C">
        <w:rPr>
          <w:rFonts w:eastAsia="Times New Roman"/>
        </w:rPr>
        <w:t>s</w:t>
      </w:r>
      <w:r>
        <w:rPr>
          <w:rFonts w:eastAsia="Times New Roman"/>
        </w:rPr>
        <w:t xml:space="preserve"> outdated, </w:t>
      </w:r>
      <w:r w:rsidR="0050732C">
        <w:rPr>
          <w:rFonts w:eastAsia="Times New Roman"/>
        </w:rPr>
        <w:t>unresponsive</w:t>
      </w:r>
      <w:r>
        <w:rPr>
          <w:rFonts w:eastAsia="Times New Roman"/>
        </w:rPr>
        <w:t xml:space="preserve"> or unusable due to any reason. </w:t>
      </w:r>
    </w:p>
    <w:p w14:paraId="0D069729" w14:textId="79EAA958" w:rsidR="00424CBC" w:rsidRDefault="00424CBC" w:rsidP="00424CBC">
      <w:pPr>
        <w:pStyle w:val="Heading2"/>
        <w:rPr>
          <w:rFonts w:eastAsia="Times New Roman"/>
        </w:rPr>
      </w:pPr>
      <w:bookmarkStart w:id="577" w:name="_Toc494114120"/>
      <w:r>
        <w:rPr>
          <w:rFonts w:eastAsia="Times New Roman"/>
        </w:rPr>
        <w:t>Rationale</w:t>
      </w:r>
      <w:bookmarkEnd w:id="577"/>
      <w:r>
        <w:rPr>
          <w:rFonts w:eastAsia="Times New Roman"/>
        </w:rPr>
        <w:t xml:space="preserve"> </w:t>
      </w:r>
    </w:p>
    <w:p w14:paraId="7E30B2D7" w14:textId="238B9007" w:rsidR="00273A2D" w:rsidRPr="008D1593" w:rsidRDefault="00273A2D" w:rsidP="00273A2D">
      <w:proofErr w:type="spellStart"/>
      <w:r w:rsidRPr="008D1593">
        <w:t>Dogezer</w:t>
      </w:r>
      <w:r>
        <w:t>’s</w:t>
      </w:r>
      <w:proofErr w:type="spellEnd"/>
      <w:r w:rsidRPr="008D1593">
        <w:t xml:space="preserve"> ultimate goal is to create and launch </w:t>
      </w:r>
      <w:r>
        <w:t xml:space="preserve">the </w:t>
      </w:r>
      <w:r w:rsidRPr="008D1593">
        <w:t xml:space="preserve">Dogezer platform, which will completely change the way software products are being created. To achieve that goal, Dogezer is performing an ITO on </w:t>
      </w:r>
      <w:r>
        <w:t>the</w:t>
      </w:r>
      <w:r w:rsidRPr="008D1593">
        <w:t xml:space="preserve"> conditions described above. </w:t>
      </w:r>
      <w:r>
        <w:t>The a</w:t>
      </w:r>
      <w:r w:rsidRPr="008D1593">
        <w:t>nswers to the following questions explain the rationale behind these conditions:</w:t>
      </w:r>
    </w:p>
    <w:p w14:paraId="2D49D32C" w14:textId="009BFE4D" w:rsidR="00273A2D" w:rsidRPr="008D1593" w:rsidRDefault="0011778F" w:rsidP="00C7304E">
      <w:pPr>
        <w:pStyle w:val="ListParagraph"/>
        <w:numPr>
          <w:ilvl w:val="0"/>
          <w:numId w:val="44"/>
        </w:numPr>
      </w:pPr>
      <w:r>
        <w:t>Why Dogezer is doing an ITO:</w:t>
      </w:r>
    </w:p>
    <w:p w14:paraId="04371C93" w14:textId="5E0450F0" w:rsidR="00273A2D" w:rsidRDefault="00273A2D" w:rsidP="00C7304E">
      <w:pPr>
        <w:pStyle w:val="ListParagraph"/>
        <w:numPr>
          <w:ilvl w:val="1"/>
          <w:numId w:val="8"/>
        </w:numPr>
      </w:pPr>
      <w:r w:rsidRPr="008D1593">
        <w:t xml:space="preserve">Dogezer is bootstrapped by </w:t>
      </w:r>
      <w:r>
        <w:t>the</w:t>
      </w:r>
      <w:r w:rsidRPr="008D1593">
        <w:t xml:space="preserve"> personal savings of </w:t>
      </w:r>
      <w:r w:rsidR="00DC1E34">
        <w:t xml:space="preserve">the </w:t>
      </w:r>
      <w:r w:rsidRPr="008D1593">
        <w:t>team members, and need</w:t>
      </w:r>
      <w:r>
        <w:t>s</w:t>
      </w:r>
      <w:r w:rsidRPr="008D1593">
        <w:t xml:space="preserve"> financial support to establish a functional legal framework for the product, market the product and support </w:t>
      </w:r>
      <w:r>
        <w:t xml:space="preserve">the </w:t>
      </w:r>
      <w:r w:rsidRPr="008D1593">
        <w:t>product infrastructure before</w:t>
      </w:r>
      <w:r>
        <w:t xml:space="preserve"> the</w:t>
      </w:r>
      <w:r w:rsidR="0011778F">
        <w:t xml:space="preserve"> product will reach a “</w:t>
      </w:r>
      <w:r w:rsidRPr="008D1593">
        <w:t>break even</w:t>
      </w:r>
      <w:r w:rsidR="0011778F">
        <w:t>”</w:t>
      </w:r>
      <w:r w:rsidRPr="008D1593">
        <w:t>.</w:t>
      </w:r>
      <w:r>
        <w:t xml:space="preserve"> </w:t>
      </w:r>
      <w:proofErr w:type="gramStart"/>
      <w:r>
        <w:t>So</w:t>
      </w:r>
      <w:proofErr w:type="gramEnd"/>
      <w:r>
        <w:t xml:space="preserve"> we, as a team, decided to start a presale of the Premium Licenses to use our platform through the ITO described in that document.</w:t>
      </w:r>
    </w:p>
    <w:p w14:paraId="514FE1DB" w14:textId="175E0ACE" w:rsidR="00273A2D" w:rsidRPr="008D1593" w:rsidRDefault="00273A2D" w:rsidP="00C7304E">
      <w:pPr>
        <w:pStyle w:val="ListParagraph"/>
        <w:numPr>
          <w:ilvl w:val="0"/>
          <w:numId w:val="8"/>
        </w:numPr>
      </w:pPr>
      <w:r w:rsidRPr="008D1593">
        <w:t xml:space="preserve">Why Dogezer is doing a </w:t>
      </w:r>
      <w:proofErr w:type="spellStart"/>
      <w:r w:rsidR="003F2D99">
        <w:t>PreITO</w:t>
      </w:r>
      <w:proofErr w:type="spellEnd"/>
      <w:r w:rsidR="0011778F">
        <w:t>:</w:t>
      </w:r>
    </w:p>
    <w:p w14:paraId="00988014" w14:textId="21C7EA97" w:rsidR="00273A2D" w:rsidRPr="008D1593" w:rsidRDefault="00273A2D" w:rsidP="00C7304E">
      <w:pPr>
        <w:pStyle w:val="ListParagraph"/>
        <w:numPr>
          <w:ilvl w:val="1"/>
          <w:numId w:val="8"/>
        </w:numPr>
      </w:pPr>
      <w:r>
        <w:t xml:space="preserve">We would like to see </w:t>
      </w:r>
      <w:r w:rsidR="00DC1E34">
        <w:t xml:space="preserve">the </w:t>
      </w:r>
      <w:r>
        <w:t xml:space="preserve">market response </w:t>
      </w:r>
      <w:r w:rsidR="006E669B">
        <w:t>to</w:t>
      </w:r>
      <w:r>
        <w:t xml:space="preserve"> the Dogezer concept, </w:t>
      </w:r>
      <w:r w:rsidR="006E669B">
        <w:t xml:space="preserve">the </w:t>
      </w:r>
      <w:r>
        <w:t>Whitepaper</w:t>
      </w:r>
      <w:r w:rsidR="0011778F">
        <w:t>,</w:t>
      </w:r>
      <w:r>
        <w:t xml:space="preserve"> and prototype to </w:t>
      </w:r>
      <w:r w:rsidR="000F7D2E">
        <w:t xml:space="preserve">gage whether it makes sense for the team to continue with the ITO or if it is better to concentrate on the product development right now. </w:t>
      </w:r>
      <w:proofErr w:type="gramStart"/>
      <w:r w:rsidR="000F7D2E" w:rsidRPr="008D1593">
        <w:t>So</w:t>
      </w:r>
      <w:proofErr w:type="gramEnd"/>
      <w:r w:rsidR="000F7D2E" w:rsidRPr="008D1593">
        <w:t xml:space="preserve"> </w:t>
      </w:r>
      <w:r w:rsidR="000F7D2E">
        <w:t xml:space="preserve">the </w:t>
      </w:r>
      <w:r w:rsidR="000F7D2E" w:rsidRPr="008D1593">
        <w:t xml:space="preserve">team may </w:t>
      </w:r>
      <w:r w:rsidR="000F7D2E">
        <w:t>cancel</w:t>
      </w:r>
      <w:r w:rsidR="000F7D2E" w:rsidRPr="008D1593">
        <w:t xml:space="preserve"> </w:t>
      </w:r>
      <w:r w:rsidR="000F7D2E">
        <w:t xml:space="preserve">the </w:t>
      </w:r>
      <w:r w:rsidR="000F7D2E" w:rsidRPr="008D1593">
        <w:t xml:space="preserve">ITO and </w:t>
      </w:r>
      <w:r w:rsidR="000F7D2E">
        <w:t>refund the</w:t>
      </w:r>
      <w:r w:rsidR="000F7D2E" w:rsidRPr="008D1593">
        <w:t xml:space="preserve"> </w:t>
      </w:r>
      <w:proofErr w:type="spellStart"/>
      <w:r w:rsidR="000F7D2E">
        <w:t>PreITO</w:t>
      </w:r>
      <w:proofErr w:type="spellEnd"/>
      <w:r w:rsidR="000F7D2E" w:rsidRPr="008D1593">
        <w:t xml:space="preserve"> </w:t>
      </w:r>
      <w:r w:rsidR="000F7D2E">
        <w:t>T</w:t>
      </w:r>
      <w:r w:rsidR="000F7D2E" w:rsidRPr="008D1593">
        <w:t xml:space="preserve">oken buyers </w:t>
      </w:r>
      <w:r w:rsidR="000F7D2E">
        <w:t xml:space="preserve">if </w:t>
      </w:r>
      <w:r w:rsidR="000F7D2E" w:rsidRPr="008D1593">
        <w:t xml:space="preserve">there </w:t>
      </w:r>
      <w:r w:rsidR="000F7D2E">
        <w:t>is</w:t>
      </w:r>
      <w:r w:rsidR="000F7D2E" w:rsidRPr="008D1593">
        <w:t xml:space="preserve"> low </w:t>
      </w:r>
      <w:proofErr w:type="spellStart"/>
      <w:r w:rsidR="000F7D2E">
        <w:t>PreITO</w:t>
      </w:r>
      <w:proofErr w:type="spellEnd"/>
      <w:r w:rsidR="000F7D2E" w:rsidRPr="008D1593">
        <w:t xml:space="preserve"> interest.</w:t>
      </w:r>
    </w:p>
    <w:p w14:paraId="757639DB" w14:textId="66182181"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Basic License:</w:t>
      </w:r>
    </w:p>
    <w:p w14:paraId="53968869" w14:textId="45470D7B" w:rsidR="00273A2D" w:rsidRDefault="00273A2D" w:rsidP="00C7304E">
      <w:pPr>
        <w:pStyle w:val="ListParagraph"/>
        <w:numPr>
          <w:ilvl w:val="1"/>
          <w:numId w:val="8"/>
        </w:numPr>
      </w:pPr>
      <w:r w:rsidRPr="008D1593">
        <w:t xml:space="preserve">Dogezer would like to provide services for </w:t>
      </w:r>
      <w:r>
        <w:t xml:space="preserve">the </w:t>
      </w:r>
      <w:r w:rsidRPr="008D1593">
        <w:t>users who</w:t>
      </w:r>
      <w:r>
        <w:t xml:space="preserve"> have not</w:t>
      </w:r>
      <w:r w:rsidRPr="008D1593">
        <w:t xml:space="preserve"> participated in </w:t>
      </w:r>
      <w:r>
        <w:t xml:space="preserve">the </w:t>
      </w:r>
      <w:r w:rsidRPr="008D1593">
        <w:t>ITO.</w:t>
      </w:r>
      <w:r>
        <w:t xml:space="preserve"> While t</w:t>
      </w:r>
      <w:r w:rsidRPr="008D1593">
        <w:t xml:space="preserve">hese users may try to get </w:t>
      </w:r>
      <w:r>
        <w:t>the</w:t>
      </w:r>
      <w:r w:rsidRPr="008D1593">
        <w:t xml:space="preserve"> Premium Licen</w:t>
      </w:r>
      <w:r>
        <w:t xml:space="preserve">se from any of the ITO participants, if may happen that the Premium License holders wouldn’t sell these licenses, or would sell them </w:t>
      </w:r>
      <w:r w:rsidR="006E669B">
        <w:t>at</w:t>
      </w:r>
      <w:r>
        <w:t xml:space="preserve"> a very high cost. We don’t want users to be blocked </w:t>
      </w:r>
      <w:r w:rsidR="00685F89">
        <w:t>because of this</w:t>
      </w:r>
      <w:r>
        <w:t>.</w:t>
      </w:r>
    </w:p>
    <w:p w14:paraId="50FC0148" w14:textId="42FE9EE4" w:rsidR="00273A2D" w:rsidRPr="008D1593" w:rsidRDefault="00273A2D" w:rsidP="00C7304E">
      <w:pPr>
        <w:pStyle w:val="ListParagraph"/>
        <w:numPr>
          <w:ilvl w:val="0"/>
          <w:numId w:val="8"/>
        </w:numPr>
      </w:pPr>
      <w:r>
        <w:t xml:space="preserve">Why Dogezer </w:t>
      </w:r>
      <w:r w:rsidR="000F7D2E">
        <w:t>offers</w:t>
      </w:r>
      <w:r>
        <w:t xml:space="preserve"> </w:t>
      </w:r>
      <w:r w:rsidR="00705DE5">
        <w:t xml:space="preserve">the </w:t>
      </w:r>
      <w:r w:rsidR="0011778F">
        <w:t>Premium License:</w:t>
      </w:r>
    </w:p>
    <w:p w14:paraId="6EC9F887" w14:textId="6EE83A7B" w:rsidR="00273A2D" w:rsidRDefault="00273A2D" w:rsidP="00C7304E">
      <w:pPr>
        <w:pStyle w:val="ListParagraph"/>
        <w:numPr>
          <w:ilvl w:val="1"/>
          <w:numId w:val="8"/>
        </w:numPr>
      </w:pPr>
      <w:r w:rsidRPr="008D1593">
        <w:t xml:space="preserve">We want to reward early supporters with </w:t>
      </w:r>
      <w:r w:rsidR="000F7D2E">
        <w:t>“</w:t>
      </w:r>
      <w:r w:rsidR="00705DE5" w:rsidRPr="00705DE5">
        <w:rPr>
          <w:i/>
        </w:rPr>
        <w:t>P</w:t>
      </w:r>
      <w:r w:rsidRPr="00705DE5">
        <w:rPr>
          <w:i/>
        </w:rPr>
        <w:t>remium</w:t>
      </w:r>
      <w:r w:rsidR="000F7D2E">
        <w:rPr>
          <w:i/>
        </w:rPr>
        <w:t>”</w:t>
      </w:r>
      <w:r w:rsidRPr="008D1593">
        <w:t xml:space="preserve"> status on the platform and additional functions.</w:t>
      </w:r>
    </w:p>
    <w:p w14:paraId="555036EC" w14:textId="776D8EAF" w:rsidR="00273A2D" w:rsidRDefault="00273A2D" w:rsidP="00C7304E">
      <w:pPr>
        <w:pStyle w:val="ListParagraph"/>
        <w:numPr>
          <w:ilvl w:val="1"/>
          <w:numId w:val="8"/>
        </w:numPr>
      </w:pPr>
      <w:r>
        <w:t xml:space="preserve">We need a method to sort the projects and users. If such method </w:t>
      </w:r>
      <w:r w:rsidR="002C7CB4">
        <w:t>is purely</w:t>
      </w:r>
      <w:r>
        <w:t xml:space="preserve"> based on </w:t>
      </w:r>
      <w:r w:rsidR="009D6145">
        <w:t xml:space="preserve">the </w:t>
      </w:r>
      <w:r>
        <w:t>project</w:t>
      </w:r>
      <w:r w:rsidR="000F7D2E">
        <w:t>’</w:t>
      </w:r>
      <w:r w:rsidR="009D6145">
        <w:t>s</w:t>
      </w:r>
      <w:r>
        <w:t xml:space="preserve"> rating and user</w:t>
      </w:r>
      <w:r w:rsidR="000F7D2E">
        <w:t>’</w:t>
      </w:r>
      <w:r w:rsidR="009D6145">
        <w:t>s</w:t>
      </w:r>
      <w:r>
        <w:t xml:space="preserve"> </w:t>
      </w:r>
      <w:r w:rsidR="000F7D2E">
        <w:rPr>
          <w:i/>
        </w:rPr>
        <w:t>“</w:t>
      </w:r>
      <w:r w:rsidR="009D6145" w:rsidRPr="009D6145">
        <w:rPr>
          <w:i/>
        </w:rPr>
        <w:t>Karma</w:t>
      </w:r>
      <w:r w:rsidR="000F7D2E">
        <w:rPr>
          <w:i/>
        </w:rPr>
        <w:t>”</w:t>
      </w:r>
      <w:r>
        <w:t xml:space="preserve">, </w:t>
      </w:r>
      <w:r w:rsidR="009D6145">
        <w:t xml:space="preserve">it will be hard to notice </w:t>
      </w:r>
      <w:r>
        <w:t xml:space="preserve">new users/projects. If such method </w:t>
      </w:r>
      <w:r w:rsidR="00C14AEB">
        <w:t>is</w:t>
      </w:r>
      <w:r>
        <w:t xml:space="preserve"> purely </w:t>
      </w:r>
      <w:r w:rsidR="009D6145">
        <w:t xml:space="preserve">material </w:t>
      </w:r>
      <w:r>
        <w:t>based,</w:t>
      </w:r>
      <w:r w:rsidR="006E669B">
        <w:t xml:space="preserve"> the</w:t>
      </w:r>
      <w:r>
        <w:t xml:space="preserve"> projects and users who can invest money in marketing </w:t>
      </w:r>
      <w:r w:rsidR="0015702E">
        <w:t>will occupy</w:t>
      </w:r>
      <w:r>
        <w:t xml:space="preserve"> </w:t>
      </w:r>
      <w:r w:rsidR="0015702E">
        <w:t xml:space="preserve">the </w:t>
      </w:r>
      <w:r>
        <w:t>top</w:t>
      </w:r>
      <w:r w:rsidR="0015702E">
        <w:t xml:space="preserve"> of the search results</w:t>
      </w:r>
      <w:r>
        <w:t xml:space="preserve">, making Dogezer </w:t>
      </w:r>
      <w:r w:rsidR="0015702E">
        <w:t xml:space="preserve">a battlefield </w:t>
      </w:r>
      <w:r>
        <w:t>of marketing budgets.</w:t>
      </w:r>
    </w:p>
    <w:p w14:paraId="0157DA86" w14:textId="46B21FE2" w:rsidR="00273A2D" w:rsidRDefault="00273A2D" w:rsidP="00C7304E">
      <w:pPr>
        <w:pStyle w:val="ListParagraph"/>
        <w:numPr>
          <w:ilvl w:val="1"/>
          <w:numId w:val="8"/>
        </w:numPr>
      </w:pPr>
      <w:r>
        <w:t xml:space="preserve">We need a method to differentiate the users, so when voting or auctions end in a draw, we can take </w:t>
      </w:r>
      <w:r w:rsidR="006E669B">
        <w:t xml:space="preserve">an </w:t>
      </w:r>
      <w:r>
        <w:t>additional par</w:t>
      </w:r>
      <w:r w:rsidR="00705DE5">
        <w:t xml:space="preserve">ameter into account (number of </w:t>
      </w:r>
      <w:r w:rsidR="000F7D2E">
        <w:rPr>
          <w:i/>
        </w:rPr>
        <w:t>“</w:t>
      </w:r>
      <w:r w:rsidR="00705DE5" w:rsidRPr="00705DE5">
        <w:rPr>
          <w:i/>
        </w:rPr>
        <w:t>P</w:t>
      </w:r>
      <w:r w:rsidRPr="00705DE5">
        <w:rPr>
          <w:i/>
        </w:rPr>
        <w:t>remium</w:t>
      </w:r>
      <w:r w:rsidR="000F7D2E">
        <w:rPr>
          <w:i/>
        </w:rPr>
        <w:t xml:space="preserve">” </w:t>
      </w:r>
      <w:r>
        <w:t>users on each side) so</w:t>
      </w:r>
      <w:r w:rsidR="006E669B">
        <w:t xml:space="preserve"> the</w:t>
      </w:r>
      <w:r>
        <w:t xml:space="preserve"> system can make a decision without restarting </w:t>
      </w:r>
      <w:r w:rsidR="006E669B">
        <w:t xml:space="preserve">the </w:t>
      </w:r>
      <w:r>
        <w:t>auction/voting.</w:t>
      </w:r>
    </w:p>
    <w:p w14:paraId="5384A09C" w14:textId="47F8B17D" w:rsidR="00424CBC" w:rsidRPr="008D1593" w:rsidRDefault="00C53847" w:rsidP="00C7304E">
      <w:pPr>
        <w:pStyle w:val="ListParagraph"/>
        <w:numPr>
          <w:ilvl w:val="0"/>
          <w:numId w:val="8"/>
        </w:numPr>
      </w:pPr>
      <w:r>
        <w:t xml:space="preserve">How many Premium Licenses </w:t>
      </w:r>
      <w:r w:rsidR="00C14AEB">
        <w:t xml:space="preserve">will </w:t>
      </w:r>
      <w:r>
        <w:t>be there</w:t>
      </w:r>
      <w:r w:rsidR="000F7D2E">
        <w:t>?</w:t>
      </w:r>
    </w:p>
    <w:p w14:paraId="4D0579E4" w14:textId="3CE1B377" w:rsidR="00C53847" w:rsidRPr="008D1593" w:rsidRDefault="00192B50" w:rsidP="00C7304E">
      <w:pPr>
        <w:pStyle w:val="ListParagraph"/>
        <w:numPr>
          <w:ilvl w:val="1"/>
          <w:numId w:val="8"/>
        </w:numPr>
      </w:pPr>
      <w:r>
        <w:t xml:space="preserve">The total number of </w:t>
      </w:r>
      <w:r w:rsidR="00705DE5">
        <w:t xml:space="preserve">the </w:t>
      </w:r>
      <w:r>
        <w:t>Premium L</w:t>
      </w:r>
      <w:r w:rsidR="00C53847">
        <w:t xml:space="preserve">icenses </w:t>
      </w:r>
      <w:r w:rsidR="00705DE5">
        <w:t xml:space="preserve">is </w:t>
      </w:r>
      <w:r w:rsidR="002C7CB4">
        <w:t>permanent and</w:t>
      </w:r>
      <w:r w:rsidR="00C53847">
        <w:t xml:space="preserve"> </w:t>
      </w:r>
      <w:r w:rsidR="00C14AEB">
        <w:t xml:space="preserve">will </w:t>
      </w:r>
      <w:r w:rsidR="00C53847">
        <w:t>be equal t</w:t>
      </w:r>
      <w:r w:rsidR="002C7CB4">
        <w:t xml:space="preserve">o </w:t>
      </w:r>
      <w:r w:rsidR="000F7D2E">
        <w:t xml:space="preserve">the </w:t>
      </w:r>
      <w:r w:rsidR="002C7CB4">
        <w:t>number of DGZ sold at ITO * 4</w:t>
      </w:r>
      <w:r w:rsidR="00C53847">
        <w:t xml:space="preserve">. We </w:t>
      </w:r>
      <w:r w:rsidR="000F7D2E">
        <w:t>want</w:t>
      </w:r>
      <w:r w:rsidR="00C53847">
        <w:t xml:space="preserve"> like to ensure </w:t>
      </w:r>
      <w:r w:rsidR="00705DE5">
        <w:t xml:space="preserve">the </w:t>
      </w:r>
      <w:r w:rsidR="00C53847">
        <w:t xml:space="preserve">Premium License </w:t>
      </w:r>
      <w:r w:rsidR="000F7D2E">
        <w:t>will</w:t>
      </w:r>
      <w:r w:rsidR="00C53847">
        <w:t xml:space="preserve"> be a </w:t>
      </w:r>
      <w:r w:rsidR="00C53847">
        <w:lastRenderedPageBreak/>
        <w:t xml:space="preserve">valuable </w:t>
      </w:r>
      <w:r>
        <w:t xml:space="preserve">and somewhat rare </w:t>
      </w:r>
      <w:r w:rsidR="00C53847">
        <w:t xml:space="preserve">resource in case of </w:t>
      </w:r>
      <w:r w:rsidR="000F7D2E">
        <w:t>d</w:t>
      </w:r>
      <w:r w:rsidR="00C53847">
        <w:t>i</w:t>
      </w:r>
      <w:r>
        <w:t>sruptive growth, but will still be highly available at</w:t>
      </w:r>
      <w:r w:rsidR="006E669B">
        <w:t xml:space="preserve"> the</w:t>
      </w:r>
      <w:r>
        <w:t xml:space="preserve"> initial stages and for early supporters.</w:t>
      </w:r>
      <w:r w:rsidR="00C53847">
        <w:t xml:space="preserve"> </w:t>
      </w:r>
    </w:p>
    <w:p w14:paraId="1597D41F" w14:textId="0A869CBE" w:rsidR="00424CBC" w:rsidRDefault="0015702E" w:rsidP="00C7304E">
      <w:pPr>
        <w:pStyle w:val="ListParagraph"/>
        <w:numPr>
          <w:ilvl w:val="0"/>
          <w:numId w:val="8"/>
        </w:numPr>
      </w:pPr>
      <w:r>
        <w:t>Why</w:t>
      </w:r>
      <w:r w:rsidRPr="008D1593">
        <w:t xml:space="preserve"> these</w:t>
      </w:r>
      <w:r w:rsidR="00424CBC" w:rsidRPr="008D1593">
        <w:t xml:space="preserve"> </w:t>
      </w:r>
      <w:r w:rsidR="000F7D2E">
        <w:t xml:space="preserve">particular </w:t>
      </w:r>
      <w:r w:rsidR="00424CBC" w:rsidRPr="008D1593">
        <w:t xml:space="preserve">limits </w:t>
      </w:r>
      <w:r w:rsidR="0024431D">
        <w:t>for sold T</w:t>
      </w:r>
      <w:r w:rsidR="00543C49">
        <w:t>okens</w:t>
      </w:r>
      <w:r w:rsidR="000F7D2E">
        <w:t xml:space="preserve"> are established</w:t>
      </w:r>
      <w:r w:rsidR="00424CBC" w:rsidRPr="008D1593">
        <w:t xml:space="preserve">, ITO and </w:t>
      </w:r>
      <w:proofErr w:type="spellStart"/>
      <w:r w:rsidR="003F2D99">
        <w:t>PreITO</w:t>
      </w:r>
      <w:proofErr w:type="spellEnd"/>
      <w:r w:rsidR="000F7D2E">
        <w:t>?</w:t>
      </w:r>
    </w:p>
    <w:p w14:paraId="6D6ADEE9" w14:textId="073B6597" w:rsidR="00543C49" w:rsidRDefault="00543C49" w:rsidP="00C7304E">
      <w:pPr>
        <w:pStyle w:val="ListParagraph"/>
        <w:numPr>
          <w:ilvl w:val="1"/>
          <w:numId w:val="8"/>
        </w:numPr>
      </w:pPr>
      <w:r>
        <w:t>We would like to give all supporters</w:t>
      </w:r>
      <w:r w:rsidR="000F7D2E">
        <w:t xml:space="preserve"> a chance</w:t>
      </w:r>
      <w:r>
        <w:t xml:space="preserve"> to participate in </w:t>
      </w:r>
      <w:proofErr w:type="spellStart"/>
      <w:r w:rsidR="003F2D99">
        <w:t>PreITO</w:t>
      </w:r>
      <w:proofErr w:type="spellEnd"/>
      <w:r>
        <w:t xml:space="preserve"> or ITO, so we are </w:t>
      </w:r>
      <w:r w:rsidR="000F7D2E">
        <w:t>offering</w:t>
      </w:r>
      <w:r>
        <w:t xml:space="preserve"> a high number of Tokens for sale. </w:t>
      </w:r>
    </w:p>
    <w:p w14:paraId="13463EE6" w14:textId="6F23DDFC" w:rsidR="00543C49" w:rsidRDefault="006E669B" w:rsidP="00C7304E">
      <w:pPr>
        <w:pStyle w:val="ListParagraph"/>
        <w:numPr>
          <w:ilvl w:val="1"/>
          <w:numId w:val="8"/>
        </w:numPr>
      </w:pPr>
      <w:r>
        <w:t>The a</w:t>
      </w:r>
      <w:r w:rsidR="00543C49">
        <w:t xml:space="preserve">mount of funds collected </w:t>
      </w:r>
      <w:r w:rsidR="009D6145">
        <w:t>will</w:t>
      </w:r>
      <w:r w:rsidR="00543C49">
        <w:t xml:space="preserve"> have an impact on </w:t>
      </w:r>
      <w:r>
        <w:t xml:space="preserve">the </w:t>
      </w:r>
      <w:r w:rsidR="00543C49">
        <w:t xml:space="preserve">formulas defined in </w:t>
      </w:r>
      <w:r>
        <w:t xml:space="preserve">the </w:t>
      </w:r>
      <w:r w:rsidR="00543C49">
        <w:t xml:space="preserve">ITO conditions, and the </w:t>
      </w:r>
      <w:r w:rsidR="009D6145">
        <w:t>bigger</w:t>
      </w:r>
      <w:r w:rsidR="00543C49">
        <w:t xml:space="preserve"> the amount of funds we collect, the higher the burn rate</w:t>
      </w:r>
      <w:r w:rsidR="009D6145">
        <w:t xml:space="preserve"> will be</w:t>
      </w:r>
      <w:r w:rsidR="00543C49">
        <w:t xml:space="preserve">.  </w:t>
      </w:r>
    </w:p>
    <w:p w14:paraId="42858014" w14:textId="25179C7F" w:rsidR="00543C49" w:rsidRDefault="00EF00AE" w:rsidP="00C7304E">
      <w:pPr>
        <w:pStyle w:val="ListParagraph"/>
        <w:numPr>
          <w:ilvl w:val="1"/>
          <w:numId w:val="8"/>
        </w:numPr>
      </w:pPr>
      <w:r>
        <w:t xml:space="preserve">We would like to secure funding until </w:t>
      </w:r>
      <w:r w:rsidR="009D6145">
        <w:t xml:space="preserve">the </w:t>
      </w:r>
      <w:r w:rsidR="002C7CB4">
        <w:t>platform</w:t>
      </w:r>
      <w:r>
        <w:t xml:space="preserve"> bec</w:t>
      </w:r>
      <w:r w:rsidR="009D6145">
        <w:t>o</w:t>
      </w:r>
      <w:r>
        <w:t>me</w:t>
      </w:r>
      <w:r w:rsidR="009D6145">
        <w:t>s</w:t>
      </w:r>
      <w:r>
        <w:t xml:space="preserve"> profitable</w:t>
      </w:r>
      <w:r w:rsidR="00543C49">
        <w:t xml:space="preserve"> through ITO. </w:t>
      </w:r>
    </w:p>
    <w:p w14:paraId="7122CACF" w14:textId="05506805" w:rsidR="00EF00AE" w:rsidRDefault="00EF00AE" w:rsidP="00C7304E">
      <w:pPr>
        <w:pStyle w:val="ListParagraph"/>
        <w:numPr>
          <w:ilvl w:val="0"/>
          <w:numId w:val="8"/>
        </w:numPr>
      </w:pPr>
      <w:r>
        <w:t xml:space="preserve">How </w:t>
      </w:r>
      <w:r w:rsidR="009D6145">
        <w:t>is</w:t>
      </w:r>
      <w:r>
        <w:t xml:space="preserve"> </w:t>
      </w:r>
      <w:r w:rsidR="00653FC9">
        <w:t xml:space="preserve">the </w:t>
      </w:r>
      <w:r>
        <w:t>Dogezer team</w:t>
      </w:r>
      <w:r w:rsidR="009D6145">
        <w:t>’s</w:t>
      </w:r>
      <w:r>
        <w:t xml:space="preserve"> success </w:t>
      </w:r>
      <w:r w:rsidR="00653FC9">
        <w:t>a</w:t>
      </w:r>
      <w:r w:rsidR="0011778F">
        <w:t>ttached to the platform success:</w:t>
      </w:r>
    </w:p>
    <w:p w14:paraId="7769616D" w14:textId="5C11E8AE" w:rsidR="00EF00AE" w:rsidRDefault="00EF00AE" w:rsidP="00C7304E">
      <w:pPr>
        <w:pStyle w:val="ListParagraph"/>
        <w:numPr>
          <w:ilvl w:val="1"/>
          <w:numId w:val="8"/>
        </w:numPr>
      </w:pPr>
      <w:r>
        <w:t xml:space="preserve">Our share of </w:t>
      </w:r>
      <w:r w:rsidR="002355B9">
        <w:t xml:space="preserve">the </w:t>
      </w:r>
      <w:r w:rsidR="0024431D">
        <w:t>DGZ T</w:t>
      </w:r>
      <w:r>
        <w:t xml:space="preserve">okens </w:t>
      </w:r>
      <w:r w:rsidR="009D6145">
        <w:t>is</w:t>
      </w:r>
      <w:r>
        <w:t xml:space="preserve"> vested, so we </w:t>
      </w:r>
      <w:r w:rsidR="009D6145">
        <w:t>will not</w:t>
      </w:r>
      <w:r>
        <w:t xml:space="preserve"> be able to utilize them immediately. If at the moment when </w:t>
      </w:r>
      <w:r w:rsidR="009D6145">
        <w:t xml:space="preserve">the </w:t>
      </w:r>
      <w:r>
        <w:t>vesting period expire</w:t>
      </w:r>
      <w:r w:rsidR="00D03D7C">
        <w:t>s</w:t>
      </w:r>
      <w:r w:rsidR="00543C49">
        <w:t>,</w:t>
      </w:r>
      <w:r>
        <w:t xml:space="preserve"> </w:t>
      </w:r>
      <w:r w:rsidR="001243B6">
        <w:t xml:space="preserve">the </w:t>
      </w:r>
      <w:r>
        <w:t xml:space="preserve">Dogezer platform </w:t>
      </w:r>
      <w:r w:rsidR="009D6145">
        <w:t>will not</w:t>
      </w:r>
      <w:r w:rsidR="0024431D">
        <w:t xml:space="preserve"> be launched, these T</w:t>
      </w:r>
      <w:r>
        <w:t xml:space="preserve">okens </w:t>
      </w:r>
      <w:r w:rsidR="009D6145">
        <w:t>will</w:t>
      </w:r>
      <w:r>
        <w:t xml:space="preserve"> be useless.</w:t>
      </w:r>
    </w:p>
    <w:p w14:paraId="7B72D121" w14:textId="3E68024C" w:rsidR="00EF00AE" w:rsidRDefault="00EF00AE" w:rsidP="00C7304E">
      <w:pPr>
        <w:pStyle w:val="ListParagraph"/>
        <w:numPr>
          <w:ilvl w:val="1"/>
          <w:numId w:val="8"/>
        </w:numPr>
      </w:pPr>
      <w:r>
        <w:t xml:space="preserve">We plan to establish an escrow scheme to ensure </w:t>
      </w:r>
      <w:r w:rsidR="00D03D7C">
        <w:t xml:space="preserve">that </w:t>
      </w:r>
      <w:r w:rsidR="009D6145">
        <w:t xml:space="preserve">the </w:t>
      </w:r>
      <w:r w:rsidR="00D03D7C">
        <w:t xml:space="preserve">collected funds will be used for the purpose of </w:t>
      </w:r>
      <w:r w:rsidR="009D6145">
        <w:t xml:space="preserve">the </w:t>
      </w:r>
      <w:r w:rsidR="00D03D7C">
        <w:t>platform development. We would like to hear</w:t>
      </w:r>
      <w:r w:rsidR="00653FC9">
        <w:t xml:space="preserve"> you</w:t>
      </w:r>
      <w:r w:rsidR="009D6145">
        <w:t>r</w:t>
      </w:r>
      <w:r w:rsidR="00653FC9">
        <w:t xml:space="preserve"> suggestions and recommendations </w:t>
      </w:r>
      <w:r w:rsidR="000F7D2E">
        <w:t>for</w:t>
      </w:r>
      <w:r w:rsidR="00653FC9">
        <w:t xml:space="preserve"> </w:t>
      </w:r>
      <w:r w:rsidR="009D6145">
        <w:t xml:space="preserve">a </w:t>
      </w:r>
      <w:r w:rsidR="00653FC9">
        <w:t xml:space="preserve">trustworthy escrow agent at </w:t>
      </w:r>
      <w:hyperlink r:id="rId55" w:history="1">
        <w:r w:rsidR="00D03D7C" w:rsidRPr="005F0DB5">
          <w:rPr>
            <w:rStyle w:val="linkChar"/>
          </w:rPr>
          <w:t>team@dogezer.com</w:t>
        </w:r>
      </w:hyperlink>
      <w:r w:rsidR="00D03D7C">
        <w:t xml:space="preserve">. We will define an escrow scheme before </w:t>
      </w:r>
      <w:r w:rsidR="009D6145">
        <w:t xml:space="preserve">the </w:t>
      </w:r>
      <w:r w:rsidR="0015702E">
        <w:t xml:space="preserve">start of </w:t>
      </w:r>
      <w:r w:rsidR="00D03D7C">
        <w:t xml:space="preserve">ITO. </w:t>
      </w:r>
    </w:p>
    <w:p w14:paraId="32B24F74" w14:textId="4EF7E91A" w:rsidR="00D03D7C" w:rsidRDefault="00EF00AE" w:rsidP="00C7304E">
      <w:pPr>
        <w:pStyle w:val="ListParagraph"/>
        <w:numPr>
          <w:ilvl w:val="1"/>
          <w:numId w:val="8"/>
        </w:numPr>
      </w:pPr>
      <w:r>
        <w:t xml:space="preserve">All of us strongly </w:t>
      </w:r>
      <w:r w:rsidR="00D03D7C">
        <w:t xml:space="preserve">believe in </w:t>
      </w:r>
      <w:r w:rsidR="00A749A9">
        <w:t>the future of the Dogezer</w:t>
      </w:r>
      <w:r w:rsidR="00D03D7C">
        <w:t xml:space="preserve"> </w:t>
      </w:r>
      <w:r w:rsidR="00A749A9">
        <w:t>platform</w:t>
      </w:r>
      <w:r w:rsidR="00D03D7C">
        <w:t>. Our ultimate financial interest is connected to Dogezer be</w:t>
      </w:r>
      <w:r w:rsidR="00653FC9">
        <w:t>com</w:t>
      </w:r>
      <w:r w:rsidR="0015702E">
        <w:t>ing</w:t>
      </w:r>
      <w:r w:rsidR="00653FC9">
        <w:t xml:space="preserve"> </w:t>
      </w:r>
      <w:r w:rsidR="009D6145">
        <w:t xml:space="preserve">the </w:t>
      </w:r>
      <w:r w:rsidR="0015702E">
        <w:t xml:space="preserve">true </w:t>
      </w:r>
      <w:r w:rsidR="00653FC9">
        <w:t>market leader.</w:t>
      </w:r>
    </w:p>
    <w:p w14:paraId="2BEB4F8B" w14:textId="594EE8DE" w:rsidR="00F4352C" w:rsidRDefault="00424CBC" w:rsidP="00D03D7C">
      <w:r w:rsidRPr="008D1593">
        <w:t xml:space="preserve"> </w:t>
      </w:r>
    </w:p>
    <w:p w14:paraId="434867E9" w14:textId="4BC738A0" w:rsidR="00192B50" w:rsidRDefault="00192B50" w:rsidP="00D03D7C"/>
    <w:p w14:paraId="34D429F1" w14:textId="4A59D7E5" w:rsidR="00192B50" w:rsidRDefault="00192B50" w:rsidP="00D03D7C"/>
    <w:p w14:paraId="73BC41C2" w14:textId="183399F4" w:rsidR="00192B50" w:rsidRDefault="00192B50" w:rsidP="00D03D7C"/>
    <w:p w14:paraId="0EA5DD77" w14:textId="0C2DDE13" w:rsidR="00192B50" w:rsidRDefault="00192B50" w:rsidP="00D03D7C"/>
    <w:p w14:paraId="56AD2916" w14:textId="4C0E14F2" w:rsidR="00192B50" w:rsidRDefault="00192B50" w:rsidP="00D03D7C"/>
    <w:p w14:paraId="53466D97" w14:textId="4FE7265A" w:rsidR="00192B50" w:rsidRDefault="00192B50" w:rsidP="00D03D7C"/>
    <w:p w14:paraId="71B72522" w14:textId="77777777" w:rsidR="00192B50" w:rsidRDefault="00192B50" w:rsidP="00D03D7C"/>
    <w:p w14:paraId="1D1531AF" w14:textId="5A0BEAE9" w:rsidR="008D1593" w:rsidRDefault="008D1593" w:rsidP="008D1593"/>
    <w:p w14:paraId="163FD1CD" w14:textId="1AD87FCE" w:rsidR="002C7CB4" w:rsidRDefault="002C7CB4" w:rsidP="008D1593"/>
    <w:p w14:paraId="7EABCEA2" w14:textId="77777777" w:rsidR="00A90F0A" w:rsidRPr="008D1593" w:rsidRDefault="00A90F0A" w:rsidP="008D1593"/>
    <w:p w14:paraId="1FE4DB31" w14:textId="77777777" w:rsidR="005F0DB5" w:rsidRDefault="005F0DB5">
      <w:pPr>
        <w:spacing w:line="252" w:lineRule="auto"/>
        <w:jc w:val="left"/>
        <w:rPr>
          <w:rFonts w:ascii="Open Sans Light" w:hAnsi="Open Sans Light"/>
          <w:color w:val="333333"/>
          <w:spacing w:val="15"/>
          <w:sz w:val="32"/>
          <w:szCs w:val="24"/>
        </w:rPr>
      </w:pPr>
      <w:r>
        <w:br w:type="page"/>
      </w:r>
    </w:p>
    <w:p w14:paraId="67C5B12A" w14:textId="637BCFEE" w:rsidR="00AE34D9" w:rsidRDefault="00424CBC" w:rsidP="00C83A66">
      <w:pPr>
        <w:pStyle w:val="Heading2"/>
      </w:pPr>
      <w:bookmarkStart w:id="578" w:name="_Toc494114121"/>
      <w:r>
        <w:lastRenderedPageBreak/>
        <w:t>Funds D</w:t>
      </w:r>
      <w:r w:rsidR="00AE34D9">
        <w:t>istribution and Development Plan</w:t>
      </w:r>
      <w:bookmarkEnd w:id="578"/>
    </w:p>
    <w:p w14:paraId="3670D595" w14:textId="3DEAA87F" w:rsidR="00AE34D9" w:rsidRPr="00F4352C" w:rsidRDefault="00AE34D9" w:rsidP="00C7304E">
      <w:pPr>
        <w:pStyle w:val="ListParagraph"/>
        <w:numPr>
          <w:ilvl w:val="0"/>
          <w:numId w:val="12"/>
        </w:numPr>
        <w:ind w:left="426"/>
        <w:rPr>
          <w:rStyle w:val="Strong"/>
        </w:rPr>
      </w:pPr>
      <w:r w:rsidRPr="00F4352C">
        <w:rPr>
          <w:rStyle w:val="Strong"/>
        </w:rPr>
        <w:t>Funds collected: &lt; 1,000,000 USD.</w:t>
      </w:r>
    </w:p>
    <w:p w14:paraId="5F2133B0" w14:textId="3132ED37" w:rsidR="00F4352C" w:rsidRDefault="00CE4A3D" w:rsidP="00924624">
      <w:pPr>
        <w:ind w:left="426"/>
      </w:pPr>
      <w:r>
        <w:t>ITO Fails</w:t>
      </w:r>
      <w:r w:rsidR="00AE34D9">
        <w:t>. ITO Participants are refunded</w:t>
      </w:r>
      <w:r w:rsidR="00F4352C">
        <w:t>.</w:t>
      </w:r>
    </w:p>
    <w:p w14:paraId="09C3121A" w14:textId="77777777" w:rsidR="005F0DB5" w:rsidRDefault="005F0DB5" w:rsidP="005F0DB5">
      <w:pPr>
        <w:ind w:left="720"/>
      </w:pPr>
    </w:p>
    <w:p w14:paraId="0C79730C" w14:textId="2EA5C029" w:rsidR="00AE34D9" w:rsidRPr="00F4352C" w:rsidRDefault="00AE34D9" w:rsidP="00C7304E">
      <w:pPr>
        <w:pStyle w:val="ListParagraph"/>
        <w:numPr>
          <w:ilvl w:val="0"/>
          <w:numId w:val="12"/>
        </w:numPr>
        <w:ind w:left="426"/>
        <w:rPr>
          <w:rStyle w:val="Strong"/>
        </w:rPr>
      </w:pPr>
      <w:r w:rsidRPr="00F4352C">
        <w:rPr>
          <w:rStyle w:val="Strong"/>
        </w:rPr>
        <w:t>Funds collected: &gt; 1,000,000 USD and &lt; 5,000,000 USD</w:t>
      </w:r>
    </w:p>
    <w:p w14:paraId="603A21E3" w14:textId="77777777" w:rsidR="005F0DB5" w:rsidRDefault="005F0DB5" w:rsidP="00F4352C">
      <w:pPr>
        <w:pStyle w:val="ListParagraph"/>
      </w:pPr>
    </w:p>
    <w:p w14:paraId="68C8ACFF" w14:textId="4F17D458" w:rsidR="000F7D2E" w:rsidRDefault="005F0DB5" w:rsidP="00924624">
      <w:pPr>
        <w:pStyle w:val="ListParagraph"/>
        <w:ind w:left="426"/>
      </w:pPr>
      <w:r>
        <w:rPr>
          <w:noProof/>
          <w:lang w:val="ru-RU" w:eastAsia="ru-RU"/>
        </w:rPr>
        <w:drawing>
          <wp:anchor distT="0" distB="0" distL="114300" distR="114300" simplePos="0" relativeHeight="251664384" behindDoc="0" locked="0" layoutInCell="1" allowOverlap="1" wp14:anchorId="530809D1" wp14:editId="62D0015C">
            <wp:simplePos x="0" y="0"/>
            <wp:positionH relativeFrom="page">
              <wp:posOffset>3912484</wp:posOffset>
            </wp:positionH>
            <wp:positionV relativeFrom="paragraph">
              <wp:posOffset>7620</wp:posOffset>
            </wp:positionV>
            <wp:extent cx="2861945" cy="3076575"/>
            <wp:effectExtent l="0" t="0" r="0" b="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14:sizeRelH relativeFrom="margin">
              <wp14:pctWidth>0</wp14:pctWidth>
            </wp14:sizeRelH>
            <wp14:sizeRelV relativeFrom="margin">
              <wp14:pctHeight>0</wp14:pctHeight>
            </wp14:sizeRelV>
          </wp:anchor>
        </w:drawing>
      </w:r>
      <w:r w:rsidR="00F4352C">
        <w:t xml:space="preserve">ITO </w:t>
      </w:r>
      <w:r w:rsidR="0047597E">
        <w:t>result is satisfactory</w:t>
      </w:r>
      <w:r w:rsidR="00F4352C">
        <w:t xml:space="preserve">. </w:t>
      </w:r>
      <w:r w:rsidR="00D43917">
        <w:t xml:space="preserve">The </w:t>
      </w:r>
      <w:r w:rsidR="00F4352C">
        <w:t xml:space="preserve">Dogezer team will reduce </w:t>
      </w:r>
      <w:r w:rsidR="00526A81">
        <w:t xml:space="preserve">a </w:t>
      </w:r>
      <w:r w:rsidR="00F4352C">
        <w:t xml:space="preserve">number of features in </w:t>
      </w:r>
      <w:r w:rsidR="0047597E">
        <w:t xml:space="preserve">the </w:t>
      </w:r>
      <w:r w:rsidR="00F4352C">
        <w:t xml:space="preserve">product to fit into </w:t>
      </w:r>
      <w:r w:rsidR="00062032">
        <w:t xml:space="preserve">the </w:t>
      </w:r>
      <w:r w:rsidR="00F4352C">
        <w:t xml:space="preserve">budget. Dogezer will actively utilize </w:t>
      </w:r>
      <w:proofErr w:type="spellStart"/>
      <w:r w:rsidR="00F4352C">
        <w:t>Dogezer@Dogezer</w:t>
      </w:r>
      <w:proofErr w:type="spellEnd"/>
      <w:r w:rsidR="00F4352C">
        <w:t xml:space="preserve"> to add </w:t>
      </w:r>
      <w:r w:rsidR="0047597E">
        <w:t>extra</w:t>
      </w:r>
      <w:r w:rsidR="00F4352C">
        <w:t xml:space="preserve"> features in </w:t>
      </w:r>
      <w:r w:rsidR="000F7D2E">
        <w:t xml:space="preserve">the </w:t>
      </w:r>
      <w:r w:rsidR="00F4352C">
        <w:t xml:space="preserve">future. Dogezer </w:t>
      </w:r>
      <w:r w:rsidR="0047597E">
        <w:t xml:space="preserve">will </w:t>
      </w:r>
      <w:r w:rsidR="000F7D2E">
        <w:t xml:space="preserve">consider the </w:t>
      </w:r>
      <w:r w:rsidR="00F4352C">
        <w:t xml:space="preserve">possibility </w:t>
      </w:r>
      <w:r w:rsidR="000F7D2E">
        <w:t>of selling</w:t>
      </w:r>
      <w:r w:rsidR="00F4352C">
        <w:t xml:space="preserve"> a company share to VC to finance </w:t>
      </w:r>
      <w:r w:rsidR="0047597E">
        <w:t xml:space="preserve">platform </w:t>
      </w:r>
      <w:r w:rsidR="00F4352C">
        <w:t xml:space="preserve">growth. </w:t>
      </w:r>
    </w:p>
    <w:p w14:paraId="5379E044" w14:textId="77777777" w:rsidR="000F7D2E" w:rsidRDefault="000F7D2E" w:rsidP="00F4352C">
      <w:pPr>
        <w:pStyle w:val="ListParagraph"/>
      </w:pPr>
    </w:p>
    <w:p w14:paraId="55D3D20F" w14:textId="7CDADA10" w:rsidR="00F4352C" w:rsidRDefault="00F4352C" w:rsidP="00924624">
      <w:pPr>
        <w:pStyle w:val="ListParagraph"/>
        <w:ind w:left="426"/>
      </w:pPr>
      <w:r>
        <w:t>Funds Distribution:</w:t>
      </w:r>
    </w:p>
    <w:p w14:paraId="3A2E74AB" w14:textId="2B82B539" w:rsidR="00F4352C" w:rsidRDefault="00F4352C" w:rsidP="00C7304E">
      <w:pPr>
        <w:pStyle w:val="ListParagraph"/>
        <w:numPr>
          <w:ilvl w:val="0"/>
          <w:numId w:val="46"/>
        </w:numPr>
        <w:ind w:left="851"/>
      </w:pPr>
      <w:r>
        <w:t>10% Legal</w:t>
      </w:r>
    </w:p>
    <w:p w14:paraId="233E8815" w14:textId="423F1D8C" w:rsidR="00F4352C" w:rsidRDefault="00F4352C" w:rsidP="00C7304E">
      <w:pPr>
        <w:pStyle w:val="ListParagraph"/>
        <w:numPr>
          <w:ilvl w:val="0"/>
          <w:numId w:val="46"/>
        </w:numPr>
        <w:ind w:left="851"/>
      </w:pPr>
      <w:r>
        <w:t>75% Development</w:t>
      </w:r>
    </w:p>
    <w:p w14:paraId="30F75DCE" w14:textId="541B459F" w:rsidR="00F4352C" w:rsidRDefault="00F4352C" w:rsidP="00C7304E">
      <w:pPr>
        <w:pStyle w:val="ListParagraph"/>
        <w:numPr>
          <w:ilvl w:val="0"/>
          <w:numId w:val="46"/>
        </w:numPr>
        <w:ind w:left="851"/>
      </w:pPr>
      <w:r>
        <w:t xml:space="preserve">5% </w:t>
      </w:r>
      <w:r w:rsidR="00C83A66">
        <w:t xml:space="preserve">  </w:t>
      </w:r>
      <w:r w:rsidR="00E0583C">
        <w:t>Servers and Support</w:t>
      </w:r>
    </w:p>
    <w:p w14:paraId="1CD668F3" w14:textId="580ADADD" w:rsidR="00F4352C" w:rsidRDefault="00F4352C" w:rsidP="00C7304E">
      <w:pPr>
        <w:pStyle w:val="ListParagraph"/>
        <w:numPr>
          <w:ilvl w:val="0"/>
          <w:numId w:val="46"/>
        </w:numPr>
        <w:ind w:left="851"/>
      </w:pPr>
      <w:r>
        <w:t>10% Marketing</w:t>
      </w:r>
    </w:p>
    <w:p w14:paraId="6AAEF459" w14:textId="011A093C" w:rsidR="00F4352C" w:rsidRDefault="00F4352C" w:rsidP="00EF2241">
      <w:pPr>
        <w:pStyle w:val="ListParagraph"/>
      </w:pPr>
    </w:p>
    <w:p w14:paraId="5EE0E94F" w14:textId="77777777" w:rsidR="005F0DB5" w:rsidRDefault="005F0DB5" w:rsidP="00EF2241">
      <w:pPr>
        <w:pStyle w:val="ListParagraph"/>
      </w:pPr>
    </w:p>
    <w:p w14:paraId="4CABE30A" w14:textId="49572E29" w:rsidR="00EF2241" w:rsidRDefault="00EF2241" w:rsidP="00EF2241">
      <w:pPr>
        <w:pStyle w:val="ListParagraph"/>
      </w:pPr>
    </w:p>
    <w:p w14:paraId="3092C7C4" w14:textId="77777777" w:rsidR="00924624" w:rsidRDefault="00924624" w:rsidP="00EF2241">
      <w:pPr>
        <w:pStyle w:val="ListParagraph"/>
      </w:pPr>
    </w:p>
    <w:p w14:paraId="62CD1C97" w14:textId="72B38AAB" w:rsidR="00EF2241" w:rsidRPr="00EF2241" w:rsidRDefault="00EF2241" w:rsidP="00C7304E">
      <w:pPr>
        <w:pStyle w:val="ListParagraph"/>
        <w:numPr>
          <w:ilvl w:val="0"/>
          <w:numId w:val="12"/>
        </w:numPr>
        <w:ind w:left="426"/>
        <w:rPr>
          <w:rStyle w:val="Strong"/>
        </w:rPr>
      </w:pPr>
      <w:r w:rsidRPr="00EF2241">
        <w:rPr>
          <w:rStyle w:val="Strong"/>
        </w:rPr>
        <w:t xml:space="preserve">Funds collected: &gt; 5,000,000 USD and &lt; 20,000,000 USD. </w:t>
      </w:r>
    </w:p>
    <w:p w14:paraId="6CBDF974" w14:textId="77777777" w:rsidR="005F0DB5" w:rsidRDefault="005F0DB5" w:rsidP="00EF2241">
      <w:pPr>
        <w:pStyle w:val="ListParagraph"/>
      </w:pPr>
    </w:p>
    <w:p w14:paraId="33D8440C" w14:textId="71D0A7B0" w:rsidR="000F7D2E" w:rsidRDefault="00FA7AE7" w:rsidP="00924624">
      <w:pPr>
        <w:pStyle w:val="ListParagraph"/>
        <w:ind w:left="426"/>
      </w:pPr>
      <w:r>
        <w:rPr>
          <w:noProof/>
          <w:lang w:val="ru-RU" w:eastAsia="ru-RU"/>
        </w:rPr>
        <w:drawing>
          <wp:anchor distT="0" distB="0" distL="114300" distR="114300" simplePos="0" relativeHeight="251662336" behindDoc="0" locked="0" layoutInCell="1" allowOverlap="1" wp14:anchorId="4896E353" wp14:editId="257308CD">
            <wp:simplePos x="0" y="0"/>
            <wp:positionH relativeFrom="page">
              <wp:posOffset>3928386</wp:posOffset>
            </wp:positionH>
            <wp:positionV relativeFrom="paragraph">
              <wp:posOffset>13335</wp:posOffset>
            </wp:positionV>
            <wp:extent cx="2861945" cy="3076575"/>
            <wp:effectExtent l="0" t="0" r="0" b="0"/>
            <wp:wrapSquare wrapText="bothSides"/>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14:sizeRelH relativeFrom="margin">
              <wp14:pctWidth>0</wp14:pctWidth>
            </wp14:sizeRelH>
            <wp14:sizeRelV relativeFrom="margin">
              <wp14:pctHeight>0</wp14:pctHeight>
            </wp14:sizeRelV>
          </wp:anchor>
        </w:drawing>
      </w:r>
      <w:r w:rsidR="00EF2241">
        <w:t xml:space="preserve">ITO went </w:t>
      </w:r>
      <w:r w:rsidR="00F4352C">
        <w:t>well</w:t>
      </w:r>
      <w:r w:rsidR="00EF2241">
        <w:t xml:space="preserve">. </w:t>
      </w:r>
      <w:r w:rsidR="00D43917">
        <w:t xml:space="preserve">The </w:t>
      </w:r>
      <w:r w:rsidR="00EF2241">
        <w:t xml:space="preserve">Dogezer team will have the funds to develop </w:t>
      </w:r>
      <w:r w:rsidR="00526A81">
        <w:t>the feature-</w:t>
      </w:r>
      <w:r w:rsidR="00790634">
        <w:t>rich</w:t>
      </w:r>
      <w:r w:rsidR="00EF2241">
        <w:t xml:space="preserve"> product </w:t>
      </w:r>
      <w:r w:rsidR="000F7D2E">
        <w:t xml:space="preserve">we envision </w:t>
      </w:r>
      <w:r w:rsidR="00EF2241">
        <w:t>and start</w:t>
      </w:r>
      <w:r w:rsidR="00526A81">
        <w:t xml:space="preserve"> our</w:t>
      </w:r>
      <w:r w:rsidR="00EF2241">
        <w:t xml:space="preserve"> marketing campaign. Dogezer will actively utilize </w:t>
      </w:r>
      <w:proofErr w:type="spellStart"/>
      <w:r w:rsidR="00EF2241">
        <w:t>Dogezer@Dogezer</w:t>
      </w:r>
      <w:proofErr w:type="spellEnd"/>
      <w:r w:rsidR="00EF2241">
        <w:t xml:space="preserve"> to add </w:t>
      </w:r>
      <w:r w:rsidR="0047597E">
        <w:t>extra</w:t>
      </w:r>
      <w:r w:rsidR="00EF2241">
        <w:t xml:space="preserve"> features and will finance future </w:t>
      </w:r>
      <w:r w:rsidR="00E562DC">
        <w:t xml:space="preserve">platform </w:t>
      </w:r>
      <w:r w:rsidR="00EF2241">
        <w:t xml:space="preserve">growth using </w:t>
      </w:r>
      <w:r w:rsidR="00526A81">
        <w:t xml:space="preserve">the </w:t>
      </w:r>
      <w:r w:rsidR="00EF2241">
        <w:t xml:space="preserve">income </w:t>
      </w:r>
      <w:r w:rsidR="00E562DC">
        <w:t xml:space="preserve">gained </w:t>
      </w:r>
      <w:r w:rsidR="00EF2241">
        <w:t xml:space="preserve">from </w:t>
      </w:r>
      <w:r w:rsidR="00526A81">
        <w:t xml:space="preserve">the </w:t>
      </w:r>
      <w:r w:rsidR="00EF2241">
        <w:t>first customers.</w:t>
      </w:r>
    </w:p>
    <w:p w14:paraId="64C3DC71" w14:textId="77777777" w:rsidR="000F7D2E" w:rsidRDefault="000F7D2E" w:rsidP="00924624">
      <w:pPr>
        <w:pStyle w:val="ListParagraph"/>
        <w:ind w:left="426"/>
      </w:pPr>
    </w:p>
    <w:p w14:paraId="25167034" w14:textId="60010233" w:rsidR="00EF2241" w:rsidRDefault="00EF2241" w:rsidP="00924624">
      <w:pPr>
        <w:pStyle w:val="ListParagraph"/>
        <w:ind w:left="426"/>
      </w:pPr>
      <w:r>
        <w:t>Funds Distribution:</w:t>
      </w:r>
    </w:p>
    <w:p w14:paraId="68DB2FDD" w14:textId="4D282530" w:rsidR="00EF2241" w:rsidRDefault="00EF2241" w:rsidP="00C7304E">
      <w:pPr>
        <w:pStyle w:val="ListParagraph"/>
        <w:numPr>
          <w:ilvl w:val="0"/>
          <w:numId w:val="45"/>
        </w:numPr>
        <w:ind w:left="851"/>
      </w:pPr>
      <w:r>
        <w:t xml:space="preserve">5% </w:t>
      </w:r>
      <w:r w:rsidR="00A45292">
        <w:t xml:space="preserve">  </w:t>
      </w:r>
      <w:r>
        <w:t>Legal</w:t>
      </w:r>
    </w:p>
    <w:p w14:paraId="3BC81B3C" w14:textId="711687BB" w:rsidR="00EF2241" w:rsidRDefault="00A45292" w:rsidP="00C7304E">
      <w:pPr>
        <w:pStyle w:val="ListParagraph"/>
        <w:numPr>
          <w:ilvl w:val="0"/>
          <w:numId w:val="45"/>
        </w:numPr>
        <w:ind w:left="851"/>
      </w:pPr>
      <w:r>
        <w:t>50% Development</w:t>
      </w:r>
    </w:p>
    <w:p w14:paraId="720EF0D3" w14:textId="1BE90FAB" w:rsidR="00A45292" w:rsidRDefault="00A45292" w:rsidP="00C7304E">
      <w:pPr>
        <w:pStyle w:val="ListParagraph"/>
        <w:numPr>
          <w:ilvl w:val="0"/>
          <w:numId w:val="45"/>
        </w:numPr>
        <w:ind w:left="851"/>
      </w:pPr>
      <w:r>
        <w:t xml:space="preserve">10% </w:t>
      </w:r>
      <w:r w:rsidR="00E0583C">
        <w:t>Servers and Support</w:t>
      </w:r>
    </w:p>
    <w:p w14:paraId="2B962331" w14:textId="0E3AE061" w:rsidR="00A45292" w:rsidRDefault="00A45292" w:rsidP="00C7304E">
      <w:pPr>
        <w:pStyle w:val="ListParagraph"/>
        <w:numPr>
          <w:ilvl w:val="0"/>
          <w:numId w:val="45"/>
        </w:numPr>
        <w:ind w:left="851"/>
      </w:pPr>
      <w:r>
        <w:t>35% Marketing</w:t>
      </w:r>
    </w:p>
    <w:p w14:paraId="49123B67" w14:textId="301A64F9" w:rsidR="00302323" w:rsidRDefault="00302323" w:rsidP="00302323">
      <w:pPr>
        <w:pStyle w:val="ListParagraph"/>
      </w:pPr>
    </w:p>
    <w:p w14:paraId="4F509BE7" w14:textId="266363D8" w:rsidR="00302323" w:rsidRDefault="00302323" w:rsidP="00AE34D9"/>
    <w:p w14:paraId="35872706" w14:textId="5B019AD4" w:rsidR="00EF2241" w:rsidRDefault="00AE34D9" w:rsidP="00C7304E">
      <w:pPr>
        <w:pStyle w:val="ListParagraph"/>
        <w:numPr>
          <w:ilvl w:val="0"/>
          <w:numId w:val="12"/>
        </w:numPr>
        <w:ind w:left="426"/>
        <w:rPr>
          <w:rStyle w:val="Strong"/>
        </w:rPr>
      </w:pPr>
      <w:r w:rsidRPr="00EF2241">
        <w:rPr>
          <w:rStyle w:val="Strong"/>
        </w:rPr>
        <w:lastRenderedPageBreak/>
        <w:t xml:space="preserve">Funds collected: &gt; </w:t>
      </w:r>
      <w:r w:rsidR="00465A23" w:rsidRPr="00EF2241">
        <w:rPr>
          <w:rStyle w:val="Strong"/>
        </w:rPr>
        <w:t>20</w:t>
      </w:r>
      <w:r w:rsidRPr="00EF2241">
        <w:rPr>
          <w:rStyle w:val="Strong"/>
        </w:rPr>
        <w:t>,000,000 USD</w:t>
      </w:r>
      <w:r w:rsidR="00EF2241" w:rsidRPr="00EF2241">
        <w:rPr>
          <w:rStyle w:val="Strong"/>
        </w:rPr>
        <w:t xml:space="preserve">. </w:t>
      </w:r>
    </w:p>
    <w:p w14:paraId="679DA42F" w14:textId="77777777" w:rsidR="005F0DB5" w:rsidRPr="00EF2241" w:rsidRDefault="005F0DB5" w:rsidP="005F0DB5">
      <w:pPr>
        <w:pStyle w:val="ListParagraph"/>
        <w:rPr>
          <w:rStyle w:val="Strong"/>
        </w:rPr>
      </w:pPr>
    </w:p>
    <w:p w14:paraId="01D8AF9E" w14:textId="77777777" w:rsidR="005F0DB5" w:rsidRDefault="00FA7AE7" w:rsidP="00924624">
      <w:pPr>
        <w:pStyle w:val="ListParagraph"/>
        <w:ind w:left="426"/>
      </w:pPr>
      <w:r>
        <w:rPr>
          <w:noProof/>
          <w:lang w:val="ru-RU" w:eastAsia="ru-RU"/>
        </w:rPr>
        <w:drawing>
          <wp:anchor distT="0" distB="0" distL="114300" distR="114300" simplePos="0" relativeHeight="251660288" behindDoc="0" locked="0" layoutInCell="1" allowOverlap="1" wp14:anchorId="53BE3FFF" wp14:editId="0C806F4B">
            <wp:simplePos x="0" y="0"/>
            <wp:positionH relativeFrom="page">
              <wp:posOffset>3928386</wp:posOffset>
            </wp:positionH>
            <wp:positionV relativeFrom="paragraph">
              <wp:posOffset>5715</wp:posOffset>
            </wp:positionV>
            <wp:extent cx="2861945" cy="30765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14:sizeRelH relativeFrom="margin">
              <wp14:pctWidth>0</wp14:pctWidth>
            </wp14:sizeRelH>
            <wp14:sizeRelV relativeFrom="margin">
              <wp14:pctHeight>0</wp14:pctHeight>
            </wp14:sizeRelV>
          </wp:anchor>
        </w:drawing>
      </w:r>
      <w:r w:rsidR="00AE34D9">
        <w:t>ITO went extremely</w:t>
      </w:r>
      <w:r w:rsidR="00302323">
        <w:t xml:space="preserve"> successfully. </w:t>
      </w:r>
      <w:r w:rsidR="00D43917">
        <w:t xml:space="preserve">The </w:t>
      </w:r>
      <w:r w:rsidR="00302323">
        <w:t xml:space="preserve">Dogezer team </w:t>
      </w:r>
      <w:r w:rsidR="00C83A66">
        <w:t>ha</w:t>
      </w:r>
      <w:r w:rsidR="00D43917">
        <w:t>s</w:t>
      </w:r>
      <w:r w:rsidR="00302323">
        <w:t xml:space="preserve"> funds to develop </w:t>
      </w:r>
      <w:r w:rsidR="00062032">
        <w:t xml:space="preserve">the </w:t>
      </w:r>
      <w:r w:rsidR="00302323">
        <w:t>maximum feature set</w:t>
      </w:r>
      <w:r w:rsidR="00062032">
        <w:t xml:space="preserve"> and perform a full-</w:t>
      </w:r>
      <w:r w:rsidR="00EF2241">
        <w:t>size</w:t>
      </w:r>
      <w:r w:rsidR="00062032">
        <w:t>d</w:t>
      </w:r>
      <w:r w:rsidR="00EF2241">
        <w:t xml:space="preserve"> marketing campaign, targeting disruptive growth.</w:t>
      </w:r>
      <w:r w:rsidR="00302323">
        <w:t xml:space="preserve"> </w:t>
      </w:r>
    </w:p>
    <w:p w14:paraId="5C38BBB1" w14:textId="77777777" w:rsidR="005F0DB5" w:rsidRDefault="005F0DB5" w:rsidP="00EF2241">
      <w:pPr>
        <w:pStyle w:val="ListParagraph"/>
      </w:pPr>
    </w:p>
    <w:p w14:paraId="41FE4208" w14:textId="7D6B1725" w:rsidR="00EF2241" w:rsidRDefault="00EF2241" w:rsidP="00924624">
      <w:pPr>
        <w:pStyle w:val="ListParagraph"/>
        <w:ind w:left="426"/>
      </w:pPr>
      <w:r>
        <w:t>Funds Distribution:</w:t>
      </w:r>
    </w:p>
    <w:p w14:paraId="762CD4E4" w14:textId="3D1CA3AC" w:rsidR="00AE34D9" w:rsidRDefault="00C83A66" w:rsidP="00C7304E">
      <w:pPr>
        <w:pStyle w:val="ListParagraph"/>
        <w:numPr>
          <w:ilvl w:val="0"/>
          <w:numId w:val="47"/>
        </w:numPr>
        <w:ind w:left="851"/>
      </w:pPr>
      <w:r>
        <w:t>$</w:t>
      </w:r>
      <w:r w:rsidR="00465A23">
        <w:t>1,0</w:t>
      </w:r>
      <w:r w:rsidR="00AE34D9">
        <w:t xml:space="preserve">00,000 </w:t>
      </w:r>
      <w:r w:rsidR="00EF2241">
        <w:t xml:space="preserve">  </w:t>
      </w:r>
      <w:r w:rsidR="00AE34D9">
        <w:t>Legal</w:t>
      </w:r>
    </w:p>
    <w:p w14:paraId="368DDED1" w14:textId="6D03929E" w:rsidR="00AE34D9" w:rsidRDefault="00C83A66" w:rsidP="00C7304E">
      <w:pPr>
        <w:pStyle w:val="ListParagraph"/>
        <w:numPr>
          <w:ilvl w:val="0"/>
          <w:numId w:val="47"/>
        </w:numPr>
        <w:ind w:left="851"/>
      </w:pPr>
      <w:r>
        <w:t>$</w:t>
      </w:r>
      <w:r w:rsidR="00EF2241">
        <w:t xml:space="preserve">12,000,000 </w:t>
      </w:r>
      <w:r w:rsidR="00AE34D9">
        <w:t>Development</w:t>
      </w:r>
    </w:p>
    <w:p w14:paraId="6A46E764" w14:textId="6B8EF671" w:rsidR="00465A23" w:rsidRDefault="00C83A66" w:rsidP="00C7304E">
      <w:pPr>
        <w:pStyle w:val="ListParagraph"/>
        <w:numPr>
          <w:ilvl w:val="0"/>
          <w:numId w:val="47"/>
        </w:numPr>
        <w:ind w:left="851"/>
      </w:pPr>
      <w:r>
        <w:t>$</w:t>
      </w:r>
      <w:r w:rsidR="00302323">
        <w:t>2</w:t>
      </w:r>
      <w:r w:rsidR="00465A23">
        <w:t>,000,000</w:t>
      </w:r>
      <w:r w:rsidR="00302323">
        <w:t xml:space="preserve"> </w:t>
      </w:r>
      <w:r w:rsidR="00EF2241">
        <w:t xml:space="preserve">  </w:t>
      </w:r>
      <w:r w:rsidR="00E0583C">
        <w:t>Servers and Support</w:t>
      </w:r>
      <w:r w:rsidR="00EF2241">
        <w:t xml:space="preserve"> </w:t>
      </w:r>
    </w:p>
    <w:p w14:paraId="1D8C18FD" w14:textId="49C17502" w:rsidR="00465A23" w:rsidRDefault="00C83A66" w:rsidP="00C7304E">
      <w:pPr>
        <w:pStyle w:val="ListParagraph"/>
        <w:numPr>
          <w:ilvl w:val="0"/>
          <w:numId w:val="47"/>
        </w:numPr>
        <w:ind w:left="851"/>
      </w:pPr>
      <w:r>
        <w:t>$</w:t>
      </w:r>
      <w:r w:rsidR="00465A23">
        <w:t>5,000,000</w:t>
      </w:r>
      <w:r w:rsidR="00EF2241">
        <w:t xml:space="preserve">   Marketing</w:t>
      </w:r>
    </w:p>
    <w:p w14:paraId="422B81FF" w14:textId="7EB20206" w:rsidR="00AE34D9" w:rsidRDefault="00790634" w:rsidP="00C7304E">
      <w:pPr>
        <w:pStyle w:val="ListParagraph"/>
        <w:numPr>
          <w:ilvl w:val="0"/>
          <w:numId w:val="47"/>
        </w:numPr>
        <w:ind w:left="851"/>
      </w:pPr>
      <w:r>
        <w:t>E</w:t>
      </w:r>
      <w:r w:rsidR="00AE34D9">
        <w:t>verything above 2</w:t>
      </w:r>
      <w:r w:rsidR="00C83A66">
        <w:t>0</w:t>
      </w:r>
      <w:r w:rsidR="00AE34D9">
        <w:t>,000,000 USD</w:t>
      </w:r>
      <w:r>
        <w:t xml:space="preserve"> will be allocated</w:t>
      </w:r>
      <w:r w:rsidR="00AE34D9">
        <w:t xml:space="preserve"> towards:</w:t>
      </w:r>
    </w:p>
    <w:p w14:paraId="412C2564" w14:textId="32483824" w:rsidR="00AE34D9" w:rsidRDefault="00790634" w:rsidP="00C7304E">
      <w:pPr>
        <w:pStyle w:val="ListParagraph"/>
        <w:numPr>
          <w:ilvl w:val="1"/>
          <w:numId w:val="48"/>
        </w:numPr>
        <w:ind w:left="1276"/>
      </w:pPr>
      <w:r>
        <w:t xml:space="preserve">70% </w:t>
      </w:r>
      <w:r w:rsidR="00AE34D9">
        <w:t>Marketing</w:t>
      </w:r>
    </w:p>
    <w:p w14:paraId="64E1A105" w14:textId="78C3D7EA" w:rsidR="00302323" w:rsidRDefault="00790634" w:rsidP="00C7304E">
      <w:pPr>
        <w:pStyle w:val="ListParagraph"/>
        <w:numPr>
          <w:ilvl w:val="1"/>
          <w:numId w:val="48"/>
        </w:numPr>
        <w:ind w:left="1276"/>
      </w:pPr>
      <w:r>
        <w:t xml:space="preserve">20% Features Development </w:t>
      </w:r>
    </w:p>
    <w:p w14:paraId="0EDA102C" w14:textId="3A004A51" w:rsidR="00EF2241" w:rsidRDefault="00790634" w:rsidP="00C7304E">
      <w:pPr>
        <w:pStyle w:val="ListParagraph"/>
        <w:numPr>
          <w:ilvl w:val="1"/>
          <w:numId w:val="48"/>
        </w:numPr>
        <w:ind w:left="1276"/>
      </w:pPr>
      <w:r>
        <w:t xml:space="preserve">10% </w:t>
      </w:r>
      <w:r w:rsidR="00E0583C">
        <w:t>Servers and Support</w:t>
      </w:r>
    </w:p>
    <w:p w14:paraId="776C9D89" w14:textId="77777777" w:rsidR="00924624" w:rsidRDefault="00924624" w:rsidP="005F0DB5">
      <w:pPr>
        <w:jc w:val="left"/>
      </w:pPr>
    </w:p>
    <w:p w14:paraId="01F96A72" w14:textId="363A58C7" w:rsidR="004105CF" w:rsidRDefault="004105CF" w:rsidP="005F0DB5">
      <w:pPr>
        <w:jc w:val="left"/>
      </w:pPr>
      <w:r>
        <w:t xml:space="preserve">Detailed technical development plan is published at </w:t>
      </w:r>
      <w:hyperlink r:id="rId59" w:history="1">
        <w:r w:rsidRPr="005F0DB5">
          <w:rPr>
            <w:rStyle w:val="linkChar"/>
          </w:rPr>
          <w:t>https://app.smartsheet.com/b/publish?EQBCT=4916c174867c48ff94b33480f48c6722</w:t>
        </w:r>
      </w:hyperlink>
      <w:r>
        <w:t xml:space="preserve"> </w:t>
      </w:r>
    </w:p>
    <w:p w14:paraId="31A4738A" w14:textId="1CE48968" w:rsidR="00424CBC" w:rsidRDefault="00465A23" w:rsidP="00424CBC">
      <w:r>
        <w:t xml:space="preserve">Dogezer </w:t>
      </w:r>
      <w:r w:rsidR="0047597E">
        <w:t>will</w:t>
      </w:r>
      <w:r>
        <w:t xml:space="preserve"> be hedging cryptocurrency volatility by reallocating </w:t>
      </w:r>
      <w:r w:rsidR="00526A81">
        <w:t xml:space="preserve">the </w:t>
      </w:r>
      <w:r>
        <w:t>collected funds between different currencies.</w:t>
      </w:r>
    </w:p>
    <w:p w14:paraId="06781F58" w14:textId="77777777" w:rsidR="00924624" w:rsidRDefault="00924624" w:rsidP="00424CBC"/>
    <w:p w14:paraId="0CF13F64" w14:textId="48FC9622" w:rsidR="00424CBC" w:rsidRDefault="00424CBC" w:rsidP="00424CBC">
      <w:pPr>
        <w:pStyle w:val="Heading2"/>
      </w:pPr>
      <w:bookmarkStart w:id="579" w:name="_Toc494114122"/>
      <w:r>
        <w:t>Marketing Plan</w:t>
      </w:r>
      <w:bookmarkEnd w:id="579"/>
    </w:p>
    <w:p w14:paraId="1E199308" w14:textId="54562A62" w:rsidR="00424CBC" w:rsidRDefault="00424CBC" w:rsidP="00424CBC">
      <w:r>
        <w:t xml:space="preserve">Dogezer is planning to execute </w:t>
      </w:r>
      <w:r w:rsidR="00062032">
        <w:t xml:space="preserve">a </w:t>
      </w:r>
      <w:proofErr w:type="gramStart"/>
      <w:r>
        <w:t>low profile</w:t>
      </w:r>
      <w:proofErr w:type="gramEnd"/>
      <w:r>
        <w:t xml:space="preserve"> marketing campaign until Beta release, slowly expand it after Beta, and launch a </w:t>
      </w:r>
      <w:r w:rsidR="00062032">
        <w:t>full size marketing campaign closer to o</w:t>
      </w:r>
      <w:r>
        <w:t xml:space="preserve">fficial release date. </w:t>
      </w:r>
    </w:p>
    <w:p w14:paraId="562A5A1E" w14:textId="3D0A9A02" w:rsidR="00424CBC" w:rsidRDefault="00424CBC" w:rsidP="00424CBC">
      <w:r>
        <w:t xml:space="preserve">Dogezer </w:t>
      </w:r>
      <w:r w:rsidR="0047597E">
        <w:t>will</w:t>
      </w:r>
      <w:r>
        <w:t xml:space="preserve"> </w:t>
      </w:r>
      <w:r w:rsidR="0047597E">
        <w:t>use</w:t>
      </w:r>
      <w:r>
        <w:t xml:space="preserve"> the following marketing methods:</w:t>
      </w:r>
    </w:p>
    <w:p w14:paraId="31D0244A" w14:textId="01FBE556" w:rsidR="00424CBC" w:rsidRDefault="00424CBC" w:rsidP="00C7304E">
      <w:pPr>
        <w:pStyle w:val="ListParagraph"/>
        <w:numPr>
          <w:ilvl w:val="0"/>
          <w:numId w:val="10"/>
        </w:numPr>
      </w:pPr>
      <w:r>
        <w:t>Traditional methods, such as online and offline advertising, SEO, SMM, sponsored events, free merchandi</w:t>
      </w:r>
      <w:r w:rsidR="0061236D">
        <w:t>s</w:t>
      </w:r>
      <w:r>
        <w:t>e, etc.</w:t>
      </w:r>
    </w:p>
    <w:p w14:paraId="190CFA3C" w14:textId="1631EA7C" w:rsidR="00424CBC" w:rsidRDefault="00424CBC" w:rsidP="00C7304E">
      <w:pPr>
        <w:pStyle w:val="ListParagraph"/>
        <w:numPr>
          <w:ilvl w:val="0"/>
          <w:numId w:val="10"/>
        </w:numPr>
      </w:pPr>
      <w:r>
        <w:t xml:space="preserve">Direct </w:t>
      </w:r>
      <w:r w:rsidR="0061236D">
        <w:t>s</w:t>
      </w:r>
      <w:r>
        <w:t>ales, where we plan to:</w:t>
      </w:r>
    </w:p>
    <w:p w14:paraId="21E890FD" w14:textId="6CB663C6" w:rsidR="00424CBC" w:rsidRDefault="00424CBC" w:rsidP="00C7304E">
      <w:pPr>
        <w:pStyle w:val="ListParagraph"/>
        <w:numPr>
          <w:ilvl w:val="1"/>
          <w:numId w:val="49"/>
        </w:numPr>
      </w:pPr>
      <w:r>
        <w:t xml:space="preserve">Convince </w:t>
      </w:r>
      <w:r w:rsidR="00526A81">
        <w:t xml:space="preserve">the </w:t>
      </w:r>
      <w:r>
        <w:t xml:space="preserve">existing companies to migrate their projects to the platform to improve team scalability and </w:t>
      </w:r>
      <w:r w:rsidR="00B154B0">
        <w:t>be able</w:t>
      </w:r>
      <w:r>
        <w:t xml:space="preserve"> to measure team performance with the </w:t>
      </w:r>
      <w:r w:rsidR="0050732C">
        <w:t>help</w:t>
      </w:r>
      <w:r>
        <w:t xml:space="preserve"> of </w:t>
      </w:r>
      <w:r w:rsidR="004A06D9">
        <w:t xml:space="preserve">the </w:t>
      </w:r>
      <w:r>
        <w:t xml:space="preserve">project currency. </w:t>
      </w:r>
    </w:p>
    <w:p w14:paraId="720EEE6F" w14:textId="1D25CBAC" w:rsidR="00424CBC" w:rsidRDefault="00424CBC" w:rsidP="00C7304E">
      <w:pPr>
        <w:pStyle w:val="ListParagraph"/>
        <w:numPr>
          <w:ilvl w:val="1"/>
          <w:numId w:val="49"/>
        </w:numPr>
      </w:pPr>
      <w:r>
        <w:t xml:space="preserve">Work with software development outsourcing companies, suggesting </w:t>
      </w:r>
      <w:r w:rsidR="0061236D">
        <w:t>they</w:t>
      </w:r>
      <w:r>
        <w:t xml:space="preserve"> utilize their “</w:t>
      </w:r>
      <w:hyperlink r:id="rId60" w:history="1">
        <w:r w:rsidRPr="005F0DB5">
          <w:rPr>
            <w:rStyle w:val="linkChar"/>
          </w:rPr>
          <w:t>bench time</w:t>
        </w:r>
      </w:hyperlink>
      <w:r>
        <w:t xml:space="preserve">” </w:t>
      </w:r>
      <w:r w:rsidR="00E562DC">
        <w:t>personnel</w:t>
      </w:r>
      <w:r>
        <w:t xml:space="preserve"> at Dogezer for possibility of additional revenue. </w:t>
      </w:r>
    </w:p>
    <w:p w14:paraId="41DDFED4" w14:textId="1312D4FC" w:rsidR="00424CBC" w:rsidRDefault="00424CBC" w:rsidP="00C7304E">
      <w:pPr>
        <w:pStyle w:val="ListParagraph"/>
        <w:numPr>
          <w:ilvl w:val="0"/>
          <w:numId w:val="10"/>
        </w:numPr>
      </w:pPr>
      <w:r>
        <w:t>Support</w:t>
      </w:r>
      <w:r w:rsidR="00E562DC">
        <w:t>ing</w:t>
      </w:r>
      <w:r>
        <w:t xml:space="preserve"> seamless migration from as many other services as possible and contacting </w:t>
      </w:r>
      <w:r w:rsidR="00526A81">
        <w:t xml:space="preserve">the </w:t>
      </w:r>
      <w:r>
        <w:t xml:space="preserve">users of these services </w:t>
      </w:r>
      <w:r w:rsidR="00E562DC">
        <w:t xml:space="preserve">in order to convince them </w:t>
      </w:r>
      <w:r>
        <w:t>to try such migration.</w:t>
      </w:r>
    </w:p>
    <w:p w14:paraId="08DEB94D" w14:textId="5269842D" w:rsidR="00AE34D9" w:rsidRDefault="00424CBC" w:rsidP="00C7304E">
      <w:pPr>
        <w:pStyle w:val="ListParagraph"/>
        <w:numPr>
          <w:ilvl w:val="0"/>
          <w:numId w:val="10"/>
        </w:numPr>
      </w:pPr>
      <w:r>
        <w:lastRenderedPageBreak/>
        <w:t>Referral program</w:t>
      </w:r>
      <w:r w:rsidR="00B154B0">
        <w:t xml:space="preserve"> allowing </w:t>
      </w:r>
      <w:r w:rsidR="0050732C">
        <w:t xml:space="preserve">a </w:t>
      </w:r>
      <w:r w:rsidR="00B154B0">
        <w:t xml:space="preserve">user to receive </w:t>
      </w:r>
      <w:r w:rsidR="0050732C">
        <w:t xml:space="preserve">a </w:t>
      </w:r>
      <w:r w:rsidR="00B154B0">
        <w:t xml:space="preserve">part of </w:t>
      </w:r>
      <w:r w:rsidR="0050732C">
        <w:t>the</w:t>
      </w:r>
      <w:r w:rsidR="00B154B0">
        <w:t xml:space="preserve"> revenue earned by his referrals</w:t>
      </w:r>
      <w:r w:rsidR="0050732C">
        <w:t>.</w:t>
      </w:r>
    </w:p>
    <w:p w14:paraId="34B29960" w14:textId="2525F744" w:rsidR="00424CBC" w:rsidRDefault="007635C5" w:rsidP="00C7304E">
      <w:pPr>
        <w:pStyle w:val="ListParagraph"/>
        <w:numPr>
          <w:ilvl w:val="0"/>
          <w:numId w:val="10"/>
        </w:numPr>
      </w:pPr>
      <w:r>
        <w:t xml:space="preserve">Last, but not least - </w:t>
      </w:r>
      <w:r w:rsidR="0061236D">
        <w:t>w</w:t>
      </w:r>
      <w:r w:rsidR="00424CBC">
        <w:t xml:space="preserve">e do believe that if there </w:t>
      </w:r>
      <w:r w:rsidR="002F1664">
        <w:t xml:space="preserve">is </w:t>
      </w:r>
      <w:r w:rsidR="00424CBC">
        <w:t xml:space="preserve">at least one </w:t>
      </w:r>
      <w:r w:rsidR="00B154B0">
        <w:t xml:space="preserve">project completed on </w:t>
      </w:r>
      <w:r w:rsidR="00DF7C32">
        <w:t>the</w:t>
      </w:r>
      <w:r w:rsidR="00B154B0">
        <w:t xml:space="preserve"> platform which will make such project </w:t>
      </w:r>
      <w:r w:rsidR="00424CBC">
        <w:t xml:space="preserve">founder and his team millionaires </w:t>
      </w:r>
      <w:r w:rsidR="00B154B0">
        <w:t>–</w:t>
      </w:r>
      <w:r w:rsidR="00424CBC">
        <w:t xml:space="preserve"> </w:t>
      </w:r>
      <w:r w:rsidR="00062032">
        <w:t xml:space="preserve">the </w:t>
      </w:r>
      <w:r w:rsidR="00B154B0">
        <w:t xml:space="preserve">word of mouth effect will trigger, and </w:t>
      </w:r>
      <w:r w:rsidR="00062032">
        <w:t xml:space="preserve">the </w:t>
      </w:r>
      <w:r w:rsidR="00424CBC">
        <w:t xml:space="preserve">platform </w:t>
      </w:r>
      <w:r w:rsidR="00062032">
        <w:t>will</w:t>
      </w:r>
      <w:r w:rsidR="00424CBC">
        <w:t xml:space="preserve"> experience exponential growth. To speed up such </w:t>
      </w:r>
      <w:r w:rsidR="0061236D">
        <w:t xml:space="preserve">an </w:t>
      </w:r>
      <w:r w:rsidR="00424CBC">
        <w:t xml:space="preserve">event, we are going to use </w:t>
      </w:r>
      <w:r w:rsidR="00062032">
        <w:t xml:space="preserve">a </w:t>
      </w:r>
      <w:r w:rsidR="00424CBC">
        <w:t xml:space="preserve">part of the finances collected on ITO to give additional bonuses to individual contributors to </w:t>
      </w:r>
      <w:r w:rsidR="00062032">
        <w:t>get</w:t>
      </w:r>
      <w:r w:rsidR="00424CBC">
        <w:t xml:space="preserve"> </w:t>
      </w:r>
      <w:r w:rsidR="00A03499">
        <w:t xml:space="preserve">the </w:t>
      </w:r>
      <w:r w:rsidR="00424CBC">
        <w:t xml:space="preserve">selected projects executed. In other words – Dogezer </w:t>
      </w:r>
      <w:r w:rsidR="002F1664">
        <w:t xml:space="preserve">will </w:t>
      </w:r>
      <w:r w:rsidR="00424CBC">
        <w:t xml:space="preserve">be sponsoring a number of projects on </w:t>
      </w:r>
      <w:r w:rsidR="00062032">
        <w:t>the</w:t>
      </w:r>
      <w:r w:rsidR="00424CBC">
        <w:t xml:space="preserve"> platform to </w:t>
      </w:r>
      <w:r w:rsidR="00B154B0">
        <w:t>speed up these projects development.</w:t>
      </w:r>
      <w:r w:rsidR="00424CBC">
        <w:t xml:space="preserve"> </w:t>
      </w:r>
    </w:p>
    <w:p w14:paraId="42B2B8D7" w14:textId="77777777" w:rsidR="00424CBC" w:rsidRDefault="00424CBC" w:rsidP="00424CBC">
      <w:pPr>
        <w:pStyle w:val="ListParagraph"/>
        <w:ind w:left="1440"/>
      </w:pPr>
    </w:p>
    <w:p w14:paraId="4303BE7E" w14:textId="65F9D010" w:rsidR="00790634" w:rsidRDefault="00790634" w:rsidP="00424CBC">
      <w:r>
        <w:t xml:space="preserve">Our primary objective is </w:t>
      </w:r>
      <w:r w:rsidR="00424CBC">
        <w:t xml:space="preserve">to get as many users as possible on </w:t>
      </w:r>
      <w:r w:rsidR="00062032">
        <w:t>the</w:t>
      </w:r>
      <w:r w:rsidR="00424CBC">
        <w:t xml:space="preserve"> platform and </w:t>
      </w:r>
      <w:r w:rsidR="00062032">
        <w:t xml:space="preserve">to </w:t>
      </w:r>
      <w:r w:rsidR="00424CBC">
        <w:t xml:space="preserve">ensure that </w:t>
      </w:r>
      <w:r w:rsidR="00062032">
        <w:t xml:space="preserve">the </w:t>
      </w:r>
      <w:r w:rsidR="00424CBC">
        <w:t xml:space="preserve">platform community is active. </w:t>
      </w:r>
    </w:p>
    <w:p w14:paraId="5D69D616" w14:textId="702D25A3" w:rsidR="00424CBC" w:rsidRDefault="00790634" w:rsidP="00424CBC">
      <w:r>
        <w:t xml:space="preserve">Our secondary objective is to ensure that </w:t>
      </w:r>
      <w:r w:rsidR="00062032">
        <w:t xml:space="preserve">the </w:t>
      </w:r>
      <w:r>
        <w:t xml:space="preserve">community is flourishing and more and more connections are established through the platform. These connections </w:t>
      </w:r>
      <w:r w:rsidR="002E3595">
        <w:t>will</w:t>
      </w:r>
      <w:r>
        <w:t xml:space="preserve"> eventually result in new ideas and new completed projects. We </w:t>
      </w:r>
      <w:r w:rsidR="00062032">
        <w:t>will</w:t>
      </w:r>
      <w:r>
        <w:t xml:space="preserve"> be organizing and supporting </w:t>
      </w:r>
      <w:r w:rsidR="00424CBC">
        <w:t xml:space="preserve">conferences, competitions, meetups, hackathons and </w:t>
      </w:r>
      <w:r>
        <w:t xml:space="preserve">other events, both online and offline, to ensure that </w:t>
      </w:r>
      <w:r w:rsidR="001243B6">
        <w:t xml:space="preserve">the </w:t>
      </w:r>
      <w:r>
        <w:t>Dogezer platform user has a lot of connections with other platform members.</w:t>
      </w:r>
    </w:p>
    <w:p w14:paraId="287AD798" w14:textId="4AEBEDAF" w:rsidR="00424CBC" w:rsidRDefault="00424CBC" w:rsidP="00424CBC">
      <w:pPr>
        <w:pStyle w:val="Heading2"/>
        <w:rPr>
          <w:rFonts w:eastAsia="Times New Roman"/>
        </w:rPr>
      </w:pPr>
      <w:bookmarkStart w:id="580" w:name="_Toc494114123"/>
      <w:r>
        <w:rPr>
          <w:rFonts w:eastAsia="Times New Roman"/>
        </w:rPr>
        <w:t xml:space="preserve">Bounty </w:t>
      </w:r>
      <w:r w:rsidR="0081033B">
        <w:t>C</w:t>
      </w:r>
      <w:r w:rsidR="0081033B" w:rsidRPr="002F13C0">
        <w:t>ampaign</w:t>
      </w:r>
      <w:bookmarkEnd w:id="580"/>
    </w:p>
    <w:p w14:paraId="0BADBA90" w14:textId="647007B1" w:rsidR="00424CBC" w:rsidRDefault="00062032" w:rsidP="00424CBC">
      <w:r>
        <w:t>The b</w:t>
      </w:r>
      <w:r w:rsidR="00424CBC">
        <w:t>ounty campaign for Dogezer ITO is split into 3 key phases:</w:t>
      </w:r>
    </w:p>
    <w:p w14:paraId="22DADFB6" w14:textId="3E72334F" w:rsidR="00424CBC" w:rsidRPr="002F13C0" w:rsidRDefault="00424CBC" w:rsidP="00C7304E">
      <w:pPr>
        <w:pStyle w:val="ListParagraph"/>
        <w:numPr>
          <w:ilvl w:val="0"/>
          <w:numId w:val="50"/>
        </w:numPr>
        <w:rPr>
          <w:rFonts w:ascii="Arial" w:hAnsi="Arial" w:cs="Arial"/>
        </w:rPr>
      </w:pPr>
      <w:r>
        <w:t xml:space="preserve">Announcement Campaign: 21.08.2017 - 01.09.2017, inclusive. Budget is 0.30% of all </w:t>
      </w:r>
      <w:r w:rsidR="002355B9">
        <w:t xml:space="preserve">the </w:t>
      </w:r>
      <w:r>
        <w:t xml:space="preserve">DGZ </w:t>
      </w:r>
      <w:r w:rsidR="0081033B">
        <w:t>T</w:t>
      </w:r>
      <w:r>
        <w:t>okens sold at ITO.</w:t>
      </w:r>
    </w:p>
    <w:p w14:paraId="41C501D7" w14:textId="7C019183" w:rsidR="00424CBC" w:rsidRPr="002F13C0" w:rsidRDefault="00424CBC" w:rsidP="00C7304E">
      <w:pPr>
        <w:pStyle w:val="ListParagraph"/>
        <w:numPr>
          <w:ilvl w:val="0"/>
          <w:numId w:val="50"/>
        </w:numPr>
        <w:rPr>
          <w:rFonts w:ascii="Arial" w:hAnsi="Arial" w:cs="Arial"/>
        </w:rPr>
      </w:pPr>
      <w:r>
        <w:t xml:space="preserve">ITO Preparation Campaign: </w:t>
      </w:r>
      <w:del w:id="581" w:author="aikozlov" w:date="2017-09-24T19:38:00Z">
        <w:r w:rsidDel="001E28E6">
          <w:delText>11</w:delText>
        </w:r>
      </w:del>
      <w:ins w:id="582" w:author="aikozlov" w:date="2017-09-24T19:38:00Z">
        <w:r w:rsidR="001E28E6">
          <w:t>15</w:t>
        </w:r>
      </w:ins>
      <w:r>
        <w:t>.</w:t>
      </w:r>
      <w:del w:id="583" w:author="aikozlov" w:date="2017-09-24T19:38:00Z">
        <w:r w:rsidDel="001E28E6">
          <w:delText>10</w:delText>
        </w:r>
      </w:del>
      <w:ins w:id="584" w:author="aikozlov" w:date="2017-09-24T19:38:00Z">
        <w:r w:rsidR="001E28E6">
          <w:t>11</w:t>
        </w:r>
      </w:ins>
      <w:r>
        <w:t xml:space="preserve">.2017 - </w:t>
      </w:r>
      <w:del w:id="585" w:author="aikozlov" w:date="2017-09-24T19:38:00Z">
        <w:r w:rsidDel="001E28E6">
          <w:delText>14</w:delText>
        </w:r>
      </w:del>
      <w:ins w:id="586" w:author="aikozlov" w:date="2017-09-24T19:38:00Z">
        <w:r w:rsidR="001E28E6">
          <w:t>01</w:t>
        </w:r>
      </w:ins>
      <w:r>
        <w:t>.</w:t>
      </w:r>
      <w:del w:id="587" w:author="aikozlov" w:date="2017-09-24T19:38:00Z">
        <w:r w:rsidDel="001E28E6">
          <w:delText>11</w:delText>
        </w:r>
      </w:del>
      <w:ins w:id="588" w:author="aikozlov" w:date="2017-09-24T19:38:00Z">
        <w:r w:rsidR="001E28E6">
          <w:t>01</w:t>
        </w:r>
      </w:ins>
      <w:r>
        <w:t>.</w:t>
      </w:r>
      <w:del w:id="589" w:author="aikozlov" w:date="2017-09-24T19:38:00Z">
        <w:r w:rsidDel="001E28E6">
          <w:delText>2017</w:delText>
        </w:r>
      </w:del>
      <w:ins w:id="590" w:author="aikozlov" w:date="2017-09-24T19:38:00Z">
        <w:r w:rsidR="001E28E6">
          <w:t>2018</w:t>
        </w:r>
      </w:ins>
      <w:r>
        <w:t xml:space="preserve">, inclusive. Budget is 0.30% of all </w:t>
      </w:r>
      <w:r w:rsidR="002355B9">
        <w:t xml:space="preserve">the </w:t>
      </w:r>
      <w:r>
        <w:t xml:space="preserve">DGZ </w:t>
      </w:r>
      <w:r w:rsidR="0081033B">
        <w:t>T</w:t>
      </w:r>
      <w:r>
        <w:t>okens sold at ITO.</w:t>
      </w:r>
    </w:p>
    <w:p w14:paraId="3DE45BD7" w14:textId="69BB33D3" w:rsidR="00424CBC" w:rsidRPr="00B05A2E" w:rsidRDefault="00424CBC" w:rsidP="00C7304E">
      <w:pPr>
        <w:pStyle w:val="ListParagraph"/>
        <w:numPr>
          <w:ilvl w:val="0"/>
          <w:numId w:val="50"/>
        </w:numPr>
        <w:rPr>
          <w:rFonts w:ascii="Arial" w:hAnsi="Arial" w:cs="Arial"/>
        </w:rPr>
      </w:pPr>
      <w:r>
        <w:t xml:space="preserve">ITO Campaign: </w:t>
      </w:r>
      <w:del w:id="591" w:author="aikozlov" w:date="2017-09-24T19:38:00Z">
        <w:r w:rsidDel="001E28E6">
          <w:delText>15</w:delText>
        </w:r>
      </w:del>
      <w:ins w:id="592" w:author="aikozlov" w:date="2017-09-24T19:38:00Z">
        <w:r w:rsidR="001E28E6">
          <w:t>01</w:t>
        </w:r>
      </w:ins>
      <w:r>
        <w:t>.</w:t>
      </w:r>
      <w:del w:id="593" w:author="aikozlov" w:date="2017-09-24T19:38:00Z">
        <w:r w:rsidDel="001E28E6">
          <w:delText>11</w:delText>
        </w:r>
      </w:del>
      <w:ins w:id="594" w:author="aikozlov" w:date="2017-09-24T19:38:00Z">
        <w:r w:rsidR="001E28E6">
          <w:t>01</w:t>
        </w:r>
      </w:ins>
      <w:r>
        <w:t>.</w:t>
      </w:r>
      <w:del w:id="595" w:author="aikozlov" w:date="2017-09-24T19:38:00Z">
        <w:r w:rsidDel="001E28E6">
          <w:delText xml:space="preserve">2017 </w:delText>
        </w:r>
      </w:del>
      <w:ins w:id="596" w:author="aikozlov" w:date="2017-09-24T19:38:00Z">
        <w:r w:rsidR="001E28E6">
          <w:t xml:space="preserve">2018 </w:t>
        </w:r>
      </w:ins>
      <w:r>
        <w:t>- 15.</w:t>
      </w:r>
      <w:del w:id="597" w:author="aikozlov" w:date="2017-09-24T19:38:00Z">
        <w:r w:rsidDel="001E28E6">
          <w:delText>12</w:delText>
        </w:r>
      </w:del>
      <w:ins w:id="598" w:author="aikozlov" w:date="2017-09-24T19:38:00Z">
        <w:r w:rsidR="001E28E6">
          <w:t>02</w:t>
        </w:r>
      </w:ins>
      <w:r>
        <w:t>.</w:t>
      </w:r>
      <w:del w:id="599" w:author="aikozlov" w:date="2017-09-24T19:38:00Z">
        <w:r w:rsidDel="001E28E6">
          <w:delText>2017</w:delText>
        </w:r>
      </w:del>
      <w:ins w:id="600" w:author="aikozlov" w:date="2017-09-24T19:38:00Z">
        <w:r w:rsidR="001E28E6">
          <w:t>2018</w:t>
        </w:r>
      </w:ins>
      <w:r>
        <w:t xml:space="preserve">, inclusive. Budget is 0.40% of all </w:t>
      </w:r>
      <w:r w:rsidR="002355B9">
        <w:t xml:space="preserve">the </w:t>
      </w:r>
      <w:r>
        <w:t xml:space="preserve">DGZ </w:t>
      </w:r>
      <w:r w:rsidR="0081033B">
        <w:t>T</w:t>
      </w:r>
      <w:r>
        <w:t>okens sold at ITO.</w:t>
      </w:r>
    </w:p>
    <w:p w14:paraId="7CA40C90" w14:textId="7A1A354B" w:rsidR="00424CBC" w:rsidRDefault="00424CBC" w:rsidP="00424CBC">
      <w:r>
        <w:t xml:space="preserve">0.5% of all </w:t>
      </w:r>
      <w:r w:rsidR="0081033B">
        <w:t>T</w:t>
      </w:r>
      <w:r>
        <w:t xml:space="preserve">okens sold at ITO are reserved for bounty activities executed outside of these phases, such as site </w:t>
      </w:r>
      <w:r w:rsidR="0081033B">
        <w:t>and</w:t>
      </w:r>
      <w:r>
        <w:t xml:space="preserve"> document translation, code reviews and other activities. </w:t>
      </w:r>
    </w:p>
    <w:p w14:paraId="3C82D8C3" w14:textId="57070CFF" w:rsidR="00424CBC" w:rsidRDefault="00424CBC" w:rsidP="00424CBC">
      <w:r>
        <w:t xml:space="preserve">Please subscribe to our mailing list at </w:t>
      </w:r>
      <w:hyperlink r:id="rId61" w:history="1">
        <w:r w:rsidRPr="00924624">
          <w:rPr>
            <w:rStyle w:val="linkChar"/>
          </w:rPr>
          <w:t>https://dogezer.com</w:t>
        </w:r>
      </w:hyperlink>
      <w:r w:rsidR="00B35B30">
        <w:t xml:space="preserve">, visit </w:t>
      </w:r>
      <w:proofErr w:type="spellStart"/>
      <w:r w:rsidR="00B35B30">
        <w:t>Bitcointalk</w:t>
      </w:r>
      <w:proofErr w:type="spellEnd"/>
      <w:r w:rsidR="00B35B30">
        <w:t xml:space="preserve"> Bounty Campaign Topic (</w:t>
      </w:r>
      <w:hyperlink r:id="rId62" w:history="1">
        <w:r w:rsidR="00B35B30" w:rsidRPr="00B35B30">
          <w:rPr>
            <w:rStyle w:val="linkChar"/>
          </w:rPr>
          <w:t>https://bitcointalk.org/index.php?topic=2108930.0</w:t>
        </w:r>
      </w:hyperlink>
      <w:r w:rsidR="00B35B30">
        <w:t xml:space="preserve">) </w:t>
      </w:r>
      <w:r>
        <w:t xml:space="preserve">or join our </w:t>
      </w:r>
      <w:r w:rsidR="0081033B">
        <w:t xml:space="preserve">Slack </w:t>
      </w:r>
      <w:r>
        <w:t xml:space="preserve">using </w:t>
      </w:r>
      <w:hyperlink r:id="rId63" w:history="1">
        <w:r w:rsidRPr="00924624">
          <w:rPr>
            <w:rStyle w:val="linkChar"/>
          </w:rPr>
          <w:t>https://slackpass.io/dogezer</w:t>
        </w:r>
      </w:hyperlink>
      <w:r>
        <w:t xml:space="preserve"> to find out more details </w:t>
      </w:r>
      <w:r w:rsidR="0081033B">
        <w:t xml:space="preserve">about our </w:t>
      </w:r>
      <w:r>
        <w:t>bounty campaign.</w:t>
      </w:r>
    </w:p>
    <w:p w14:paraId="02C292C6" w14:textId="77777777" w:rsidR="00424CBC" w:rsidRDefault="00424CBC" w:rsidP="00424CBC"/>
    <w:p w14:paraId="7D8578EA" w14:textId="77777777" w:rsidR="00424CBC" w:rsidRDefault="00424CBC" w:rsidP="00424CBC">
      <w:pPr>
        <w:jc w:val="left"/>
      </w:pPr>
      <w:r>
        <w:br w:type="page"/>
      </w:r>
    </w:p>
    <w:p w14:paraId="7300DCE6" w14:textId="77777777" w:rsidR="00424CBC" w:rsidRDefault="00424CBC" w:rsidP="00E94C96">
      <w:pPr>
        <w:pStyle w:val="Heading1"/>
        <w:rPr>
          <w:rFonts w:eastAsia="Times New Roman"/>
        </w:rPr>
      </w:pPr>
      <w:bookmarkStart w:id="601" w:name="_Toc494114124"/>
      <w:r>
        <w:rPr>
          <w:rFonts w:eastAsia="Times New Roman"/>
        </w:rPr>
        <w:lastRenderedPageBreak/>
        <w:t xml:space="preserve">Legal </w:t>
      </w:r>
      <w:r w:rsidRPr="002F13C0">
        <w:t>Disclaimers</w:t>
      </w:r>
      <w:bookmarkEnd w:id="601"/>
    </w:p>
    <w:p w14:paraId="0327566C" w14:textId="5A6A3D60" w:rsidR="00424CBC" w:rsidRPr="00027222" w:rsidRDefault="00424CBC" w:rsidP="00C7304E">
      <w:pPr>
        <w:pStyle w:val="ListParagraph"/>
        <w:numPr>
          <w:ilvl w:val="0"/>
          <w:numId w:val="51"/>
        </w:numPr>
      </w:pPr>
      <w:r w:rsidRPr="00027222">
        <w:t xml:space="preserve">Although </w:t>
      </w:r>
      <w:r w:rsidR="00854ABD">
        <w:t xml:space="preserve">the </w:t>
      </w:r>
      <w:r w:rsidRPr="00027222">
        <w:t xml:space="preserve">DGZ </w:t>
      </w:r>
      <w:r w:rsidR="0024431D">
        <w:t>T</w:t>
      </w:r>
      <w:r w:rsidRPr="00027222">
        <w:t>okens may be tradable, they cannot be used as an investment, currency, security, commodity, a swap on a currency or any other kind of financial instrument.</w:t>
      </w:r>
    </w:p>
    <w:p w14:paraId="172B323F" w14:textId="704AD96C" w:rsidR="00424CBC" w:rsidRPr="00027222" w:rsidRDefault="00424CBC" w:rsidP="00C7304E">
      <w:pPr>
        <w:pStyle w:val="ListParagraph"/>
        <w:numPr>
          <w:ilvl w:val="0"/>
          <w:numId w:val="51"/>
        </w:numPr>
      </w:pPr>
      <w:r w:rsidRPr="00027222">
        <w:t xml:space="preserve">The DGZ </w:t>
      </w:r>
      <w:r w:rsidR="0024431D">
        <w:t>T</w:t>
      </w:r>
      <w:r w:rsidRPr="00027222">
        <w:t>oken is not a loan.</w:t>
      </w:r>
    </w:p>
    <w:p w14:paraId="6F335987" w14:textId="390F61AE" w:rsidR="00424CBC" w:rsidRPr="00027222" w:rsidRDefault="00424CBC" w:rsidP="00C7304E">
      <w:pPr>
        <w:pStyle w:val="ListParagraph"/>
        <w:numPr>
          <w:ilvl w:val="0"/>
          <w:numId w:val="51"/>
        </w:numPr>
      </w:pPr>
      <w:r w:rsidRPr="00027222">
        <w:t>The regulatory status of cryptographic tokens, digital assets and blockchain technology is unclear or unsettled in many jurisdictions. Dogezer may cease the distribution of</w:t>
      </w:r>
      <w:r w:rsidR="00854ABD">
        <w:t xml:space="preserve"> the</w:t>
      </w:r>
      <w:r w:rsidRPr="00027222">
        <w:t xml:space="preserve"> DGZ Tokens, </w:t>
      </w:r>
      <w:r w:rsidR="0098457C" w:rsidRPr="0098457C">
        <w:t>or cease</w:t>
      </w:r>
      <w:r w:rsidR="0098457C">
        <w:t xml:space="preserve"> </w:t>
      </w:r>
      <w:r w:rsidRPr="00027222">
        <w:t>the development of the DGZ platform</w:t>
      </w:r>
      <w:r w:rsidR="0098457C">
        <w:t>,</w:t>
      </w:r>
      <w:r w:rsidRPr="00027222">
        <w:t xml:space="preserve"> or cease operations in a jurisdiction where the governmental or authority actions make it unlawful or commercially undesirable to continue to do so. This cease of distribution and development may have </w:t>
      </w:r>
      <w:r w:rsidR="000E5DA4">
        <w:t xml:space="preserve">a </w:t>
      </w:r>
      <w:r w:rsidRPr="00027222">
        <w:t xml:space="preserve">material adverse effect on </w:t>
      </w:r>
      <w:r w:rsidR="00854ABD">
        <w:t xml:space="preserve">the </w:t>
      </w:r>
      <w:r w:rsidRPr="00027222">
        <w:t>Dogezer.</w:t>
      </w:r>
    </w:p>
    <w:p w14:paraId="1FFE7B31" w14:textId="735A3275" w:rsidR="00424CBC" w:rsidRPr="00027222" w:rsidRDefault="00854ABD" w:rsidP="00C7304E">
      <w:pPr>
        <w:pStyle w:val="ListParagraph"/>
        <w:numPr>
          <w:ilvl w:val="0"/>
          <w:numId w:val="51"/>
        </w:numPr>
      </w:pPr>
      <w:r>
        <w:t xml:space="preserve">The </w:t>
      </w:r>
      <w:r w:rsidR="00424CBC" w:rsidRPr="00027222">
        <w:t xml:space="preserve">DGZ Tokens are not being offered or distributed to any person if the person or any created or organized entity, including, without limitation, any company, corporation or partnership is a citizen, resident of, or a person located or domiciled in the country, including its states, territories in or under the laws of the country, where cryptocurrency or blockchain technology </w:t>
      </w:r>
      <w:r w:rsidR="000E5DA4">
        <w:t xml:space="preserve">are </w:t>
      </w:r>
      <w:r w:rsidR="00424CBC" w:rsidRPr="00027222">
        <w:t>prohibited</w:t>
      </w:r>
      <w:r>
        <w:t>,</w:t>
      </w:r>
      <w:r w:rsidR="0024431D">
        <w:t xml:space="preserve"> or the DGZ T</w:t>
      </w:r>
      <w:r w:rsidR="00424CBC" w:rsidRPr="00027222">
        <w:t>oken can’t be freely transferable</w:t>
      </w:r>
      <w:r>
        <w:t>,</w:t>
      </w:r>
      <w:r w:rsidR="00424CBC" w:rsidRPr="00027222">
        <w:t xml:space="preserve"> or </w:t>
      </w:r>
      <w:r>
        <w:t xml:space="preserve">the </w:t>
      </w:r>
      <w:r w:rsidR="00424CBC" w:rsidRPr="00027222">
        <w:t xml:space="preserve">Dogezer platform </w:t>
      </w:r>
      <w:r>
        <w:t>does not</w:t>
      </w:r>
      <w:r w:rsidRPr="00027222">
        <w:t xml:space="preserve"> </w:t>
      </w:r>
      <w:r w:rsidR="00424CBC" w:rsidRPr="00027222">
        <w:t>meet the legal requirements of the country.</w:t>
      </w:r>
    </w:p>
    <w:p w14:paraId="00C8D70E" w14:textId="51CA8990" w:rsidR="00424CBC" w:rsidRPr="00027222" w:rsidRDefault="00424CBC" w:rsidP="00C7304E">
      <w:pPr>
        <w:pStyle w:val="ListParagraph"/>
        <w:numPr>
          <w:ilvl w:val="0"/>
          <w:numId w:val="51"/>
        </w:numPr>
      </w:pPr>
      <w:r w:rsidRPr="00027222">
        <w:t xml:space="preserve">If </w:t>
      </w:r>
      <w:r w:rsidR="0098457C">
        <w:t>a</w:t>
      </w:r>
      <w:r w:rsidRPr="00027222">
        <w:t xml:space="preserve"> </w:t>
      </w:r>
      <w:r>
        <w:t>purchase</w:t>
      </w:r>
      <w:r w:rsidRPr="00027222">
        <w:t xml:space="preserve"> or use</w:t>
      </w:r>
      <w:r w:rsidR="0098457C">
        <w:t xml:space="preserve"> of</w:t>
      </w:r>
      <w:r w:rsidRPr="00027222">
        <w:t xml:space="preserve"> the DGZ </w:t>
      </w:r>
      <w:r w:rsidR="0024431D">
        <w:t>T</w:t>
      </w:r>
      <w:r w:rsidRPr="00027222">
        <w:t xml:space="preserve">oken </w:t>
      </w:r>
      <w:r w:rsidR="0098457C">
        <w:t xml:space="preserve">happens </w:t>
      </w:r>
      <w:r w:rsidRPr="00027222">
        <w:t xml:space="preserve">in a country or territory where such purchasing or using are prohibited, Dogezer may take all </w:t>
      </w:r>
      <w:r w:rsidR="00854ABD">
        <w:t xml:space="preserve">the </w:t>
      </w:r>
      <w:r w:rsidRPr="00027222">
        <w:t>necessary and appropriate actions, in its sole discretion or under the ordinance of appropriate authorities, to invalidate such purchase or usage.</w:t>
      </w:r>
    </w:p>
    <w:p w14:paraId="33EED5CE" w14:textId="62532034" w:rsidR="00424CBC" w:rsidRPr="00027222" w:rsidRDefault="00424CBC" w:rsidP="00C7304E">
      <w:pPr>
        <w:pStyle w:val="ListParagraph"/>
        <w:numPr>
          <w:ilvl w:val="0"/>
          <w:numId w:val="51"/>
        </w:numPr>
      </w:pPr>
      <w:r w:rsidRPr="00027222">
        <w:t>The person or any organized entity or company by buying, obtaining or using th</w:t>
      </w:r>
      <w:r w:rsidR="0024431D">
        <w:t>e DGS T</w:t>
      </w:r>
      <w:r w:rsidRPr="00027222">
        <w:t>oken agrees to be bound on the base of rules</w:t>
      </w:r>
      <w:r>
        <w:t xml:space="preserve"> described in the present White</w:t>
      </w:r>
      <w:r w:rsidRPr="00027222">
        <w:t>paper, and confirms that the purchaser or user has read in full and understands this Whitep</w:t>
      </w:r>
      <w:r>
        <w:t>aper, the Terms of Use and Privacy</w:t>
      </w:r>
      <w:r w:rsidRPr="00027222">
        <w:t xml:space="preserve"> </w:t>
      </w:r>
      <w:r w:rsidR="003479E6">
        <w:t>P</w:t>
      </w:r>
      <w:r w:rsidRPr="00027222">
        <w:t xml:space="preserve">olicy placed on the website </w:t>
      </w:r>
      <w:hyperlink r:id="rId64" w:history="1">
        <w:r w:rsidRPr="005F0DB5">
          <w:rPr>
            <w:rStyle w:val="linkChar"/>
          </w:rPr>
          <w:t>https://dogezer.com</w:t>
        </w:r>
      </w:hyperlink>
      <w:r>
        <w:t xml:space="preserve"> </w:t>
      </w:r>
    </w:p>
    <w:p w14:paraId="6C8D0FA2" w14:textId="3F896D5D" w:rsidR="00424CBC" w:rsidRPr="00027222" w:rsidRDefault="00424CBC" w:rsidP="00C7304E">
      <w:pPr>
        <w:pStyle w:val="ListParagraph"/>
        <w:numPr>
          <w:ilvl w:val="0"/>
          <w:numId w:val="51"/>
        </w:numPr>
      </w:pPr>
      <w:r w:rsidRPr="00027222">
        <w:t>The person or any organized entity or company by purchasi</w:t>
      </w:r>
      <w:r w:rsidR="0024431D">
        <w:t>ng, obtaining or using the DGS T</w:t>
      </w:r>
      <w:r w:rsidRPr="00027222">
        <w:t>oken acknowledge</w:t>
      </w:r>
      <w:r w:rsidR="00EB4F12">
        <w:t>s</w:t>
      </w:r>
      <w:r w:rsidRPr="00027222">
        <w:t xml:space="preserve"> the risk of the blockchain technology and the legal requirements of the country of residence.</w:t>
      </w:r>
    </w:p>
    <w:p w14:paraId="7A9DB059" w14:textId="17E04BDA" w:rsidR="00424CBC" w:rsidRPr="00027222" w:rsidRDefault="00424CBC" w:rsidP="00C7304E">
      <w:pPr>
        <w:pStyle w:val="ListParagraph"/>
        <w:numPr>
          <w:ilvl w:val="0"/>
          <w:numId w:val="51"/>
        </w:numPr>
      </w:pPr>
      <w:r w:rsidRPr="00027222">
        <w:t xml:space="preserve">In case the person or any organized entity or company, which is resident or under the law of the country where cryptocurrency or blockchain technology </w:t>
      </w:r>
      <w:r w:rsidR="00EB4F12">
        <w:t xml:space="preserve">are </w:t>
      </w:r>
      <w:r w:rsidRPr="00027222">
        <w:t xml:space="preserve">restricted or the DGZ </w:t>
      </w:r>
      <w:r w:rsidR="0024431D">
        <w:t>T</w:t>
      </w:r>
      <w:r w:rsidRPr="00027222">
        <w:t xml:space="preserve">oken can’t be freely transferable or </w:t>
      </w:r>
      <w:r w:rsidR="00EB4F12">
        <w:t xml:space="preserve">the </w:t>
      </w:r>
      <w:r w:rsidRPr="00027222">
        <w:t xml:space="preserve">Dogezer platform </w:t>
      </w:r>
      <w:r w:rsidR="00EB4F12">
        <w:t>does</w:t>
      </w:r>
      <w:r w:rsidR="00EB4F12" w:rsidRPr="00027222">
        <w:t xml:space="preserve"> </w:t>
      </w:r>
      <w:r w:rsidRPr="00027222">
        <w:t>not meet the leg</w:t>
      </w:r>
      <w:r>
        <w:t>al requirements of the country,</w:t>
      </w:r>
      <w:r w:rsidRPr="00027222">
        <w:t xml:space="preserve"> </w:t>
      </w:r>
      <w:r w:rsidR="00EB4F12">
        <w:t>buys</w:t>
      </w:r>
      <w:r w:rsidRPr="00027222">
        <w:t>, obtain</w:t>
      </w:r>
      <w:r w:rsidR="00EB4F12">
        <w:t>s</w:t>
      </w:r>
      <w:r w:rsidRPr="00027222">
        <w:t xml:space="preserve"> or transfer</w:t>
      </w:r>
      <w:r w:rsidR="00EB4F12">
        <w:t>s</w:t>
      </w:r>
      <w:r w:rsidR="0024431D">
        <w:t xml:space="preserve"> the DGZ T</w:t>
      </w:r>
      <w:r w:rsidRPr="00027222">
        <w:t>oken or use</w:t>
      </w:r>
      <w:r w:rsidR="00EB4F12">
        <w:t>s</w:t>
      </w:r>
      <w:r w:rsidRPr="00027222">
        <w:t xml:space="preserve"> </w:t>
      </w:r>
      <w:r w:rsidR="00EB4F12">
        <w:t xml:space="preserve">the </w:t>
      </w:r>
      <w:r w:rsidRPr="00027222">
        <w:t xml:space="preserve">Dogezer platform, </w:t>
      </w:r>
      <w:r w:rsidR="00EB4F12">
        <w:t>then</w:t>
      </w:r>
      <w:r w:rsidR="00EB4F12" w:rsidRPr="00027222">
        <w:t xml:space="preserve"> </w:t>
      </w:r>
      <w:r w:rsidRPr="00027222">
        <w:t xml:space="preserve">such person </w:t>
      </w:r>
      <w:r w:rsidR="003479E6">
        <w:t>does so</w:t>
      </w:r>
      <w:r w:rsidR="00EB4F12" w:rsidRPr="00027222">
        <w:t xml:space="preserve"> </w:t>
      </w:r>
      <w:r w:rsidRPr="00027222">
        <w:t xml:space="preserve">it </w:t>
      </w:r>
      <w:r w:rsidR="00EB4F12">
        <w:t>at his</w:t>
      </w:r>
      <w:r w:rsidRPr="00027222">
        <w:t xml:space="preserve"> own sole risk.</w:t>
      </w:r>
    </w:p>
    <w:p w14:paraId="0E833D8C" w14:textId="05655AC0" w:rsidR="00424CBC" w:rsidRPr="00027222" w:rsidRDefault="00424CBC" w:rsidP="00C7304E">
      <w:pPr>
        <w:pStyle w:val="ListParagraph"/>
        <w:numPr>
          <w:ilvl w:val="0"/>
          <w:numId w:val="51"/>
        </w:numPr>
      </w:pPr>
      <w:r w:rsidRPr="00027222">
        <w:t>Dogezer is no</w:t>
      </w:r>
      <w:r w:rsidR="003479E6">
        <w:t>t</w:t>
      </w:r>
      <w:r w:rsidRPr="00027222">
        <w:t xml:space="preserve"> liable for any losses of </w:t>
      </w:r>
      <w:r w:rsidR="00EB4F12">
        <w:t xml:space="preserve">a </w:t>
      </w:r>
      <w:r w:rsidRPr="00027222">
        <w:t xml:space="preserve">person or company arising from the </w:t>
      </w:r>
      <w:r w:rsidR="00EB4F12">
        <w:t>use</w:t>
      </w:r>
      <w:r w:rsidR="00EB4F12" w:rsidRPr="00027222">
        <w:t xml:space="preserve"> </w:t>
      </w:r>
      <w:r w:rsidRPr="00027222">
        <w:t xml:space="preserve">of </w:t>
      </w:r>
      <w:r w:rsidR="00EB4F12">
        <w:t xml:space="preserve">the </w:t>
      </w:r>
      <w:r w:rsidRPr="00027222">
        <w:t xml:space="preserve">Dogezer platform or </w:t>
      </w:r>
      <w:r w:rsidR="00EB4F12">
        <w:t xml:space="preserve">the </w:t>
      </w:r>
      <w:r w:rsidRPr="00027222">
        <w:t xml:space="preserve">DGZ </w:t>
      </w:r>
      <w:r w:rsidR="0024431D">
        <w:t>T</w:t>
      </w:r>
      <w:r w:rsidRPr="00027222">
        <w:t xml:space="preserve">oken </w:t>
      </w:r>
      <w:r w:rsidR="00A4048A">
        <w:t xml:space="preserve">in violation of the legislation </w:t>
      </w:r>
      <w:r w:rsidR="00783F40" w:rsidRPr="00027222">
        <w:t>regulat</w:t>
      </w:r>
      <w:r w:rsidR="00783F40">
        <w:t>ing</w:t>
      </w:r>
      <w:r w:rsidR="00783F40" w:rsidRPr="00027222">
        <w:t xml:space="preserve"> </w:t>
      </w:r>
      <w:r w:rsidRPr="00027222">
        <w:t>blockchain</w:t>
      </w:r>
      <w:r w:rsidR="0098457C">
        <w:t>,</w:t>
      </w:r>
      <w:r w:rsidRPr="00027222">
        <w:t xml:space="preserve"> and securities </w:t>
      </w:r>
      <w:r w:rsidR="0098457C">
        <w:t>law</w:t>
      </w:r>
      <w:r w:rsidRPr="00027222">
        <w:t>.</w:t>
      </w:r>
    </w:p>
    <w:p w14:paraId="5BDCD709" w14:textId="11E798A2" w:rsidR="00424CBC" w:rsidRPr="00027222" w:rsidRDefault="00424CBC" w:rsidP="00C7304E">
      <w:pPr>
        <w:pStyle w:val="ListParagraph"/>
        <w:numPr>
          <w:ilvl w:val="0"/>
          <w:numId w:val="51"/>
        </w:numPr>
      </w:pPr>
      <w:r w:rsidRPr="00027222">
        <w:t>Any person</w:t>
      </w:r>
      <w:r w:rsidR="0024431D">
        <w:t xml:space="preserve"> who purchases or uses the DGZ T</w:t>
      </w:r>
      <w:r w:rsidRPr="00027222">
        <w:t>okens or use</w:t>
      </w:r>
      <w:r w:rsidR="00EB4F12">
        <w:t>s the</w:t>
      </w:r>
      <w:r w:rsidRPr="00027222">
        <w:t xml:space="preserve"> Dogezer platform on an unlawful, unauthorized or fraudulent basis shall be solely liable for, and shall indemnify, defend and hold harmless Dogezer and its respective past, present and future employees, officers, directors, founders, contractors, consultants, equity holders, suppliers, vendors, service providers, subsidiaries, affiliates, representatives, and agents from any damages, losses, liabilities, costs or expenses of any kind, whether direct or indirect, consequential, compensatory, incidental, actual, exemplary, punitive or special and including, without limitation, any loss of business, revenues, profits, data, goodwill or other intangible losses.</w:t>
      </w:r>
    </w:p>
    <w:p w14:paraId="4232506E" w14:textId="7153C12A" w:rsidR="00424CBC" w:rsidRDefault="00424CBC" w:rsidP="00C7304E">
      <w:pPr>
        <w:pStyle w:val="ListParagraph"/>
        <w:numPr>
          <w:ilvl w:val="0"/>
          <w:numId w:val="51"/>
        </w:numPr>
      </w:pPr>
      <w:r w:rsidRPr="00027222">
        <w:t xml:space="preserve">Dogezer retains all right, title and interest in all of </w:t>
      </w:r>
      <w:proofErr w:type="spellStart"/>
      <w:r w:rsidRPr="00027222">
        <w:t>Dogezer’s</w:t>
      </w:r>
      <w:proofErr w:type="spellEnd"/>
      <w:r w:rsidRPr="00027222">
        <w:t xml:space="preserve"> intellectual property, including, without limitation, inventions, ideas, concepts, code, trademarks, discoveries, processes, marks, methods, </w:t>
      </w:r>
      <w:r w:rsidRPr="00027222">
        <w:lastRenderedPageBreak/>
        <w:t xml:space="preserve">software, compositions, formulae, techniques, information and data, whether or not patentable, copyrightable or protectable in trademark, and any trademarks, copyright or patents based thereon. Buyer may not use any of </w:t>
      </w:r>
      <w:proofErr w:type="spellStart"/>
      <w:r w:rsidRPr="00027222">
        <w:t>Dogezer’s</w:t>
      </w:r>
      <w:proofErr w:type="spellEnd"/>
      <w:r w:rsidRPr="00027222">
        <w:t xml:space="preserve"> intellectual property for any reason without purchasing it from Dogezer or by obtaining prior written consent of the Dogezer except the use of </w:t>
      </w:r>
      <w:r w:rsidR="00705DE5">
        <w:t xml:space="preserve">the </w:t>
      </w:r>
      <w:r w:rsidRPr="00027222">
        <w:t xml:space="preserve">Premium license based on </w:t>
      </w:r>
      <w:r w:rsidR="002355B9">
        <w:t xml:space="preserve">the </w:t>
      </w:r>
      <w:r w:rsidR="0024431D">
        <w:t>DGZ T</w:t>
      </w:r>
      <w:r w:rsidRPr="00027222">
        <w:t>oken.</w:t>
      </w:r>
    </w:p>
    <w:p w14:paraId="791232BD" w14:textId="41BCFE16" w:rsidR="0098457C" w:rsidRPr="00027222" w:rsidRDefault="0098457C" w:rsidP="00C7304E">
      <w:pPr>
        <w:pStyle w:val="ListParagraph"/>
        <w:numPr>
          <w:ilvl w:val="0"/>
          <w:numId w:val="51"/>
        </w:numPr>
      </w:pPr>
      <w:r w:rsidRPr="0098457C">
        <w:t xml:space="preserve">The Purchase of the DGZ </w:t>
      </w:r>
      <w:r w:rsidR="0024431D">
        <w:t>T</w:t>
      </w:r>
      <w:r w:rsidRPr="0098457C">
        <w:t xml:space="preserve">oken is non-refundable and </w:t>
      </w:r>
      <w:r>
        <w:t>t</w:t>
      </w:r>
      <w:r w:rsidRPr="0098457C">
        <w:t>he purchases cannot be cancelled</w:t>
      </w:r>
      <w:r w:rsidR="00073B26">
        <w:t>,</w:t>
      </w:r>
      <w:r w:rsidRPr="0098457C">
        <w:t xml:space="preserve"> except the </w:t>
      </w:r>
      <w:r w:rsidR="009B51BA">
        <w:t>partial</w:t>
      </w:r>
      <w:r w:rsidRPr="0098457C">
        <w:t xml:space="preserve"> refund of </w:t>
      </w:r>
      <w:r w:rsidR="00614C5E">
        <w:t xml:space="preserve">the </w:t>
      </w:r>
      <w:proofErr w:type="spellStart"/>
      <w:r w:rsidR="003F2D99">
        <w:t>PreDGZ</w:t>
      </w:r>
      <w:proofErr w:type="spellEnd"/>
      <w:r w:rsidRPr="0098457C">
        <w:t xml:space="preserve"> </w:t>
      </w:r>
      <w:r w:rsidR="0024431D">
        <w:t>T</w:t>
      </w:r>
      <w:r w:rsidR="009B51BA">
        <w:t>oken purchasers in case of</w:t>
      </w:r>
      <w:r w:rsidRPr="0098457C">
        <w:t xml:space="preserve"> low </w:t>
      </w:r>
      <w:proofErr w:type="spellStart"/>
      <w:r w:rsidR="003F2D99">
        <w:t>PreITO</w:t>
      </w:r>
      <w:proofErr w:type="spellEnd"/>
      <w:r w:rsidRPr="0098457C">
        <w:t xml:space="preserve"> interest</w:t>
      </w:r>
      <w:r w:rsidR="00073B26">
        <w:t>,</w:t>
      </w:r>
      <w:r w:rsidRPr="0098457C">
        <w:t xml:space="preserve"> and full refund of the DGZ </w:t>
      </w:r>
      <w:r w:rsidR="0024431D">
        <w:t>T</w:t>
      </w:r>
      <w:r w:rsidRPr="0098457C">
        <w:t>oken purchasers if the funds collected will be less than 1,000,000 USD</w:t>
      </w:r>
      <w:r w:rsidR="00073B26">
        <w:t xml:space="preserve"> in Ethereum equivalent</w:t>
      </w:r>
      <w:r w:rsidRPr="0098457C">
        <w:t>.</w:t>
      </w:r>
    </w:p>
    <w:p w14:paraId="20695F79" w14:textId="11EA164C" w:rsidR="00424CBC" w:rsidRPr="00027222" w:rsidRDefault="003A6B74" w:rsidP="00C7304E">
      <w:pPr>
        <w:pStyle w:val="ListParagraph"/>
        <w:numPr>
          <w:ilvl w:val="0"/>
          <w:numId w:val="51"/>
        </w:numPr>
      </w:pPr>
      <w:r>
        <w:t xml:space="preserve">The </w:t>
      </w:r>
      <w:r w:rsidR="00424CBC" w:rsidRPr="00027222">
        <w:t xml:space="preserve">Purchaser </w:t>
      </w:r>
      <w:r w:rsidR="00424CBC">
        <w:t>should not participate in the IT</w:t>
      </w:r>
      <w:r w:rsidR="00424CBC" w:rsidRPr="00027222">
        <w:t xml:space="preserve">O or purchase </w:t>
      </w:r>
      <w:r>
        <w:t xml:space="preserve">the </w:t>
      </w:r>
      <w:r w:rsidR="0024431D">
        <w:t>DGZ T</w:t>
      </w:r>
      <w:r w:rsidR="00424CBC" w:rsidRPr="00027222">
        <w:t>okens for investment purposes.</w:t>
      </w:r>
    </w:p>
    <w:p w14:paraId="05805870" w14:textId="2CA3D251"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is at least 18 years old and of sufficient legal age and capacity to purchase </w:t>
      </w:r>
      <w:r w:rsidR="003A6B74">
        <w:t xml:space="preserve">the </w:t>
      </w:r>
      <w:r w:rsidR="0024431D">
        <w:t>DGZ T</w:t>
      </w:r>
      <w:r w:rsidRPr="00027222">
        <w:t>oken and complies with all anti money laundering and counter-terrorism financing requirements.</w:t>
      </w:r>
    </w:p>
    <w:p w14:paraId="27CD6BFF" w14:textId="67409AE8" w:rsidR="00424CBC" w:rsidRPr="00027222" w:rsidRDefault="00424CBC" w:rsidP="00C7304E">
      <w:pPr>
        <w:pStyle w:val="ListParagraph"/>
        <w:numPr>
          <w:ilvl w:val="0"/>
          <w:numId w:val="51"/>
        </w:numPr>
      </w:pPr>
      <w:r w:rsidRPr="00027222">
        <w:t xml:space="preserve">By buying or using the DGZ </w:t>
      </w:r>
      <w:r w:rsidR="0024431D">
        <w:t>T</w:t>
      </w:r>
      <w:r w:rsidRPr="00027222">
        <w:t xml:space="preserve">oken the purchaser guarantees that the purchaser has sufficient knowledge and experience in business and financial matters, including a sufficient understanding of blockchain or cryptographic tokens and other digital assets, smart contracts, storage mechanisms, token wallets, blockchain-based software systems and blockchain technology and </w:t>
      </w:r>
      <w:r w:rsidR="003A6B74">
        <w:t xml:space="preserve">is </w:t>
      </w:r>
      <w:r w:rsidRPr="00027222">
        <w:t xml:space="preserve">fully informed about </w:t>
      </w:r>
      <w:r w:rsidR="003A6B74">
        <w:t xml:space="preserve">the </w:t>
      </w:r>
      <w:r w:rsidRPr="00027222">
        <w:t>Dogezer platform to be able to evaluate the risks and merits of pu</w:t>
      </w:r>
      <w:r w:rsidR="0024431D">
        <w:t>rchasing the DGZ T</w:t>
      </w:r>
      <w:r w:rsidRPr="00027222">
        <w:t>okens.</w:t>
      </w:r>
    </w:p>
    <w:p w14:paraId="0EB4EF08" w14:textId="684A3C75" w:rsidR="00424CBC" w:rsidRPr="00027222" w:rsidRDefault="0024431D" w:rsidP="00C7304E">
      <w:pPr>
        <w:pStyle w:val="ListParagraph"/>
        <w:numPr>
          <w:ilvl w:val="0"/>
          <w:numId w:val="51"/>
        </w:numPr>
      </w:pPr>
      <w:r>
        <w:t>By buying or using the DGZ T</w:t>
      </w:r>
      <w:r w:rsidR="00424CBC" w:rsidRPr="00027222">
        <w:t>oken the purchaser guarantee</w:t>
      </w:r>
      <w:r w:rsidR="003A6B74">
        <w:t>s</w:t>
      </w:r>
      <w:r w:rsidR="00424CBC" w:rsidRPr="00027222">
        <w:t xml:space="preserve"> the awareness of </w:t>
      </w:r>
      <w:r w:rsidR="003A6B74">
        <w:t xml:space="preserve">the </w:t>
      </w:r>
      <w:r w:rsidR="00424CBC" w:rsidRPr="00027222">
        <w:t xml:space="preserve">risk that the DGZ </w:t>
      </w:r>
      <w:r>
        <w:t>T</w:t>
      </w:r>
      <w:r w:rsidR="00424CBC" w:rsidRPr="00027222">
        <w:t xml:space="preserve">okens may be subject to theft or access of </w:t>
      </w:r>
      <w:r w:rsidR="003A6B74">
        <w:t xml:space="preserve">a </w:t>
      </w:r>
      <w:r w:rsidR="00424CBC" w:rsidRPr="00027222">
        <w:t xml:space="preserve">third party. Malicious groups may attempt to interfere with the Dogezer platform and </w:t>
      </w:r>
      <w:r w:rsidR="003A6B74">
        <w:t xml:space="preserve">the </w:t>
      </w:r>
      <w:r>
        <w:t>DGZ T</w:t>
      </w:r>
      <w:r w:rsidR="00424CBC" w:rsidRPr="00027222">
        <w:t xml:space="preserve">okens in </w:t>
      </w:r>
      <w:r w:rsidR="003A6B74">
        <w:t>a</w:t>
      </w:r>
      <w:r w:rsidR="003A6B74" w:rsidRPr="00027222">
        <w:t xml:space="preserve"> </w:t>
      </w:r>
      <w:r w:rsidR="00424CBC" w:rsidRPr="00027222">
        <w:t xml:space="preserve">variety of ways, including, but not limited to, malware attacks, denial of service attacks, consensus-based attacks, Sybil attacks, smurfing and spoofing. This risk of theft may negatively affect the Dogezer platform or result in the loss </w:t>
      </w:r>
      <w:r>
        <w:t>of the purchaser’s DGZ T</w:t>
      </w:r>
      <w:r w:rsidR="00424CBC" w:rsidRPr="00027222">
        <w:t xml:space="preserve">okens, the loss of purchaser’s ability to access or control </w:t>
      </w:r>
      <w:r w:rsidR="007F3BBA">
        <w:t xml:space="preserve">the </w:t>
      </w:r>
      <w:r>
        <w:t>DGZ T</w:t>
      </w:r>
      <w:r w:rsidR="00424CBC" w:rsidRPr="00027222">
        <w:t xml:space="preserve">okens or account. In the event of a theft, software bug or weakness, there is no remedy. The holders of </w:t>
      </w:r>
      <w:r w:rsidR="007F3BBA">
        <w:t xml:space="preserve">the </w:t>
      </w:r>
      <w:r>
        <w:t>DGZ T</w:t>
      </w:r>
      <w:r w:rsidR="00424CBC" w:rsidRPr="00027222">
        <w:t>okens are not guaranteed any remedy, refund or compensation.</w:t>
      </w:r>
    </w:p>
    <w:p w14:paraId="4E42ADC4" w14:textId="07924CFB" w:rsidR="00424CBC" w:rsidRPr="00027222" w:rsidRDefault="00424CBC" w:rsidP="00C7304E">
      <w:pPr>
        <w:pStyle w:val="ListParagraph"/>
        <w:numPr>
          <w:ilvl w:val="0"/>
          <w:numId w:val="51"/>
        </w:numPr>
      </w:pPr>
      <w:r w:rsidRPr="00027222">
        <w:t xml:space="preserve">Dogezer is not responsible for the any losses arising from the access of </w:t>
      </w:r>
      <w:r w:rsidR="007F3BBA">
        <w:t xml:space="preserve">a </w:t>
      </w:r>
      <w:r w:rsidRPr="00027222">
        <w:t xml:space="preserve">third party to the user account. </w:t>
      </w:r>
    </w:p>
    <w:p w14:paraId="6F112A51" w14:textId="63396B75" w:rsidR="00424CBC" w:rsidRPr="00027222" w:rsidRDefault="007F3BBA" w:rsidP="00C7304E">
      <w:pPr>
        <w:pStyle w:val="ListParagraph"/>
        <w:numPr>
          <w:ilvl w:val="0"/>
          <w:numId w:val="51"/>
        </w:numPr>
      </w:pPr>
      <w:r>
        <w:t xml:space="preserve">The </w:t>
      </w:r>
      <w:r w:rsidR="00424CBC" w:rsidRPr="00027222">
        <w:t xml:space="preserve">Purchaser of </w:t>
      </w:r>
      <w:r>
        <w:t xml:space="preserve">the </w:t>
      </w:r>
      <w:r w:rsidR="0024431D">
        <w:t>DGZ T</w:t>
      </w:r>
      <w:r w:rsidR="00424CBC" w:rsidRPr="00027222">
        <w:t>oken acknow</w:t>
      </w:r>
      <w:r w:rsidR="0024431D">
        <w:t>ledges and agrees that the DGZ T</w:t>
      </w:r>
      <w:r w:rsidR="00424CBC" w:rsidRPr="00027222">
        <w:t xml:space="preserve">okens are not </w:t>
      </w:r>
      <w:r>
        <w:t>to be obtained</w:t>
      </w:r>
      <w:r w:rsidRPr="00027222">
        <w:t xml:space="preserve"> </w:t>
      </w:r>
      <w:r w:rsidR="00424CBC" w:rsidRPr="00027222">
        <w:t>for the purposes of investment, speculation, for immediate resale or other financial purposes.</w:t>
      </w:r>
    </w:p>
    <w:p w14:paraId="009157C5" w14:textId="1B22235B" w:rsidR="00424CBC" w:rsidRPr="00027222" w:rsidRDefault="00424CBC" w:rsidP="00C7304E">
      <w:pPr>
        <w:pStyle w:val="ListParagraph"/>
        <w:numPr>
          <w:ilvl w:val="0"/>
          <w:numId w:val="51"/>
        </w:numPr>
      </w:pPr>
      <w:r w:rsidRPr="00027222">
        <w:t xml:space="preserve">The DGZ </w:t>
      </w:r>
      <w:r w:rsidR="0024431D">
        <w:t>T</w:t>
      </w:r>
      <w:r w:rsidRPr="00027222">
        <w:t xml:space="preserve">oken value outside the Dogezer platform is based on </w:t>
      </w:r>
      <w:r w:rsidR="007F3BBA">
        <w:t xml:space="preserve">the </w:t>
      </w:r>
      <w:r w:rsidRPr="00027222">
        <w:t xml:space="preserve">market conditions and could be equal to zero. </w:t>
      </w:r>
    </w:p>
    <w:p w14:paraId="62E0DB3C" w14:textId="6C019266" w:rsidR="00424CBC" w:rsidRPr="00027222" w:rsidRDefault="00424CBC" w:rsidP="00C7304E">
      <w:pPr>
        <w:pStyle w:val="ListParagraph"/>
        <w:numPr>
          <w:ilvl w:val="0"/>
          <w:numId w:val="51"/>
        </w:numPr>
      </w:pPr>
      <w:r w:rsidRPr="00027222">
        <w:t xml:space="preserve">The purchase of </w:t>
      </w:r>
      <w:r w:rsidR="007F3BBA">
        <w:t xml:space="preserve">the </w:t>
      </w:r>
      <w:r w:rsidR="0024431D">
        <w:t>DGZ T</w:t>
      </w:r>
      <w:r w:rsidRPr="00027222">
        <w:t xml:space="preserve">okens does not provide </w:t>
      </w:r>
      <w:r w:rsidR="007F3BBA">
        <w:t>the</w:t>
      </w:r>
      <w:r w:rsidR="007F3BBA" w:rsidRPr="00027222">
        <w:t xml:space="preserve"> </w:t>
      </w:r>
      <w:r w:rsidRPr="00027222">
        <w:t>purchaser with rights of any form with respect to the Dogezer revenues or assets except the Premium license rights.</w:t>
      </w:r>
    </w:p>
    <w:p w14:paraId="67476F40" w14:textId="63F603F8" w:rsidR="00424CBC" w:rsidRPr="00027222" w:rsidRDefault="00424CBC" w:rsidP="00C7304E">
      <w:pPr>
        <w:pStyle w:val="ListParagraph"/>
        <w:numPr>
          <w:ilvl w:val="0"/>
          <w:numId w:val="51"/>
        </w:numPr>
      </w:pPr>
      <w:r w:rsidRPr="00027222">
        <w:t xml:space="preserve">In case the purchaser or user </w:t>
      </w:r>
      <w:r w:rsidR="007F3BBA" w:rsidRPr="00027222">
        <w:t>los</w:t>
      </w:r>
      <w:r w:rsidR="007F3BBA">
        <w:t>es</w:t>
      </w:r>
      <w:r w:rsidR="007F3BBA" w:rsidRPr="00027222">
        <w:t xml:space="preserve"> </w:t>
      </w:r>
      <w:r w:rsidRPr="00027222">
        <w:t xml:space="preserve">access to </w:t>
      </w:r>
      <w:r w:rsidR="007F3BBA">
        <w:t>their</w:t>
      </w:r>
      <w:r w:rsidR="007F3BBA" w:rsidRPr="00027222">
        <w:t xml:space="preserve"> </w:t>
      </w:r>
      <w:r w:rsidRPr="00027222">
        <w:t>ow</w:t>
      </w:r>
      <w:r>
        <w:t xml:space="preserve">n account due to loss of </w:t>
      </w:r>
      <w:r w:rsidR="007F3BBA">
        <w:t xml:space="preserve">the </w:t>
      </w:r>
      <w:r>
        <w:t>priva</w:t>
      </w:r>
      <w:r w:rsidRPr="00027222">
        <w:t>t</w:t>
      </w:r>
      <w:r>
        <w:t>e</w:t>
      </w:r>
      <w:r w:rsidRPr="00027222">
        <w:t xml:space="preserve"> key or password Dogezer is under no obligation to recover any DGZ Tokens. The purchaser or user acknowledges, understands and agrees that all </w:t>
      </w:r>
      <w:r w:rsidR="007F3BBA">
        <w:t xml:space="preserve">the </w:t>
      </w:r>
      <w:r w:rsidR="0024431D">
        <w:t>DGZ T</w:t>
      </w:r>
      <w:r w:rsidRPr="00027222">
        <w:t xml:space="preserve">okens are non-refundable and </w:t>
      </w:r>
      <w:r w:rsidR="007F3BBA">
        <w:t xml:space="preserve">the </w:t>
      </w:r>
      <w:r w:rsidRPr="00027222">
        <w:t xml:space="preserve">purchaser or user will not receive money or other compensation for </w:t>
      </w:r>
      <w:r>
        <w:t xml:space="preserve">any DGZ </w:t>
      </w:r>
      <w:r w:rsidR="0024431D">
        <w:t>T</w:t>
      </w:r>
      <w:r>
        <w:t xml:space="preserve">okens if </w:t>
      </w:r>
      <w:r w:rsidR="007F3BBA">
        <w:t>case they lose</w:t>
      </w:r>
      <w:r>
        <w:t xml:space="preserve"> the priva</w:t>
      </w:r>
      <w:r w:rsidRPr="00027222">
        <w:t>t</w:t>
      </w:r>
      <w:r>
        <w:t>e</w:t>
      </w:r>
      <w:r w:rsidRPr="00027222">
        <w:t xml:space="preserve"> key or password to </w:t>
      </w:r>
      <w:r w:rsidR="007F3BBA">
        <w:t>their</w:t>
      </w:r>
      <w:r w:rsidR="007F3BBA" w:rsidRPr="00027222">
        <w:t xml:space="preserve"> </w:t>
      </w:r>
      <w:r w:rsidRPr="00027222">
        <w:t>own account.</w:t>
      </w:r>
    </w:p>
    <w:p w14:paraId="3A83E97B" w14:textId="6B7CA2E9" w:rsidR="00424CBC" w:rsidRPr="00027222" w:rsidRDefault="007F3BBA" w:rsidP="00C7304E">
      <w:pPr>
        <w:pStyle w:val="ListParagraph"/>
        <w:numPr>
          <w:ilvl w:val="0"/>
          <w:numId w:val="51"/>
        </w:numPr>
      </w:pPr>
      <w:r>
        <w:lastRenderedPageBreak/>
        <w:t>The p</w:t>
      </w:r>
      <w:r w:rsidR="00424CBC" w:rsidRPr="00027222">
        <w:t>urchaser or user acknowledges, understands and agrees that the purchasing, obtaining or transfer</w:t>
      </w:r>
      <w:r w:rsidR="003479E6">
        <w:t>ring</w:t>
      </w:r>
      <w:r w:rsidR="00424CBC" w:rsidRPr="00027222">
        <w:t xml:space="preserve"> of </w:t>
      </w:r>
      <w:r>
        <w:t xml:space="preserve">the </w:t>
      </w:r>
      <w:r w:rsidR="00424CBC" w:rsidRPr="00027222">
        <w:t xml:space="preserve">DGZ </w:t>
      </w:r>
      <w:r w:rsidR="0024431D">
        <w:t>T</w:t>
      </w:r>
      <w:r w:rsidR="00424CBC" w:rsidRPr="00027222">
        <w:t>oken</w:t>
      </w:r>
      <w:r w:rsidR="003479E6">
        <w:t>s</w:t>
      </w:r>
      <w:r w:rsidR="00424CBC" w:rsidRPr="00027222">
        <w:t xml:space="preserve"> or usage of </w:t>
      </w:r>
      <w:r w:rsidR="00E91B91">
        <w:t xml:space="preserve">the </w:t>
      </w:r>
      <w:r w:rsidR="00424CBC" w:rsidRPr="00027222">
        <w:t xml:space="preserve">Dogezer platform may have tax consequences for the purchaser. The purchaser or user is solely responsible for the purchaser or user compliance with the purchaser or user tax obligations. Dogezer bears no liability or responsibility with respect to any tax consequences to </w:t>
      </w:r>
      <w:r w:rsidR="00E91B91">
        <w:t xml:space="preserve">the </w:t>
      </w:r>
      <w:r w:rsidR="00424CBC" w:rsidRPr="00027222">
        <w:t>purchaser or user.</w:t>
      </w:r>
    </w:p>
    <w:p w14:paraId="71A0D77E" w14:textId="0F6CD99F" w:rsidR="00424CBC" w:rsidRPr="006E4B34" w:rsidRDefault="00424CBC" w:rsidP="00C7304E">
      <w:pPr>
        <w:pStyle w:val="ListParagraph"/>
        <w:numPr>
          <w:ilvl w:val="0"/>
          <w:numId w:val="51"/>
        </w:numPr>
      </w:pPr>
      <w:r w:rsidRPr="006E4B34">
        <w:t xml:space="preserve">For the purpose of compliance with Anti Money Laundering laws upon </w:t>
      </w:r>
      <w:proofErr w:type="spellStart"/>
      <w:r w:rsidRPr="006E4B34">
        <w:t>Dogezer’s</w:t>
      </w:r>
      <w:proofErr w:type="spellEnd"/>
      <w:r w:rsidRPr="006E4B34">
        <w:t xml:space="preserve"> request</w:t>
      </w:r>
      <w:r w:rsidR="00E91B91">
        <w:t>,</w:t>
      </w:r>
      <w:r w:rsidRPr="006E4B34">
        <w:t xml:space="preserve"> the purchaser or user shall immediately provide to Dogezer </w:t>
      </w:r>
      <w:r w:rsidR="00E91B91">
        <w:t xml:space="preserve">the </w:t>
      </w:r>
      <w:r w:rsidRPr="006E4B34">
        <w:t xml:space="preserve">information and documents that Dogezer, in its sole discretion, deems necessary or appropriate to comply with any applicable laws, rules, regulations or juridical orders. </w:t>
      </w:r>
      <w:r w:rsidRPr="00027222">
        <w:t>Such documents include, but are not limited to, passport, driver’s license, utility bills, photographs of associated individuals, g</w:t>
      </w:r>
      <w:r w:rsidRPr="006E4B34">
        <w:t>overnment identification cards, or sworn statements.</w:t>
      </w:r>
    </w:p>
    <w:p w14:paraId="4277E560" w14:textId="4AC3A358" w:rsidR="00424CBC" w:rsidRPr="00027222" w:rsidRDefault="00424CBC" w:rsidP="00C7304E">
      <w:pPr>
        <w:pStyle w:val="ListParagraph"/>
        <w:numPr>
          <w:ilvl w:val="0"/>
          <w:numId w:val="51"/>
        </w:numPr>
      </w:pPr>
      <w:r w:rsidRPr="00027222">
        <w:t xml:space="preserve">Dogezer will not publish any identifying information related to </w:t>
      </w:r>
      <w:r w:rsidR="001B3591">
        <w:t xml:space="preserve">the </w:t>
      </w:r>
      <w:r w:rsidRPr="00027222">
        <w:t>users without the prior written consent of the user unless required to do so under applicable law.</w:t>
      </w:r>
    </w:p>
    <w:p w14:paraId="370CB9F4" w14:textId="29A56E9F" w:rsidR="0098457C" w:rsidRDefault="0098457C" w:rsidP="00C7304E">
      <w:pPr>
        <w:pStyle w:val="ListParagraph"/>
        <w:numPr>
          <w:ilvl w:val="0"/>
          <w:numId w:val="51"/>
        </w:numPr>
      </w:pPr>
      <w:r w:rsidRPr="0098457C">
        <w:t xml:space="preserve">During the test period and </w:t>
      </w:r>
      <w:r w:rsidR="00073B26">
        <w:t>sometimes</w:t>
      </w:r>
      <w:r w:rsidRPr="0098457C">
        <w:t xml:space="preserve"> during </w:t>
      </w:r>
      <w:r w:rsidR="00073B26">
        <w:t xml:space="preserve">the </w:t>
      </w:r>
      <w:r w:rsidRPr="0098457C">
        <w:t>regular usage</w:t>
      </w:r>
      <w:r w:rsidR="009B51BA">
        <w:t>,</w:t>
      </w:r>
      <w:r w:rsidRPr="0098457C">
        <w:t xml:space="preserve"> the Dogezer platform or its parts </w:t>
      </w:r>
      <w:r w:rsidR="009B51BA">
        <w:t>may</w:t>
      </w:r>
      <w:r w:rsidRPr="0098457C">
        <w:t xml:space="preserve"> not function properly. Dogezer bears no liability or responsibility for </w:t>
      </w:r>
      <w:r w:rsidR="00924624">
        <w:t>the temporary unintentional non-</w:t>
      </w:r>
      <w:r w:rsidRPr="0098457C">
        <w:t>functionality of the Dogezer platform.</w:t>
      </w:r>
    </w:p>
    <w:p w14:paraId="0BB0739C" w14:textId="1EC18553" w:rsidR="00424CBC" w:rsidRPr="006E4B34" w:rsidRDefault="00424CBC" w:rsidP="00C7304E">
      <w:pPr>
        <w:pStyle w:val="ListParagraph"/>
        <w:numPr>
          <w:ilvl w:val="0"/>
          <w:numId w:val="51"/>
        </w:numPr>
        <w:rPr>
          <w:rFonts w:ascii="Calibri" w:hAnsi="Calibri" w:cs="Calibri"/>
        </w:rPr>
      </w:pPr>
      <w:r w:rsidRPr="00027222">
        <w:t xml:space="preserve">Dogezer may make changes to the features and specifications of </w:t>
      </w:r>
      <w:r w:rsidR="001B3591">
        <w:t xml:space="preserve">the </w:t>
      </w:r>
      <w:r w:rsidRPr="00027222">
        <w:t>Dogezer platform for any number of reasons, which could not meet the purchaser’s expectations.</w:t>
      </w:r>
    </w:p>
    <w:p w14:paraId="5584467A" w14:textId="1C37D2B7" w:rsidR="00B01A6E" w:rsidRPr="00B01A6E" w:rsidRDefault="001B3591" w:rsidP="00C7304E">
      <w:pPr>
        <w:pStyle w:val="ListParagraph"/>
        <w:numPr>
          <w:ilvl w:val="0"/>
          <w:numId w:val="51"/>
        </w:numPr>
      </w:pPr>
      <w:r>
        <w:t xml:space="preserve">The </w:t>
      </w:r>
      <w:r w:rsidR="00B01A6E" w:rsidRPr="00B01A6E">
        <w:t xml:space="preserve">Purchaser or user understands and agrees that Dogezer shall not be liable and disclaims all liability to </w:t>
      </w:r>
      <w:r>
        <w:t xml:space="preserve">the </w:t>
      </w:r>
      <w:r w:rsidR="00B01A6E" w:rsidRPr="00B01A6E">
        <w:t>purchaser or user in connection with any force majeure event, including</w:t>
      </w:r>
      <w:r>
        <w:t>,</w:t>
      </w:r>
      <w:r w:rsidR="00B01A6E" w:rsidRPr="00B01A6E">
        <w:t xml:space="preserve"> but not limited</w:t>
      </w:r>
      <w:r>
        <w:t xml:space="preserve"> to,</w:t>
      </w:r>
      <w:r w:rsidR="00B01A6E" w:rsidRPr="00B01A6E">
        <w:t xml:space="preserve"> industrial disturbances, electrical, telecommunications, hardware, software or other utility failures, software or smart contract bugs or weaknesses, earthquakes, storms, or other nature-related events, blockages, embargoes, riots, </w:t>
      </w:r>
      <w:r w:rsidR="00783F40">
        <w:t xml:space="preserve">adverse </w:t>
      </w:r>
      <w:r w:rsidR="00B01A6E" w:rsidRPr="00B01A6E">
        <w:t>acts or orders of government, adverse acts of Trump or Putin, acts of terrorism or war, conflicts with UFO, technological change, changes in interest rates or other monetary conditions, and, for the avoidance of doubt, changes to any blockchain-related protocol.</w:t>
      </w:r>
    </w:p>
    <w:p w14:paraId="0F696B92" w14:textId="68A2CC91" w:rsidR="00424CBC" w:rsidRPr="006E4B34" w:rsidRDefault="001B3591" w:rsidP="00C7304E">
      <w:pPr>
        <w:pStyle w:val="ListParagraph"/>
        <w:numPr>
          <w:ilvl w:val="0"/>
          <w:numId w:val="51"/>
        </w:numPr>
        <w:rPr>
          <w:rFonts w:ascii="Calibri" w:hAnsi="Calibri" w:cs="Calibri"/>
        </w:rPr>
      </w:pPr>
      <w:r>
        <w:t xml:space="preserve">The </w:t>
      </w:r>
      <w:r w:rsidR="00424CBC" w:rsidRPr="00027222">
        <w:t xml:space="preserve">Purchaser or user releases Dogezer from responsibility, liability, claims, demands, and/or damages (actual and consequential) of every kind and nature, known and unknown (including, but not limited to, claims of negligence), arising out of or related to disputes between </w:t>
      </w:r>
      <w:r>
        <w:t xml:space="preserve">the </w:t>
      </w:r>
      <w:r w:rsidR="00424CBC" w:rsidRPr="00027222">
        <w:t>purchasers, users and the acts or omissions of third parties.</w:t>
      </w:r>
    </w:p>
    <w:p w14:paraId="5A506CEB" w14:textId="4633F8C6" w:rsidR="00424CBC" w:rsidRPr="006E4B34" w:rsidRDefault="00424CBC" w:rsidP="00C7304E">
      <w:pPr>
        <w:pStyle w:val="ListParagraph"/>
        <w:numPr>
          <w:ilvl w:val="0"/>
          <w:numId w:val="51"/>
        </w:numPr>
        <w:rPr>
          <w:rFonts w:ascii="Calibri" w:hAnsi="Calibri" w:cs="Calibri"/>
        </w:rPr>
      </w:pPr>
      <w:r w:rsidRPr="00027222">
        <w:t xml:space="preserve">To the fullest extent permitted by applicable law, </w:t>
      </w:r>
      <w:r w:rsidR="001B3591">
        <w:t xml:space="preserve">the </w:t>
      </w:r>
      <w:r w:rsidRPr="00027222">
        <w:t xml:space="preserve">purchaser or user will indemnify, defend and hold harmless and reimburse Dogezer from and against any and all actions, proceedings, claims, damages, demands and actions (including without limitation fees and expenses), incurred by Dogezer arising from or relating to </w:t>
      </w:r>
      <w:r w:rsidR="001B3591">
        <w:t xml:space="preserve">the </w:t>
      </w:r>
      <w:r w:rsidRPr="00027222">
        <w:t xml:space="preserve">purchaser’s obtaining, purchasing or use of </w:t>
      </w:r>
      <w:r w:rsidR="003B1B65">
        <w:t xml:space="preserve">the </w:t>
      </w:r>
      <w:r w:rsidR="0024431D">
        <w:t>DGZ T</w:t>
      </w:r>
      <w:r w:rsidRPr="00027222">
        <w:t xml:space="preserve">okens; </w:t>
      </w:r>
      <w:r w:rsidR="003B1B65">
        <w:t xml:space="preserve">the </w:t>
      </w:r>
      <w:r w:rsidRPr="00027222">
        <w:t>purchaser’s responsibilities or obligations arising fro</w:t>
      </w:r>
      <w:r w:rsidR="0024431D">
        <w:t>m purchasing and using the DGZ T</w:t>
      </w:r>
      <w:r w:rsidRPr="00027222">
        <w:t xml:space="preserve">oken; </w:t>
      </w:r>
      <w:r w:rsidR="003B1B65">
        <w:t xml:space="preserve">the </w:t>
      </w:r>
      <w:r w:rsidRPr="00027222">
        <w:t xml:space="preserve">purchaser’s breach of or violation of the Dogezer platform rules; any warranty or statement of the purchaser or user; </w:t>
      </w:r>
      <w:r w:rsidR="003B1B65">
        <w:t xml:space="preserve">the </w:t>
      </w:r>
      <w:r w:rsidRPr="00027222">
        <w:t xml:space="preserve">purchaser’s or user’s violation of any rights of any other person or entity; and/or  any act or omission of </w:t>
      </w:r>
      <w:r w:rsidR="003B1B65">
        <w:t xml:space="preserve">the </w:t>
      </w:r>
      <w:r w:rsidRPr="00027222">
        <w:t>purchaser or user that is negligent, unlawful or constitutes willful misconduct.</w:t>
      </w:r>
    </w:p>
    <w:p w14:paraId="5A6F6C01" w14:textId="3E8EE788" w:rsidR="00424CBC" w:rsidRPr="006E4B34" w:rsidRDefault="002E3595" w:rsidP="00C7304E">
      <w:pPr>
        <w:pStyle w:val="ListParagraph"/>
        <w:numPr>
          <w:ilvl w:val="0"/>
          <w:numId w:val="51"/>
        </w:numPr>
      </w:pPr>
      <w:r>
        <w:t xml:space="preserve">During the </w:t>
      </w:r>
      <w:r w:rsidR="003B1B65">
        <w:t xml:space="preserve">Dogezer </w:t>
      </w:r>
      <w:proofErr w:type="spellStart"/>
      <w:r w:rsidR="003F2D99">
        <w:t>PreITO</w:t>
      </w:r>
      <w:proofErr w:type="spellEnd"/>
      <w:r w:rsidR="00A2753F">
        <w:t xml:space="preserve"> and IT</w:t>
      </w:r>
      <w:r w:rsidR="0024431D">
        <w:t>O T</w:t>
      </w:r>
      <w:r w:rsidR="00424CBC" w:rsidRPr="006E4B34">
        <w:t xml:space="preserve">oken distribution the specific procedures on purchasing and using </w:t>
      </w:r>
      <w:r w:rsidR="003B1B65">
        <w:t xml:space="preserve">the </w:t>
      </w:r>
      <w:r w:rsidR="00424CBC" w:rsidRPr="006E4B34">
        <w:t xml:space="preserve">DGZ </w:t>
      </w:r>
      <w:r w:rsidR="0024431D">
        <w:t>T</w:t>
      </w:r>
      <w:r w:rsidR="00424CBC" w:rsidRPr="006E4B34">
        <w:t xml:space="preserve">okens will be placed on </w:t>
      </w:r>
      <w:hyperlink r:id="rId65" w:history="1">
        <w:r w:rsidR="00A2753F" w:rsidRPr="005F0DB5">
          <w:rPr>
            <w:rStyle w:val="linkChar"/>
          </w:rPr>
          <w:t>https://dogezer.com</w:t>
        </w:r>
      </w:hyperlink>
      <w:r w:rsidR="00424CBC" w:rsidRPr="006E4B34">
        <w:t xml:space="preserve">. By purchasing </w:t>
      </w:r>
      <w:r w:rsidR="003B1B65">
        <w:t xml:space="preserve">the </w:t>
      </w:r>
      <w:r w:rsidR="0024431D">
        <w:t>DGZ To</w:t>
      </w:r>
      <w:r w:rsidR="00424CBC" w:rsidRPr="006E4B34">
        <w:t xml:space="preserve">kens, </w:t>
      </w:r>
      <w:r w:rsidR="003B1B65">
        <w:t xml:space="preserve">the </w:t>
      </w:r>
      <w:r w:rsidR="00424CBC" w:rsidRPr="006E4B34">
        <w:t>purchaser acknowledges and understands and has no objection to such procedures and material specifications.</w:t>
      </w:r>
    </w:p>
    <w:p w14:paraId="7F8F4D22" w14:textId="5E5E07B0" w:rsidR="00424CBC" w:rsidRPr="006E4B34" w:rsidRDefault="003B1B65" w:rsidP="00C7304E">
      <w:pPr>
        <w:pStyle w:val="ListParagraph"/>
        <w:numPr>
          <w:ilvl w:val="0"/>
          <w:numId w:val="51"/>
        </w:numPr>
        <w:rPr>
          <w:rFonts w:ascii="Calibri" w:hAnsi="Calibri" w:cs="Calibri"/>
        </w:rPr>
      </w:pPr>
      <w:r>
        <w:lastRenderedPageBreak/>
        <w:t xml:space="preserve">The </w:t>
      </w:r>
      <w:r w:rsidR="00424CBC" w:rsidRPr="00027222">
        <w:t>Purchaser or user and Dogezer shall cooperate in good faith to resolve any dispute, controversy or claim.</w:t>
      </w:r>
    </w:p>
    <w:p w14:paraId="378F0B56" w14:textId="0408252F" w:rsidR="00424CBC" w:rsidRPr="006E4B34" w:rsidRDefault="00424CBC" w:rsidP="00C7304E">
      <w:pPr>
        <w:pStyle w:val="ListParagraph"/>
        <w:numPr>
          <w:ilvl w:val="0"/>
          <w:numId w:val="51"/>
        </w:numPr>
        <w:rPr>
          <w:rFonts w:ascii="Calibri" w:hAnsi="Calibri" w:cs="Calibri"/>
        </w:rPr>
      </w:pPr>
      <w:r w:rsidRPr="00027222">
        <w:t xml:space="preserve">Any dispute arising out of or related to the purchasing </w:t>
      </w:r>
      <w:r w:rsidR="003B1B65">
        <w:t xml:space="preserve">of the </w:t>
      </w:r>
      <w:r w:rsidR="0024431D">
        <w:t>DGZ T</w:t>
      </w:r>
      <w:r w:rsidRPr="00027222">
        <w:t xml:space="preserve">oken or using </w:t>
      </w:r>
      <w:r w:rsidR="003B1B65">
        <w:t xml:space="preserve">the </w:t>
      </w:r>
      <w:r w:rsidRPr="00027222">
        <w:t xml:space="preserve">Dogezer platform shall be referred to and finally resolved by independent arbitration selected by Dogezer and at </w:t>
      </w:r>
      <w:proofErr w:type="spellStart"/>
      <w:r w:rsidRPr="00027222">
        <w:t>Dogezer</w:t>
      </w:r>
      <w:r w:rsidR="003B1B65">
        <w:t>’s</w:t>
      </w:r>
      <w:proofErr w:type="spellEnd"/>
      <w:r w:rsidRPr="00027222">
        <w:t xml:space="preserve"> discretion and choice.</w:t>
      </w:r>
    </w:p>
    <w:p w14:paraId="3E0F848F" w14:textId="4BD634E7" w:rsidR="00B01A6E" w:rsidRDefault="00B01A6E" w:rsidP="00C7304E">
      <w:pPr>
        <w:pStyle w:val="ListParagraph"/>
        <w:numPr>
          <w:ilvl w:val="0"/>
          <w:numId w:val="11"/>
        </w:numPr>
      </w:pPr>
      <w:r w:rsidRPr="00B01A6E">
        <w:t xml:space="preserve">Dogezer </w:t>
      </w:r>
      <w:r w:rsidR="003B1B65">
        <w:t>is</w:t>
      </w:r>
      <w:r w:rsidR="003B1B65" w:rsidRPr="00B01A6E">
        <w:t xml:space="preserve"> </w:t>
      </w:r>
      <w:r w:rsidRPr="00B01A6E">
        <w:t>using the next official communication channels with the user</w:t>
      </w:r>
      <w:r w:rsidR="003B1B65">
        <w:t>s</w:t>
      </w:r>
      <w:r w:rsidRPr="00B01A6E">
        <w:t>, stakeholders and broad community of the Dogezer</w:t>
      </w:r>
      <w:r w:rsidR="003B1B65">
        <w:t xml:space="preserve"> Platform:</w:t>
      </w:r>
    </w:p>
    <w:p w14:paraId="333CD671" w14:textId="0FBFE595" w:rsidR="00424CBC" w:rsidRDefault="006E3D60" w:rsidP="00C7304E">
      <w:pPr>
        <w:pStyle w:val="ListParagraph"/>
        <w:numPr>
          <w:ilvl w:val="1"/>
          <w:numId w:val="52"/>
        </w:numPr>
      </w:pPr>
      <w:hyperlink r:id="rId66" w:history="1">
        <w:r w:rsidR="00424CBC" w:rsidRPr="005F0DB5">
          <w:rPr>
            <w:rStyle w:val="linkChar"/>
          </w:rPr>
          <w:t>https://dogezer.com</w:t>
        </w:r>
      </w:hyperlink>
      <w:r w:rsidR="00424CBC">
        <w:t xml:space="preserve"> </w:t>
      </w:r>
    </w:p>
    <w:p w14:paraId="3FFB828B" w14:textId="5F77BDF9" w:rsidR="00424CBC" w:rsidRDefault="006E3D60" w:rsidP="00C7304E">
      <w:pPr>
        <w:pStyle w:val="ListParagraph"/>
        <w:numPr>
          <w:ilvl w:val="1"/>
          <w:numId w:val="52"/>
        </w:numPr>
      </w:pPr>
      <w:hyperlink r:id="rId67" w:history="1">
        <w:r w:rsidR="00424CBC" w:rsidRPr="005F0DB5">
          <w:rPr>
            <w:rStyle w:val="linkChar"/>
          </w:rPr>
          <w:t>https://dogezer.slack.com</w:t>
        </w:r>
      </w:hyperlink>
      <w:r w:rsidR="00424CBC">
        <w:t xml:space="preserve"> </w:t>
      </w:r>
    </w:p>
    <w:p w14:paraId="2ECBF201" w14:textId="7FA10633" w:rsidR="00424CBC" w:rsidRDefault="006E3D60" w:rsidP="00C7304E">
      <w:pPr>
        <w:pStyle w:val="ListParagraph"/>
        <w:numPr>
          <w:ilvl w:val="1"/>
          <w:numId w:val="52"/>
        </w:numPr>
      </w:pPr>
      <w:hyperlink r:id="rId68" w:history="1">
        <w:r w:rsidR="00424CBC" w:rsidRPr="005F0DB5">
          <w:rPr>
            <w:rStyle w:val="linkChar"/>
          </w:rPr>
          <w:t>team@dogezer.com</w:t>
        </w:r>
      </w:hyperlink>
      <w:r w:rsidR="00424CBC">
        <w:t xml:space="preserve"> </w:t>
      </w:r>
    </w:p>
    <w:p w14:paraId="610FCC3B" w14:textId="77777777" w:rsidR="00424CBC" w:rsidRPr="009574F7" w:rsidRDefault="00424CBC" w:rsidP="00C7304E">
      <w:pPr>
        <w:pStyle w:val="ListParagraph"/>
        <w:numPr>
          <w:ilvl w:val="0"/>
          <w:numId w:val="11"/>
        </w:numPr>
      </w:pPr>
      <w:r>
        <w:t>The present Whitep</w:t>
      </w:r>
      <w:r w:rsidRPr="009574F7">
        <w:t xml:space="preserve">aper may be amended from time to time to introduce and reflect all </w:t>
      </w:r>
      <w:proofErr w:type="spellStart"/>
      <w:r w:rsidRPr="009574F7">
        <w:t>novations</w:t>
      </w:r>
      <w:proofErr w:type="spellEnd"/>
      <w:r w:rsidRPr="009574F7">
        <w:t xml:space="preserve"> and changes. </w:t>
      </w:r>
    </w:p>
    <w:p w14:paraId="361AD24B" w14:textId="66CFFE1A" w:rsidR="00424CBC" w:rsidRDefault="00424CBC" w:rsidP="00C7304E">
      <w:pPr>
        <w:pStyle w:val="ListParagraph"/>
        <w:numPr>
          <w:ilvl w:val="0"/>
          <w:numId w:val="11"/>
        </w:numPr>
      </w:pPr>
      <w:r w:rsidRPr="006E4B34">
        <w:t>Dogezer doesn’t make and expressly disclaims all representation and warranties, express</w:t>
      </w:r>
      <w:r w:rsidR="005D7A4F">
        <w:t xml:space="preserve"> or</w:t>
      </w:r>
      <w:r w:rsidRPr="006E4B34">
        <w:t xml:space="preserve"> implied</w:t>
      </w:r>
      <w:r w:rsidR="005D7A4F">
        <w:t>.</w:t>
      </w:r>
      <w:r w:rsidRPr="006E4B34">
        <w:t xml:space="preserve"> </w:t>
      </w:r>
      <w:r w:rsidR="005D7A4F">
        <w:t>W</w:t>
      </w:r>
      <w:r w:rsidR="0024431D">
        <w:t>ith respect to the DGZ T</w:t>
      </w:r>
      <w:r w:rsidRPr="006E4B34">
        <w:t xml:space="preserve">oken and Dogezer </w:t>
      </w:r>
      <w:r w:rsidR="00E3449B">
        <w:t>P</w:t>
      </w:r>
      <w:r w:rsidRPr="006E4B34">
        <w:t>latform Dogezer doesn’t represent and warrant and expressly disclaims any representation or warranty, express, implied, including without limitation, any representations or warranties of title, non-infringement, usage, suitability for any particular purpose, or as to the workmanship or technical coding thereof or the absence of any defects therein, whether latent or patent.</w:t>
      </w:r>
    </w:p>
    <w:p w14:paraId="060AC595" w14:textId="5F4B321D" w:rsidR="00CB08DD" w:rsidRDefault="00A2753F" w:rsidP="00C7304E">
      <w:pPr>
        <w:pStyle w:val="ListParagraph"/>
        <w:numPr>
          <w:ilvl w:val="0"/>
          <w:numId w:val="11"/>
        </w:numPr>
      </w:pPr>
      <w:r w:rsidRPr="00A2753F">
        <w:t xml:space="preserve">All trademarks, registered trademarks, product names and company names or logos mentioned in </w:t>
      </w:r>
      <w:r>
        <w:t xml:space="preserve">this Whitepaper, </w:t>
      </w:r>
      <w:r w:rsidR="005D7A4F" w:rsidRPr="005D7A4F">
        <w:t>or at the domain</w:t>
      </w:r>
      <w:r w:rsidR="0012008C">
        <w:t xml:space="preserve"> </w:t>
      </w:r>
      <w:hyperlink r:id="rId69" w:history="1">
        <w:r w:rsidR="0012008C" w:rsidRPr="005F0DB5">
          <w:rPr>
            <w:rStyle w:val="linkChar"/>
          </w:rPr>
          <w:t>https://dogezer.com</w:t>
        </w:r>
      </w:hyperlink>
      <w:r w:rsidR="0012008C">
        <w:t xml:space="preserve"> </w:t>
      </w:r>
      <w:r w:rsidR="005D7A4F" w:rsidRPr="005D7A4F">
        <w:t>and other inventions, ideas, concepts, code, discoveries, processes, marks, methods, software, compositions, formulae, techniques, information and data, whether or not patentable, copyrightable or protectable in trademark, and any trademarks, copyright or patents based thereon</w:t>
      </w:r>
      <w:r w:rsidR="005D7A4F">
        <w:t xml:space="preserve"> </w:t>
      </w:r>
      <w:r w:rsidRPr="00A2753F">
        <w:t>are the property of their respective owners. Reference to any products, services, processes or other information, by trade name, trademark, manufacturer, and supplier or otherwise does not constitute or imply endorsement, sponsorship or recommendation thereof by Dogezer.</w:t>
      </w:r>
    </w:p>
    <w:sectPr w:rsidR="00CB08DD" w:rsidSect="005F0DB5">
      <w:headerReference w:type="default" r:id="rId70"/>
      <w:pgSz w:w="11906" w:h="16838" w:code="9"/>
      <w:pgMar w:top="1276" w:right="1274" w:bottom="1276" w:left="113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43424" w14:textId="77777777" w:rsidR="008658B4" w:rsidRDefault="008658B4" w:rsidP="002947E2">
      <w:pPr>
        <w:spacing w:after="0" w:line="240" w:lineRule="auto"/>
      </w:pPr>
      <w:r>
        <w:separator/>
      </w:r>
    </w:p>
  </w:endnote>
  <w:endnote w:type="continuationSeparator" w:id="0">
    <w:p w14:paraId="5AAB9F29" w14:textId="77777777" w:rsidR="008658B4" w:rsidRDefault="008658B4" w:rsidP="0029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Open Sans">
    <w:altName w:val="Verdana"/>
    <w:panose1 w:val="020B0606030504020204"/>
    <w:charset w:val="CC"/>
    <w:family w:val="swiss"/>
    <w:pitch w:val="variable"/>
    <w:sig w:usb0="E00002EF" w:usb1="4000205B" w:usb2="00000028" w:usb3="00000000" w:csb0="0000019F" w:csb1="00000000"/>
  </w:font>
  <w:font w:name="Open Sans Light">
    <w:altName w:val="Segoe UI Semilight"/>
    <w:panose1 w:val="020B0306030504020204"/>
    <w:charset w:val="CC"/>
    <w:family w:val="swiss"/>
    <w:pitch w:val="variable"/>
    <w:sig w:usb0="E00002EF"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39039" w14:textId="77777777" w:rsidR="008658B4" w:rsidRDefault="008658B4" w:rsidP="002947E2">
      <w:pPr>
        <w:spacing w:after="0" w:line="240" w:lineRule="auto"/>
      </w:pPr>
      <w:r>
        <w:separator/>
      </w:r>
    </w:p>
  </w:footnote>
  <w:footnote w:type="continuationSeparator" w:id="0">
    <w:p w14:paraId="4031F996" w14:textId="77777777" w:rsidR="008658B4" w:rsidRDefault="008658B4" w:rsidP="00294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A91A2" w14:textId="05706E7B" w:rsidR="00427FD7" w:rsidRDefault="00427FD7">
    <w:pPr>
      <w:pStyle w:val="Header"/>
    </w:pPr>
  </w:p>
  <w:p w14:paraId="612BC49B" w14:textId="43E4BAAF" w:rsidR="00427FD7" w:rsidRDefault="00427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58F3"/>
    <w:multiLevelType w:val="multilevel"/>
    <w:tmpl w:val="6B94A73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F0306"/>
    <w:multiLevelType w:val="hybridMultilevel"/>
    <w:tmpl w:val="7444DEF2"/>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5652CD"/>
    <w:multiLevelType w:val="multilevel"/>
    <w:tmpl w:val="1C5E96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273B52"/>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A6445"/>
    <w:multiLevelType w:val="multilevel"/>
    <w:tmpl w:val="DEC232A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D094D"/>
    <w:multiLevelType w:val="multilevel"/>
    <w:tmpl w:val="03A661F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5461E"/>
    <w:multiLevelType w:val="hybridMultilevel"/>
    <w:tmpl w:val="9DBA7F9E"/>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D9959E2"/>
    <w:multiLevelType w:val="multilevel"/>
    <w:tmpl w:val="48DCA1E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E404C"/>
    <w:multiLevelType w:val="multilevel"/>
    <w:tmpl w:val="E542D0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2437F"/>
    <w:multiLevelType w:val="multilevel"/>
    <w:tmpl w:val="454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83B3A"/>
    <w:multiLevelType w:val="multilevel"/>
    <w:tmpl w:val="DC9A83E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E4489"/>
    <w:multiLevelType w:val="multilevel"/>
    <w:tmpl w:val="FEB61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F387B"/>
    <w:multiLevelType w:val="multilevel"/>
    <w:tmpl w:val="EF58A05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D05CF2"/>
    <w:multiLevelType w:val="multilevel"/>
    <w:tmpl w:val="DF3CBBB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1772D"/>
    <w:multiLevelType w:val="hybridMultilevel"/>
    <w:tmpl w:val="743A7262"/>
    <w:lvl w:ilvl="0" w:tplc="86BC3E7E">
      <w:start w:val="1"/>
      <w:numFmt w:val="bullet"/>
      <w:lvlText w:val=""/>
      <w:lvlJc w:val="left"/>
      <w:pPr>
        <w:ind w:left="360" w:hanging="360"/>
      </w:pPr>
      <w:rPr>
        <w:rFonts w:ascii="Symbol" w:hAnsi="Symbol" w:hint="default"/>
        <w:color w:val="FFAF26"/>
        <w:sz w:val="20"/>
      </w:rPr>
    </w:lvl>
    <w:lvl w:ilvl="1" w:tplc="A5728B30">
      <w:start w:val="1"/>
      <w:numFmt w:val="bullet"/>
      <w:lvlText w:val=""/>
      <w:lvlJc w:val="left"/>
      <w:pPr>
        <w:ind w:left="1080" w:hanging="360"/>
      </w:pPr>
      <w:rPr>
        <w:rFonts w:ascii="Symbol" w:hAnsi="Symbol" w:hint="default"/>
        <w:color w:val="FFAF26"/>
        <w:sz w:val="12"/>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1BE279E"/>
    <w:multiLevelType w:val="hybridMultilevel"/>
    <w:tmpl w:val="547CAD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443B6F"/>
    <w:multiLevelType w:val="multilevel"/>
    <w:tmpl w:val="B7EEB7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F1E4E"/>
    <w:multiLevelType w:val="multilevel"/>
    <w:tmpl w:val="A524E6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2D0501"/>
    <w:multiLevelType w:val="multilevel"/>
    <w:tmpl w:val="316A2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17118"/>
    <w:multiLevelType w:val="multilevel"/>
    <w:tmpl w:val="DB98D1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D6272"/>
    <w:multiLevelType w:val="multilevel"/>
    <w:tmpl w:val="002C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F38B2"/>
    <w:multiLevelType w:val="hybridMultilevel"/>
    <w:tmpl w:val="80C20DAA"/>
    <w:lvl w:ilvl="0" w:tplc="04190001">
      <w:start w:val="1"/>
      <w:numFmt w:val="bullet"/>
      <w:lvlText w:val=""/>
      <w:lvlJc w:val="left"/>
      <w:pPr>
        <w:ind w:left="1440" w:hanging="360"/>
      </w:pPr>
      <w:rPr>
        <w:rFonts w:ascii="Symbol" w:hAnsi="Symbol" w:hint="default"/>
      </w:rPr>
    </w:lvl>
    <w:lvl w:ilvl="1" w:tplc="A5728B30">
      <w:start w:val="1"/>
      <w:numFmt w:val="bullet"/>
      <w:lvlText w:val=""/>
      <w:lvlJc w:val="left"/>
      <w:pPr>
        <w:ind w:left="2160" w:hanging="360"/>
      </w:pPr>
      <w:rPr>
        <w:rFonts w:ascii="Symbol" w:hAnsi="Symbol" w:hint="default"/>
        <w:color w:val="FFAF26"/>
        <w:sz w:val="12"/>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2E716B81"/>
    <w:multiLevelType w:val="multilevel"/>
    <w:tmpl w:val="EAA099E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641D1"/>
    <w:multiLevelType w:val="multilevel"/>
    <w:tmpl w:val="6038C3E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DA045F"/>
    <w:multiLevelType w:val="multilevel"/>
    <w:tmpl w:val="DF543BD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C0143"/>
    <w:multiLevelType w:val="multilevel"/>
    <w:tmpl w:val="41DE74A2"/>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94DF3"/>
    <w:multiLevelType w:val="multilevel"/>
    <w:tmpl w:val="530A0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84354"/>
    <w:multiLevelType w:val="hybridMultilevel"/>
    <w:tmpl w:val="5E86B428"/>
    <w:lvl w:ilvl="0" w:tplc="86BC3E7E">
      <w:start w:val="1"/>
      <w:numFmt w:val="bullet"/>
      <w:lvlText w:val=""/>
      <w:lvlJc w:val="left"/>
      <w:pPr>
        <w:ind w:left="720" w:hanging="360"/>
      </w:pPr>
      <w:rPr>
        <w:rFonts w:ascii="Symbol" w:hAnsi="Symbol" w:hint="default"/>
        <w:color w:val="FFAF26"/>
        <w:sz w:val="20"/>
      </w:rPr>
    </w:lvl>
    <w:lvl w:ilvl="1" w:tplc="A5728B30">
      <w:start w:val="1"/>
      <w:numFmt w:val="bullet"/>
      <w:lvlText w:val=""/>
      <w:lvlJc w:val="left"/>
      <w:pPr>
        <w:ind w:left="1440" w:hanging="360"/>
      </w:pPr>
      <w:rPr>
        <w:rFonts w:ascii="Symbol" w:hAnsi="Symbol" w:hint="default"/>
        <w:color w:val="FFAF26"/>
        <w:sz w:val="12"/>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0675FF7"/>
    <w:multiLevelType w:val="hybridMultilevel"/>
    <w:tmpl w:val="A1721CCC"/>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45ED5B9F"/>
    <w:multiLevelType w:val="multilevel"/>
    <w:tmpl w:val="581A77B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62B06"/>
    <w:multiLevelType w:val="multilevel"/>
    <w:tmpl w:val="7BAE405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14F5A"/>
    <w:multiLevelType w:val="multilevel"/>
    <w:tmpl w:val="CD66576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B40DC"/>
    <w:multiLevelType w:val="hybridMultilevel"/>
    <w:tmpl w:val="D97641A0"/>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541F7988"/>
    <w:multiLevelType w:val="hybridMultilevel"/>
    <w:tmpl w:val="6338B90E"/>
    <w:lvl w:ilvl="0" w:tplc="A5728B30">
      <w:start w:val="1"/>
      <w:numFmt w:val="bullet"/>
      <w:lvlText w:val=""/>
      <w:lvlJc w:val="left"/>
      <w:pPr>
        <w:ind w:left="1440" w:hanging="360"/>
      </w:pPr>
      <w:rPr>
        <w:rFonts w:ascii="Symbol" w:hAnsi="Symbol" w:hint="default"/>
        <w:color w:val="FFAF26"/>
        <w:sz w:val="1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54226B67"/>
    <w:multiLevelType w:val="multilevel"/>
    <w:tmpl w:val="E110AAD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866831"/>
    <w:multiLevelType w:val="hybridMultilevel"/>
    <w:tmpl w:val="C3EE029E"/>
    <w:lvl w:ilvl="0" w:tplc="86BC3E7E">
      <w:start w:val="1"/>
      <w:numFmt w:val="bullet"/>
      <w:lvlText w:val=""/>
      <w:lvlJc w:val="left"/>
      <w:pPr>
        <w:ind w:left="1080" w:hanging="360"/>
      </w:pPr>
      <w:rPr>
        <w:rFonts w:ascii="Symbol" w:hAnsi="Symbol" w:hint="default"/>
        <w:color w:val="FFAF26"/>
        <w:sz w:val="20"/>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5A9D6F93"/>
    <w:multiLevelType w:val="multilevel"/>
    <w:tmpl w:val="5450FD2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2C6207"/>
    <w:multiLevelType w:val="hybridMultilevel"/>
    <w:tmpl w:val="803AD628"/>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A754D1"/>
    <w:multiLevelType w:val="multilevel"/>
    <w:tmpl w:val="28C0C4DC"/>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color w:val="273B52"/>
        <w:sz w:val="12"/>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459CF"/>
    <w:multiLevelType w:val="hybridMultilevel"/>
    <w:tmpl w:val="373675C8"/>
    <w:lvl w:ilvl="0" w:tplc="86BC3E7E">
      <w:start w:val="1"/>
      <w:numFmt w:val="bullet"/>
      <w:lvlText w:val=""/>
      <w:lvlJc w:val="left"/>
      <w:pPr>
        <w:ind w:left="1440" w:hanging="360"/>
      </w:pPr>
      <w:rPr>
        <w:rFonts w:ascii="Symbol" w:hAnsi="Symbol" w:hint="default"/>
        <w:color w:val="FFAF26"/>
        <w:sz w:val="20"/>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5CB851C9"/>
    <w:multiLevelType w:val="multilevel"/>
    <w:tmpl w:val="9A7C084A"/>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36253"/>
    <w:multiLevelType w:val="hybridMultilevel"/>
    <w:tmpl w:val="91C824C4"/>
    <w:lvl w:ilvl="0" w:tplc="86BC3E7E">
      <w:start w:val="1"/>
      <w:numFmt w:val="bullet"/>
      <w:lvlText w:val=""/>
      <w:lvlJc w:val="left"/>
      <w:pPr>
        <w:ind w:left="720" w:hanging="360"/>
      </w:pPr>
      <w:rPr>
        <w:rFonts w:ascii="Symbol" w:hAnsi="Symbol" w:hint="default"/>
        <w:color w:val="FFAF26"/>
        <w:sz w:val="2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D9A3668"/>
    <w:multiLevelType w:val="multilevel"/>
    <w:tmpl w:val="F45CFE74"/>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color w:val="273B52"/>
        <w:sz w:val="12"/>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56BAA"/>
    <w:multiLevelType w:val="multilevel"/>
    <w:tmpl w:val="60DE78C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1586E"/>
    <w:multiLevelType w:val="multilevel"/>
    <w:tmpl w:val="7C58D3BE"/>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Symbol" w:hAnsi="Symbol" w:hint="default"/>
        <w:color w:val="FFAF26"/>
        <w:sz w:val="12"/>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76FBA"/>
    <w:multiLevelType w:val="multilevel"/>
    <w:tmpl w:val="0E400F06"/>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E53F33"/>
    <w:multiLevelType w:val="multilevel"/>
    <w:tmpl w:val="9FB679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7014A"/>
    <w:multiLevelType w:val="hybridMultilevel"/>
    <w:tmpl w:val="63A2DB76"/>
    <w:lvl w:ilvl="0" w:tplc="86BC3E7E">
      <w:start w:val="1"/>
      <w:numFmt w:val="bullet"/>
      <w:lvlText w:val=""/>
      <w:lvlJc w:val="left"/>
      <w:pPr>
        <w:ind w:left="720" w:hanging="360"/>
      </w:pPr>
      <w:rPr>
        <w:rFonts w:ascii="Symbol" w:hAnsi="Symbol" w:hint="default"/>
        <w:color w:val="FFAF26"/>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D2C4212"/>
    <w:multiLevelType w:val="multilevel"/>
    <w:tmpl w:val="CCE2968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163903"/>
    <w:multiLevelType w:val="hybridMultilevel"/>
    <w:tmpl w:val="E402C13A"/>
    <w:lvl w:ilvl="0" w:tplc="86BC3E7E">
      <w:start w:val="1"/>
      <w:numFmt w:val="bullet"/>
      <w:lvlText w:val=""/>
      <w:lvlJc w:val="left"/>
      <w:pPr>
        <w:ind w:left="360" w:hanging="360"/>
      </w:pPr>
      <w:rPr>
        <w:rFonts w:ascii="Symbol" w:hAnsi="Symbol" w:hint="default"/>
        <w:color w:val="FFAF26"/>
        <w:sz w:val="20"/>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9" w15:restartNumberingAfterBreak="0">
    <w:nsid w:val="7F2C0AE2"/>
    <w:multiLevelType w:val="multilevel"/>
    <w:tmpl w:val="5872851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60573F"/>
    <w:multiLevelType w:val="multilevel"/>
    <w:tmpl w:val="971A61F8"/>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DF74D2"/>
    <w:multiLevelType w:val="multilevel"/>
    <w:tmpl w:val="5A4EF1F0"/>
    <w:lvl w:ilvl="0">
      <w:start w:val="1"/>
      <w:numFmt w:val="bullet"/>
      <w:lvlText w:val=""/>
      <w:lvlJc w:val="left"/>
      <w:pPr>
        <w:tabs>
          <w:tab w:val="num" w:pos="720"/>
        </w:tabs>
        <w:ind w:left="720" w:hanging="360"/>
      </w:pPr>
      <w:rPr>
        <w:rFonts w:ascii="Symbol" w:hAnsi="Symbol" w:hint="default"/>
        <w:color w:val="FFAF26"/>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1"/>
  </w:num>
  <w:num w:numId="4">
    <w:abstractNumId w:val="33"/>
  </w:num>
  <w:num w:numId="5">
    <w:abstractNumId w:val="6"/>
  </w:num>
  <w:num w:numId="6">
    <w:abstractNumId w:val="24"/>
  </w:num>
  <w:num w:numId="7">
    <w:abstractNumId w:val="19"/>
  </w:num>
  <w:num w:numId="8">
    <w:abstractNumId w:val="29"/>
  </w:num>
  <w:num w:numId="9">
    <w:abstractNumId w:val="36"/>
  </w:num>
  <w:num w:numId="10">
    <w:abstractNumId w:val="40"/>
  </w:num>
  <w:num w:numId="11">
    <w:abstractNumId w:val="5"/>
  </w:num>
  <w:num w:numId="12">
    <w:abstractNumId w:val="14"/>
  </w:num>
  <w:num w:numId="13">
    <w:abstractNumId w:val="1"/>
  </w:num>
  <w:num w:numId="14">
    <w:abstractNumId w:val="18"/>
  </w:num>
  <w:num w:numId="15">
    <w:abstractNumId w:val="23"/>
  </w:num>
  <w:num w:numId="16">
    <w:abstractNumId w:val="30"/>
  </w:num>
  <w:num w:numId="17">
    <w:abstractNumId w:val="4"/>
  </w:num>
  <w:num w:numId="18">
    <w:abstractNumId w:val="39"/>
  </w:num>
  <w:num w:numId="19">
    <w:abstractNumId w:val="28"/>
  </w:num>
  <w:num w:numId="20">
    <w:abstractNumId w:val="9"/>
  </w:num>
  <w:num w:numId="21">
    <w:abstractNumId w:val="44"/>
  </w:num>
  <w:num w:numId="22">
    <w:abstractNumId w:val="25"/>
  </w:num>
  <w:num w:numId="23">
    <w:abstractNumId w:val="15"/>
  </w:num>
  <w:num w:numId="24">
    <w:abstractNumId w:val="8"/>
  </w:num>
  <w:num w:numId="25">
    <w:abstractNumId w:val="10"/>
  </w:num>
  <w:num w:numId="26">
    <w:abstractNumId w:val="7"/>
  </w:num>
  <w:num w:numId="27">
    <w:abstractNumId w:val="46"/>
  </w:num>
  <w:num w:numId="28">
    <w:abstractNumId w:val="34"/>
  </w:num>
  <w:num w:numId="29">
    <w:abstractNumId w:val="47"/>
  </w:num>
  <w:num w:numId="30">
    <w:abstractNumId w:val="11"/>
  </w:num>
  <w:num w:numId="31">
    <w:abstractNumId w:val="50"/>
  </w:num>
  <w:num w:numId="32">
    <w:abstractNumId w:val="45"/>
  </w:num>
  <w:num w:numId="33">
    <w:abstractNumId w:val="22"/>
  </w:num>
  <w:num w:numId="34">
    <w:abstractNumId w:val="16"/>
  </w:num>
  <w:num w:numId="35">
    <w:abstractNumId w:val="35"/>
  </w:num>
  <w:num w:numId="36">
    <w:abstractNumId w:val="3"/>
  </w:num>
  <w:num w:numId="37">
    <w:abstractNumId w:val="32"/>
  </w:num>
  <w:num w:numId="38">
    <w:abstractNumId w:val="21"/>
  </w:num>
  <w:num w:numId="39">
    <w:abstractNumId w:val="43"/>
  </w:num>
  <w:num w:numId="40">
    <w:abstractNumId w:val="37"/>
  </w:num>
  <w:num w:numId="41">
    <w:abstractNumId w:val="41"/>
  </w:num>
  <w:num w:numId="42">
    <w:abstractNumId w:val="17"/>
  </w:num>
  <w:num w:numId="43">
    <w:abstractNumId w:val="42"/>
  </w:num>
  <w:num w:numId="44">
    <w:abstractNumId w:val="49"/>
  </w:num>
  <w:num w:numId="45">
    <w:abstractNumId w:val="31"/>
  </w:num>
  <w:num w:numId="46">
    <w:abstractNumId w:val="38"/>
  </w:num>
  <w:num w:numId="47">
    <w:abstractNumId w:val="27"/>
  </w:num>
  <w:num w:numId="48">
    <w:abstractNumId w:val="20"/>
  </w:num>
  <w:num w:numId="49">
    <w:abstractNumId w:val="26"/>
  </w:num>
  <w:num w:numId="50">
    <w:abstractNumId w:val="12"/>
  </w:num>
  <w:num w:numId="51">
    <w:abstractNumId w:val="48"/>
  </w:num>
  <w:num w:numId="52">
    <w:abstractNumId w:val="1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derMachine">
    <w15:presenceInfo w15:providerId="None" w15:userId="RenderMachine"/>
  </w15:person>
  <w15:person w15:author="aikozlov">
    <w15:presenceInfo w15:providerId="None" w15:userId="aikozl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DD"/>
    <w:rsid w:val="00003584"/>
    <w:rsid w:val="00004E51"/>
    <w:rsid w:val="0000638F"/>
    <w:rsid w:val="000120CC"/>
    <w:rsid w:val="000132A9"/>
    <w:rsid w:val="000146F7"/>
    <w:rsid w:val="00015C83"/>
    <w:rsid w:val="00015CDF"/>
    <w:rsid w:val="00016D03"/>
    <w:rsid w:val="00017470"/>
    <w:rsid w:val="00017F68"/>
    <w:rsid w:val="00021346"/>
    <w:rsid w:val="000217A2"/>
    <w:rsid w:val="0002190C"/>
    <w:rsid w:val="00023207"/>
    <w:rsid w:val="00024203"/>
    <w:rsid w:val="00027222"/>
    <w:rsid w:val="00030F54"/>
    <w:rsid w:val="0003111A"/>
    <w:rsid w:val="000320DD"/>
    <w:rsid w:val="0003246E"/>
    <w:rsid w:val="000349A3"/>
    <w:rsid w:val="00043CCC"/>
    <w:rsid w:val="00043D07"/>
    <w:rsid w:val="00047393"/>
    <w:rsid w:val="000505B8"/>
    <w:rsid w:val="00052F7A"/>
    <w:rsid w:val="00053DC4"/>
    <w:rsid w:val="000541CA"/>
    <w:rsid w:val="00054E88"/>
    <w:rsid w:val="000579A1"/>
    <w:rsid w:val="00057A9E"/>
    <w:rsid w:val="00060AC6"/>
    <w:rsid w:val="0006187B"/>
    <w:rsid w:val="00062032"/>
    <w:rsid w:val="000625F2"/>
    <w:rsid w:val="000647BE"/>
    <w:rsid w:val="00066ED6"/>
    <w:rsid w:val="00067A03"/>
    <w:rsid w:val="00073B26"/>
    <w:rsid w:val="000814D0"/>
    <w:rsid w:val="00081C25"/>
    <w:rsid w:val="000832B5"/>
    <w:rsid w:val="0008386B"/>
    <w:rsid w:val="00083ECA"/>
    <w:rsid w:val="00085262"/>
    <w:rsid w:val="00085AAD"/>
    <w:rsid w:val="00086130"/>
    <w:rsid w:val="00086EB8"/>
    <w:rsid w:val="00087B03"/>
    <w:rsid w:val="00087D0A"/>
    <w:rsid w:val="00090325"/>
    <w:rsid w:val="000913BD"/>
    <w:rsid w:val="00091839"/>
    <w:rsid w:val="00093BF6"/>
    <w:rsid w:val="00095E28"/>
    <w:rsid w:val="000963A5"/>
    <w:rsid w:val="00096444"/>
    <w:rsid w:val="000A1F6D"/>
    <w:rsid w:val="000A28D9"/>
    <w:rsid w:val="000A3789"/>
    <w:rsid w:val="000A56E3"/>
    <w:rsid w:val="000A5ABA"/>
    <w:rsid w:val="000B2CCE"/>
    <w:rsid w:val="000B3DC2"/>
    <w:rsid w:val="000B574A"/>
    <w:rsid w:val="000B5759"/>
    <w:rsid w:val="000B68A2"/>
    <w:rsid w:val="000B746B"/>
    <w:rsid w:val="000C321B"/>
    <w:rsid w:val="000C5282"/>
    <w:rsid w:val="000D4066"/>
    <w:rsid w:val="000D528A"/>
    <w:rsid w:val="000D678D"/>
    <w:rsid w:val="000D7F5C"/>
    <w:rsid w:val="000E075E"/>
    <w:rsid w:val="000E07E4"/>
    <w:rsid w:val="000E2081"/>
    <w:rsid w:val="000E30DB"/>
    <w:rsid w:val="000E3DF0"/>
    <w:rsid w:val="000E5DA4"/>
    <w:rsid w:val="000F057E"/>
    <w:rsid w:val="000F0F0D"/>
    <w:rsid w:val="000F471A"/>
    <w:rsid w:val="000F5BFC"/>
    <w:rsid w:val="000F7D2E"/>
    <w:rsid w:val="00100BB5"/>
    <w:rsid w:val="001023C8"/>
    <w:rsid w:val="0010261B"/>
    <w:rsid w:val="0010494E"/>
    <w:rsid w:val="0010567C"/>
    <w:rsid w:val="001060DD"/>
    <w:rsid w:val="00110695"/>
    <w:rsid w:val="001112AA"/>
    <w:rsid w:val="001115F1"/>
    <w:rsid w:val="00116732"/>
    <w:rsid w:val="0011778F"/>
    <w:rsid w:val="00117D59"/>
    <w:rsid w:val="0012008C"/>
    <w:rsid w:val="001232BA"/>
    <w:rsid w:val="0012387A"/>
    <w:rsid w:val="001243B6"/>
    <w:rsid w:val="00124881"/>
    <w:rsid w:val="0012636A"/>
    <w:rsid w:val="00127E72"/>
    <w:rsid w:val="001307BB"/>
    <w:rsid w:val="00133625"/>
    <w:rsid w:val="0013598D"/>
    <w:rsid w:val="001362B2"/>
    <w:rsid w:val="00140E05"/>
    <w:rsid w:val="0014109C"/>
    <w:rsid w:val="00142655"/>
    <w:rsid w:val="001426BB"/>
    <w:rsid w:val="001431D3"/>
    <w:rsid w:val="0014564A"/>
    <w:rsid w:val="00147165"/>
    <w:rsid w:val="0014785A"/>
    <w:rsid w:val="00151E8D"/>
    <w:rsid w:val="00153D5F"/>
    <w:rsid w:val="00153E4D"/>
    <w:rsid w:val="00156116"/>
    <w:rsid w:val="0015702E"/>
    <w:rsid w:val="001609C8"/>
    <w:rsid w:val="00160E9D"/>
    <w:rsid w:val="001623B2"/>
    <w:rsid w:val="00163EF9"/>
    <w:rsid w:val="00175865"/>
    <w:rsid w:val="001774D0"/>
    <w:rsid w:val="00177945"/>
    <w:rsid w:val="001827FB"/>
    <w:rsid w:val="00183BC0"/>
    <w:rsid w:val="00183C8D"/>
    <w:rsid w:val="00184036"/>
    <w:rsid w:val="00184059"/>
    <w:rsid w:val="00184F68"/>
    <w:rsid w:val="001874A6"/>
    <w:rsid w:val="001900E2"/>
    <w:rsid w:val="00191E3C"/>
    <w:rsid w:val="00192080"/>
    <w:rsid w:val="00192A6B"/>
    <w:rsid w:val="00192B50"/>
    <w:rsid w:val="00192C98"/>
    <w:rsid w:val="00197BD1"/>
    <w:rsid w:val="00197F88"/>
    <w:rsid w:val="001A7B6F"/>
    <w:rsid w:val="001B1909"/>
    <w:rsid w:val="001B1EAC"/>
    <w:rsid w:val="001B3591"/>
    <w:rsid w:val="001B6288"/>
    <w:rsid w:val="001B731D"/>
    <w:rsid w:val="001C16F6"/>
    <w:rsid w:val="001C3794"/>
    <w:rsid w:val="001C44EB"/>
    <w:rsid w:val="001C61D2"/>
    <w:rsid w:val="001C6226"/>
    <w:rsid w:val="001C6D35"/>
    <w:rsid w:val="001D2887"/>
    <w:rsid w:val="001D2EED"/>
    <w:rsid w:val="001D2FB6"/>
    <w:rsid w:val="001E0221"/>
    <w:rsid w:val="001E25B0"/>
    <w:rsid w:val="001E28E6"/>
    <w:rsid w:val="001E2E40"/>
    <w:rsid w:val="001E411C"/>
    <w:rsid w:val="001E6004"/>
    <w:rsid w:val="001E71D2"/>
    <w:rsid w:val="001F3104"/>
    <w:rsid w:val="001F317F"/>
    <w:rsid w:val="001F32CE"/>
    <w:rsid w:val="001F4794"/>
    <w:rsid w:val="001F5DDB"/>
    <w:rsid w:val="0020598F"/>
    <w:rsid w:val="00207EEE"/>
    <w:rsid w:val="00214011"/>
    <w:rsid w:val="00214889"/>
    <w:rsid w:val="0021589C"/>
    <w:rsid w:val="00223F8A"/>
    <w:rsid w:val="00226C8A"/>
    <w:rsid w:val="00231361"/>
    <w:rsid w:val="002338BA"/>
    <w:rsid w:val="002355B9"/>
    <w:rsid w:val="002417E5"/>
    <w:rsid w:val="002420F8"/>
    <w:rsid w:val="002431B4"/>
    <w:rsid w:val="0024431D"/>
    <w:rsid w:val="00247ECB"/>
    <w:rsid w:val="00253C1F"/>
    <w:rsid w:val="002545E7"/>
    <w:rsid w:val="00255F5E"/>
    <w:rsid w:val="0025695F"/>
    <w:rsid w:val="00262AB1"/>
    <w:rsid w:val="00264247"/>
    <w:rsid w:val="002651A7"/>
    <w:rsid w:val="00265C9D"/>
    <w:rsid w:val="00265CEE"/>
    <w:rsid w:val="00270ABB"/>
    <w:rsid w:val="00271521"/>
    <w:rsid w:val="0027275C"/>
    <w:rsid w:val="00273A2D"/>
    <w:rsid w:val="0028186E"/>
    <w:rsid w:val="00285077"/>
    <w:rsid w:val="00285F5C"/>
    <w:rsid w:val="00286BE8"/>
    <w:rsid w:val="00287C86"/>
    <w:rsid w:val="00291E17"/>
    <w:rsid w:val="00292AFB"/>
    <w:rsid w:val="00292ECA"/>
    <w:rsid w:val="0029356E"/>
    <w:rsid w:val="00293D35"/>
    <w:rsid w:val="00294072"/>
    <w:rsid w:val="002947E2"/>
    <w:rsid w:val="00296346"/>
    <w:rsid w:val="002A56EB"/>
    <w:rsid w:val="002A5EA9"/>
    <w:rsid w:val="002A7CA0"/>
    <w:rsid w:val="002B047E"/>
    <w:rsid w:val="002C102D"/>
    <w:rsid w:val="002C1E4E"/>
    <w:rsid w:val="002C407E"/>
    <w:rsid w:val="002C527D"/>
    <w:rsid w:val="002C7CB4"/>
    <w:rsid w:val="002D29AE"/>
    <w:rsid w:val="002D2BFA"/>
    <w:rsid w:val="002D581F"/>
    <w:rsid w:val="002D68E1"/>
    <w:rsid w:val="002E04AA"/>
    <w:rsid w:val="002E06BA"/>
    <w:rsid w:val="002E0733"/>
    <w:rsid w:val="002E2669"/>
    <w:rsid w:val="002E2E87"/>
    <w:rsid w:val="002E3595"/>
    <w:rsid w:val="002E7AAC"/>
    <w:rsid w:val="002E7C3F"/>
    <w:rsid w:val="002F089B"/>
    <w:rsid w:val="002F13C0"/>
    <w:rsid w:val="002F1664"/>
    <w:rsid w:val="002F4E0B"/>
    <w:rsid w:val="002F6F4B"/>
    <w:rsid w:val="0030063D"/>
    <w:rsid w:val="00300B4E"/>
    <w:rsid w:val="0030140A"/>
    <w:rsid w:val="00302323"/>
    <w:rsid w:val="00303CBB"/>
    <w:rsid w:val="00307D42"/>
    <w:rsid w:val="00307D68"/>
    <w:rsid w:val="00313B91"/>
    <w:rsid w:val="003145A3"/>
    <w:rsid w:val="0031637C"/>
    <w:rsid w:val="003165ED"/>
    <w:rsid w:val="003207AB"/>
    <w:rsid w:val="0032284B"/>
    <w:rsid w:val="00323190"/>
    <w:rsid w:val="003256D5"/>
    <w:rsid w:val="003259BC"/>
    <w:rsid w:val="00330B3B"/>
    <w:rsid w:val="003316B1"/>
    <w:rsid w:val="003336AC"/>
    <w:rsid w:val="00333A01"/>
    <w:rsid w:val="00334984"/>
    <w:rsid w:val="00334BC6"/>
    <w:rsid w:val="00334F5E"/>
    <w:rsid w:val="003353EF"/>
    <w:rsid w:val="0033647A"/>
    <w:rsid w:val="00336BE6"/>
    <w:rsid w:val="00336C60"/>
    <w:rsid w:val="00337065"/>
    <w:rsid w:val="00340807"/>
    <w:rsid w:val="003449F9"/>
    <w:rsid w:val="003479E6"/>
    <w:rsid w:val="00350670"/>
    <w:rsid w:val="00353F18"/>
    <w:rsid w:val="00357550"/>
    <w:rsid w:val="003603E6"/>
    <w:rsid w:val="00360686"/>
    <w:rsid w:val="00362E7B"/>
    <w:rsid w:val="00363C29"/>
    <w:rsid w:val="0036732C"/>
    <w:rsid w:val="00370A19"/>
    <w:rsid w:val="003750D8"/>
    <w:rsid w:val="00376156"/>
    <w:rsid w:val="0037743C"/>
    <w:rsid w:val="00377F10"/>
    <w:rsid w:val="00380A7A"/>
    <w:rsid w:val="00383414"/>
    <w:rsid w:val="003835F2"/>
    <w:rsid w:val="0039166D"/>
    <w:rsid w:val="003929E8"/>
    <w:rsid w:val="003936C4"/>
    <w:rsid w:val="00394B4F"/>
    <w:rsid w:val="003A16E4"/>
    <w:rsid w:val="003A2E21"/>
    <w:rsid w:val="003A3AC7"/>
    <w:rsid w:val="003A60DC"/>
    <w:rsid w:val="003A6A9D"/>
    <w:rsid w:val="003A6B74"/>
    <w:rsid w:val="003A6C2E"/>
    <w:rsid w:val="003B10CF"/>
    <w:rsid w:val="003B162B"/>
    <w:rsid w:val="003B183F"/>
    <w:rsid w:val="003B187C"/>
    <w:rsid w:val="003B1B65"/>
    <w:rsid w:val="003B38DD"/>
    <w:rsid w:val="003B6A1A"/>
    <w:rsid w:val="003C25A4"/>
    <w:rsid w:val="003D6E93"/>
    <w:rsid w:val="003E1906"/>
    <w:rsid w:val="003E7299"/>
    <w:rsid w:val="003F2D99"/>
    <w:rsid w:val="003F5166"/>
    <w:rsid w:val="003F6F8D"/>
    <w:rsid w:val="003F7A9F"/>
    <w:rsid w:val="004004FD"/>
    <w:rsid w:val="00400C3D"/>
    <w:rsid w:val="004017B5"/>
    <w:rsid w:val="004018E7"/>
    <w:rsid w:val="004032A7"/>
    <w:rsid w:val="00403867"/>
    <w:rsid w:val="004038FE"/>
    <w:rsid w:val="00406864"/>
    <w:rsid w:val="00407923"/>
    <w:rsid w:val="004105CF"/>
    <w:rsid w:val="00410F47"/>
    <w:rsid w:val="00412254"/>
    <w:rsid w:val="00413B08"/>
    <w:rsid w:val="0041418A"/>
    <w:rsid w:val="00414F45"/>
    <w:rsid w:val="00415CE0"/>
    <w:rsid w:val="0041672B"/>
    <w:rsid w:val="00421270"/>
    <w:rsid w:val="00423FC7"/>
    <w:rsid w:val="00424CBC"/>
    <w:rsid w:val="00425C64"/>
    <w:rsid w:val="00427FD7"/>
    <w:rsid w:val="00430865"/>
    <w:rsid w:val="00431CAC"/>
    <w:rsid w:val="004326B6"/>
    <w:rsid w:val="0043284C"/>
    <w:rsid w:val="00432C40"/>
    <w:rsid w:val="00435D6D"/>
    <w:rsid w:val="00436790"/>
    <w:rsid w:val="00441945"/>
    <w:rsid w:val="00441F6A"/>
    <w:rsid w:val="0044341A"/>
    <w:rsid w:val="00443775"/>
    <w:rsid w:val="00444B19"/>
    <w:rsid w:val="00444CB2"/>
    <w:rsid w:val="00445AC2"/>
    <w:rsid w:val="00445EF9"/>
    <w:rsid w:val="00447C03"/>
    <w:rsid w:val="0045198B"/>
    <w:rsid w:val="00451B54"/>
    <w:rsid w:val="00455E75"/>
    <w:rsid w:val="0045645A"/>
    <w:rsid w:val="00456FF8"/>
    <w:rsid w:val="004601A3"/>
    <w:rsid w:val="00461BD4"/>
    <w:rsid w:val="004639E8"/>
    <w:rsid w:val="00464331"/>
    <w:rsid w:val="00465A23"/>
    <w:rsid w:val="00465D28"/>
    <w:rsid w:val="00471DC9"/>
    <w:rsid w:val="00473732"/>
    <w:rsid w:val="00475809"/>
    <w:rsid w:val="0047597E"/>
    <w:rsid w:val="00484BB0"/>
    <w:rsid w:val="0048513F"/>
    <w:rsid w:val="00486E28"/>
    <w:rsid w:val="0048702C"/>
    <w:rsid w:val="0049295B"/>
    <w:rsid w:val="00497523"/>
    <w:rsid w:val="004A00CA"/>
    <w:rsid w:val="004A06D9"/>
    <w:rsid w:val="004A12E9"/>
    <w:rsid w:val="004A3462"/>
    <w:rsid w:val="004A3BD0"/>
    <w:rsid w:val="004B17C8"/>
    <w:rsid w:val="004B6308"/>
    <w:rsid w:val="004C0FF2"/>
    <w:rsid w:val="004C367E"/>
    <w:rsid w:val="004C5D9A"/>
    <w:rsid w:val="004D039B"/>
    <w:rsid w:val="004D0AC0"/>
    <w:rsid w:val="004D472C"/>
    <w:rsid w:val="004E03A2"/>
    <w:rsid w:val="004E1BF4"/>
    <w:rsid w:val="004E30E1"/>
    <w:rsid w:val="004E4057"/>
    <w:rsid w:val="004E4B6D"/>
    <w:rsid w:val="004E4CC6"/>
    <w:rsid w:val="004E7AED"/>
    <w:rsid w:val="004E7BDE"/>
    <w:rsid w:val="004F0405"/>
    <w:rsid w:val="004F2A09"/>
    <w:rsid w:val="004F3511"/>
    <w:rsid w:val="004F4956"/>
    <w:rsid w:val="004F59CB"/>
    <w:rsid w:val="0050479B"/>
    <w:rsid w:val="0050565C"/>
    <w:rsid w:val="0050732C"/>
    <w:rsid w:val="00510A7A"/>
    <w:rsid w:val="00513262"/>
    <w:rsid w:val="00514E76"/>
    <w:rsid w:val="00515724"/>
    <w:rsid w:val="00516157"/>
    <w:rsid w:val="005244F8"/>
    <w:rsid w:val="00526A81"/>
    <w:rsid w:val="005306E6"/>
    <w:rsid w:val="00537FD7"/>
    <w:rsid w:val="0054072C"/>
    <w:rsid w:val="005418A2"/>
    <w:rsid w:val="005423AA"/>
    <w:rsid w:val="00542DA2"/>
    <w:rsid w:val="00543C49"/>
    <w:rsid w:val="00544D06"/>
    <w:rsid w:val="00545A77"/>
    <w:rsid w:val="0054718D"/>
    <w:rsid w:val="005508FC"/>
    <w:rsid w:val="0055161C"/>
    <w:rsid w:val="00553FB4"/>
    <w:rsid w:val="00554CDB"/>
    <w:rsid w:val="00555862"/>
    <w:rsid w:val="00560AAD"/>
    <w:rsid w:val="005613EC"/>
    <w:rsid w:val="00563D99"/>
    <w:rsid w:val="00566CF9"/>
    <w:rsid w:val="00567970"/>
    <w:rsid w:val="00580E69"/>
    <w:rsid w:val="00581552"/>
    <w:rsid w:val="00583283"/>
    <w:rsid w:val="00583824"/>
    <w:rsid w:val="005849B1"/>
    <w:rsid w:val="00584E58"/>
    <w:rsid w:val="00585080"/>
    <w:rsid w:val="005854E4"/>
    <w:rsid w:val="00591176"/>
    <w:rsid w:val="005911FF"/>
    <w:rsid w:val="00592A8B"/>
    <w:rsid w:val="00593BF4"/>
    <w:rsid w:val="00594CC8"/>
    <w:rsid w:val="00595822"/>
    <w:rsid w:val="0059589B"/>
    <w:rsid w:val="005A00E0"/>
    <w:rsid w:val="005A0FD3"/>
    <w:rsid w:val="005A20F0"/>
    <w:rsid w:val="005A26C1"/>
    <w:rsid w:val="005A4EBE"/>
    <w:rsid w:val="005A50D7"/>
    <w:rsid w:val="005A6B18"/>
    <w:rsid w:val="005A6C68"/>
    <w:rsid w:val="005B1DEA"/>
    <w:rsid w:val="005B2EE0"/>
    <w:rsid w:val="005B3282"/>
    <w:rsid w:val="005C204A"/>
    <w:rsid w:val="005C2621"/>
    <w:rsid w:val="005C545E"/>
    <w:rsid w:val="005D3D12"/>
    <w:rsid w:val="005D7A26"/>
    <w:rsid w:val="005D7A4F"/>
    <w:rsid w:val="005E2927"/>
    <w:rsid w:val="005E6035"/>
    <w:rsid w:val="005E66D8"/>
    <w:rsid w:val="005F0DB5"/>
    <w:rsid w:val="005F2673"/>
    <w:rsid w:val="005F26CA"/>
    <w:rsid w:val="005F2ED2"/>
    <w:rsid w:val="006044B8"/>
    <w:rsid w:val="00606C18"/>
    <w:rsid w:val="00610377"/>
    <w:rsid w:val="00611803"/>
    <w:rsid w:val="00611F3D"/>
    <w:rsid w:val="0061236D"/>
    <w:rsid w:val="0061242F"/>
    <w:rsid w:val="00614C5E"/>
    <w:rsid w:val="00615B32"/>
    <w:rsid w:val="0061717E"/>
    <w:rsid w:val="006178CC"/>
    <w:rsid w:val="0062162F"/>
    <w:rsid w:val="00621B81"/>
    <w:rsid w:val="00630952"/>
    <w:rsid w:val="00633DE9"/>
    <w:rsid w:val="00634AB7"/>
    <w:rsid w:val="0064171F"/>
    <w:rsid w:val="00641822"/>
    <w:rsid w:val="006419CC"/>
    <w:rsid w:val="006424C0"/>
    <w:rsid w:val="00646251"/>
    <w:rsid w:val="0064743A"/>
    <w:rsid w:val="00653EF3"/>
    <w:rsid w:val="00653FC9"/>
    <w:rsid w:val="006579C6"/>
    <w:rsid w:val="00660702"/>
    <w:rsid w:val="00661ED7"/>
    <w:rsid w:val="00663390"/>
    <w:rsid w:val="00663D6C"/>
    <w:rsid w:val="00664020"/>
    <w:rsid w:val="00665293"/>
    <w:rsid w:val="00666C8E"/>
    <w:rsid w:val="006745F5"/>
    <w:rsid w:val="00674E6D"/>
    <w:rsid w:val="00675B59"/>
    <w:rsid w:val="006763CA"/>
    <w:rsid w:val="00677C8A"/>
    <w:rsid w:val="006819BA"/>
    <w:rsid w:val="00681AF7"/>
    <w:rsid w:val="00682194"/>
    <w:rsid w:val="00683F40"/>
    <w:rsid w:val="00684636"/>
    <w:rsid w:val="00684B09"/>
    <w:rsid w:val="006857F3"/>
    <w:rsid w:val="00685F89"/>
    <w:rsid w:val="0068620E"/>
    <w:rsid w:val="0068787E"/>
    <w:rsid w:val="006925BE"/>
    <w:rsid w:val="006933F3"/>
    <w:rsid w:val="006A3225"/>
    <w:rsid w:val="006A3DC3"/>
    <w:rsid w:val="006B2C75"/>
    <w:rsid w:val="006B4972"/>
    <w:rsid w:val="006B4E45"/>
    <w:rsid w:val="006B6093"/>
    <w:rsid w:val="006C308B"/>
    <w:rsid w:val="006C5EC0"/>
    <w:rsid w:val="006C6FD7"/>
    <w:rsid w:val="006D02DD"/>
    <w:rsid w:val="006D03F7"/>
    <w:rsid w:val="006D2506"/>
    <w:rsid w:val="006D38B7"/>
    <w:rsid w:val="006D5A76"/>
    <w:rsid w:val="006D7198"/>
    <w:rsid w:val="006D7B49"/>
    <w:rsid w:val="006E3D60"/>
    <w:rsid w:val="006E48F3"/>
    <w:rsid w:val="006E5EBB"/>
    <w:rsid w:val="006E669B"/>
    <w:rsid w:val="006E73E4"/>
    <w:rsid w:val="006F1507"/>
    <w:rsid w:val="006F6336"/>
    <w:rsid w:val="006F68C5"/>
    <w:rsid w:val="006F7946"/>
    <w:rsid w:val="006F7BF3"/>
    <w:rsid w:val="006F7E37"/>
    <w:rsid w:val="006F7F19"/>
    <w:rsid w:val="00705DE5"/>
    <w:rsid w:val="0070680F"/>
    <w:rsid w:val="00707F23"/>
    <w:rsid w:val="00710B37"/>
    <w:rsid w:val="00710D83"/>
    <w:rsid w:val="00710EDA"/>
    <w:rsid w:val="00711B57"/>
    <w:rsid w:val="00712980"/>
    <w:rsid w:val="007155B0"/>
    <w:rsid w:val="00717C40"/>
    <w:rsid w:val="00723976"/>
    <w:rsid w:val="00724ECC"/>
    <w:rsid w:val="00725960"/>
    <w:rsid w:val="007344EE"/>
    <w:rsid w:val="00735F87"/>
    <w:rsid w:val="00736484"/>
    <w:rsid w:val="007365CF"/>
    <w:rsid w:val="007366F3"/>
    <w:rsid w:val="00737A1C"/>
    <w:rsid w:val="00741729"/>
    <w:rsid w:val="0074389B"/>
    <w:rsid w:val="00744D7D"/>
    <w:rsid w:val="00751C06"/>
    <w:rsid w:val="0075639A"/>
    <w:rsid w:val="007567B7"/>
    <w:rsid w:val="00756D4E"/>
    <w:rsid w:val="007602F4"/>
    <w:rsid w:val="00762AD3"/>
    <w:rsid w:val="007635C5"/>
    <w:rsid w:val="007679E5"/>
    <w:rsid w:val="00771C1B"/>
    <w:rsid w:val="00781945"/>
    <w:rsid w:val="007824D0"/>
    <w:rsid w:val="00783F40"/>
    <w:rsid w:val="00784676"/>
    <w:rsid w:val="0078475F"/>
    <w:rsid w:val="00784C83"/>
    <w:rsid w:val="00787FF7"/>
    <w:rsid w:val="00790634"/>
    <w:rsid w:val="00790FC3"/>
    <w:rsid w:val="00796D2C"/>
    <w:rsid w:val="007972FD"/>
    <w:rsid w:val="007A27B5"/>
    <w:rsid w:val="007A61C7"/>
    <w:rsid w:val="007A64EB"/>
    <w:rsid w:val="007A6715"/>
    <w:rsid w:val="007B609A"/>
    <w:rsid w:val="007B7F05"/>
    <w:rsid w:val="007C1DAD"/>
    <w:rsid w:val="007C4B06"/>
    <w:rsid w:val="007C4E80"/>
    <w:rsid w:val="007C5461"/>
    <w:rsid w:val="007C5AFD"/>
    <w:rsid w:val="007D084C"/>
    <w:rsid w:val="007D33E1"/>
    <w:rsid w:val="007D347C"/>
    <w:rsid w:val="007D36AE"/>
    <w:rsid w:val="007D3B61"/>
    <w:rsid w:val="007D5685"/>
    <w:rsid w:val="007D7313"/>
    <w:rsid w:val="007E06C7"/>
    <w:rsid w:val="007E1BDB"/>
    <w:rsid w:val="007E28F2"/>
    <w:rsid w:val="007E2E49"/>
    <w:rsid w:val="007E55DD"/>
    <w:rsid w:val="007E5936"/>
    <w:rsid w:val="007F1E53"/>
    <w:rsid w:val="007F2258"/>
    <w:rsid w:val="007F254F"/>
    <w:rsid w:val="007F3BBA"/>
    <w:rsid w:val="007F423F"/>
    <w:rsid w:val="007F4C57"/>
    <w:rsid w:val="007F5568"/>
    <w:rsid w:val="007F5822"/>
    <w:rsid w:val="007F630F"/>
    <w:rsid w:val="007F7D3F"/>
    <w:rsid w:val="00803CD7"/>
    <w:rsid w:val="008047F9"/>
    <w:rsid w:val="00806EAB"/>
    <w:rsid w:val="00807027"/>
    <w:rsid w:val="00807239"/>
    <w:rsid w:val="00807794"/>
    <w:rsid w:val="0081033B"/>
    <w:rsid w:val="008104F4"/>
    <w:rsid w:val="008120E4"/>
    <w:rsid w:val="00821239"/>
    <w:rsid w:val="00824554"/>
    <w:rsid w:val="00824FBA"/>
    <w:rsid w:val="008258B0"/>
    <w:rsid w:val="008328DC"/>
    <w:rsid w:val="00832999"/>
    <w:rsid w:val="00834F8F"/>
    <w:rsid w:val="00835506"/>
    <w:rsid w:val="008420FF"/>
    <w:rsid w:val="00842E02"/>
    <w:rsid w:val="00844A67"/>
    <w:rsid w:val="00845C6F"/>
    <w:rsid w:val="00851E32"/>
    <w:rsid w:val="008525D1"/>
    <w:rsid w:val="0085294E"/>
    <w:rsid w:val="0085352F"/>
    <w:rsid w:val="00853615"/>
    <w:rsid w:val="00854048"/>
    <w:rsid w:val="00854ABD"/>
    <w:rsid w:val="00854C3E"/>
    <w:rsid w:val="00856EFC"/>
    <w:rsid w:val="00861308"/>
    <w:rsid w:val="008619B5"/>
    <w:rsid w:val="008658B4"/>
    <w:rsid w:val="00870928"/>
    <w:rsid w:val="008717AD"/>
    <w:rsid w:val="00871DD1"/>
    <w:rsid w:val="00873DD0"/>
    <w:rsid w:val="0087568A"/>
    <w:rsid w:val="00876C25"/>
    <w:rsid w:val="00877556"/>
    <w:rsid w:val="0088059C"/>
    <w:rsid w:val="0088133B"/>
    <w:rsid w:val="00881619"/>
    <w:rsid w:val="008858DE"/>
    <w:rsid w:val="0088712D"/>
    <w:rsid w:val="00887E61"/>
    <w:rsid w:val="0089009B"/>
    <w:rsid w:val="0089104D"/>
    <w:rsid w:val="00892D91"/>
    <w:rsid w:val="00897086"/>
    <w:rsid w:val="008A2C2D"/>
    <w:rsid w:val="008A3729"/>
    <w:rsid w:val="008A4532"/>
    <w:rsid w:val="008A5AB2"/>
    <w:rsid w:val="008A6045"/>
    <w:rsid w:val="008B1035"/>
    <w:rsid w:val="008B3C28"/>
    <w:rsid w:val="008B57FD"/>
    <w:rsid w:val="008C0970"/>
    <w:rsid w:val="008C0D5B"/>
    <w:rsid w:val="008C260D"/>
    <w:rsid w:val="008C4590"/>
    <w:rsid w:val="008C67E1"/>
    <w:rsid w:val="008D1593"/>
    <w:rsid w:val="008D2936"/>
    <w:rsid w:val="008D2D76"/>
    <w:rsid w:val="008D5D1F"/>
    <w:rsid w:val="008E0BFC"/>
    <w:rsid w:val="008E4AE8"/>
    <w:rsid w:val="008E7A72"/>
    <w:rsid w:val="008F02F3"/>
    <w:rsid w:val="008F0DC9"/>
    <w:rsid w:val="008F1D8A"/>
    <w:rsid w:val="008F1F10"/>
    <w:rsid w:val="008F23E6"/>
    <w:rsid w:val="008F2A0B"/>
    <w:rsid w:val="009002A2"/>
    <w:rsid w:val="0090310A"/>
    <w:rsid w:val="00903AE6"/>
    <w:rsid w:val="0090535D"/>
    <w:rsid w:val="00905992"/>
    <w:rsid w:val="00907BEE"/>
    <w:rsid w:val="0091109C"/>
    <w:rsid w:val="009112C0"/>
    <w:rsid w:val="00913148"/>
    <w:rsid w:val="0091322E"/>
    <w:rsid w:val="0091459B"/>
    <w:rsid w:val="00914A52"/>
    <w:rsid w:val="009150C7"/>
    <w:rsid w:val="009158DC"/>
    <w:rsid w:val="009164CF"/>
    <w:rsid w:val="00921FDC"/>
    <w:rsid w:val="00924624"/>
    <w:rsid w:val="0092791E"/>
    <w:rsid w:val="00930C00"/>
    <w:rsid w:val="009322F3"/>
    <w:rsid w:val="00932AC4"/>
    <w:rsid w:val="009332AC"/>
    <w:rsid w:val="009355A3"/>
    <w:rsid w:val="00936359"/>
    <w:rsid w:val="0094265D"/>
    <w:rsid w:val="00942BC4"/>
    <w:rsid w:val="00945A01"/>
    <w:rsid w:val="00947048"/>
    <w:rsid w:val="009470FC"/>
    <w:rsid w:val="00951798"/>
    <w:rsid w:val="009528E0"/>
    <w:rsid w:val="009529C7"/>
    <w:rsid w:val="009531DB"/>
    <w:rsid w:val="0095415F"/>
    <w:rsid w:val="00956FD1"/>
    <w:rsid w:val="0096159B"/>
    <w:rsid w:val="00967EFB"/>
    <w:rsid w:val="0097154A"/>
    <w:rsid w:val="0097401F"/>
    <w:rsid w:val="00974456"/>
    <w:rsid w:val="00975CE1"/>
    <w:rsid w:val="00977330"/>
    <w:rsid w:val="0098033C"/>
    <w:rsid w:val="009813FE"/>
    <w:rsid w:val="00981C5D"/>
    <w:rsid w:val="0098457C"/>
    <w:rsid w:val="00986DA4"/>
    <w:rsid w:val="009905AF"/>
    <w:rsid w:val="00993B46"/>
    <w:rsid w:val="00994961"/>
    <w:rsid w:val="00995A1C"/>
    <w:rsid w:val="00995B42"/>
    <w:rsid w:val="00995F80"/>
    <w:rsid w:val="009965CB"/>
    <w:rsid w:val="00996750"/>
    <w:rsid w:val="009A3435"/>
    <w:rsid w:val="009A38E4"/>
    <w:rsid w:val="009A50FA"/>
    <w:rsid w:val="009A5CE8"/>
    <w:rsid w:val="009A6E49"/>
    <w:rsid w:val="009B5129"/>
    <w:rsid w:val="009B51BA"/>
    <w:rsid w:val="009B51C1"/>
    <w:rsid w:val="009B6AE2"/>
    <w:rsid w:val="009C0630"/>
    <w:rsid w:val="009C3187"/>
    <w:rsid w:val="009C5AA8"/>
    <w:rsid w:val="009C7D8D"/>
    <w:rsid w:val="009D0BB6"/>
    <w:rsid w:val="009D6145"/>
    <w:rsid w:val="009D64F2"/>
    <w:rsid w:val="009E37B7"/>
    <w:rsid w:val="009E4E54"/>
    <w:rsid w:val="009E5E4B"/>
    <w:rsid w:val="009F0557"/>
    <w:rsid w:val="009F0D36"/>
    <w:rsid w:val="009F5FF0"/>
    <w:rsid w:val="009F76B6"/>
    <w:rsid w:val="00A00865"/>
    <w:rsid w:val="00A03499"/>
    <w:rsid w:val="00A04E81"/>
    <w:rsid w:val="00A0582E"/>
    <w:rsid w:val="00A07549"/>
    <w:rsid w:val="00A104A6"/>
    <w:rsid w:val="00A111D9"/>
    <w:rsid w:val="00A141AA"/>
    <w:rsid w:val="00A15467"/>
    <w:rsid w:val="00A22B90"/>
    <w:rsid w:val="00A236B0"/>
    <w:rsid w:val="00A260DA"/>
    <w:rsid w:val="00A2753F"/>
    <w:rsid w:val="00A3015D"/>
    <w:rsid w:val="00A3039A"/>
    <w:rsid w:val="00A31499"/>
    <w:rsid w:val="00A34D05"/>
    <w:rsid w:val="00A35B72"/>
    <w:rsid w:val="00A37A82"/>
    <w:rsid w:val="00A37B7B"/>
    <w:rsid w:val="00A37D21"/>
    <w:rsid w:val="00A4048A"/>
    <w:rsid w:val="00A40634"/>
    <w:rsid w:val="00A42BF1"/>
    <w:rsid w:val="00A437AE"/>
    <w:rsid w:val="00A45292"/>
    <w:rsid w:val="00A45B6B"/>
    <w:rsid w:val="00A50EE8"/>
    <w:rsid w:val="00A5246A"/>
    <w:rsid w:val="00A52AC5"/>
    <w:rsid w:val="00A535D8"/>
    <w:rsid w:val="00A54B36"/>
    <w:rsid w:val="00A56103"/>
    <w:rsid w:val="00A57D90"/>
    <w:rsid w:val="00A60A62"/>
    <w:rsid w:val="00A60C1F"/>
    <w:rsid w:val="00A616CA"/>
    <w:rsid w:val="00A63C22"/>
    <w:rsid w:val="00A64C2B"/>
    <w:rsid w:val="00A6586E"/>
    <w:rsid w:val="00A70F1E"/>
    <w:rsid w:val="00A73EA6"/>
    <w:rsid w:val="00A749A9"/>
    <w:rsid w:val="00A76F8F"/>
    <w:rsid w:val="00A80A5A"/>
    <w:rsid w:val="00A80AED"/>
    <w:rsid w:val="00A81F3E"/>
    <w:rsid w:val="00A821BD"/>
    <w:rsid w:val="00A835E8"/>
    <w:rsid w:val="00A90F0A"/>
    <w:rsid w:val="00A920F8"/>
    <w:rsid w:val="00A97E3A"/>
    <w:rsid w:val="00AA0B10"/>
    <w:rsid w:val="00AA19FD"/>
    <w:rsid w:val="00AA258C"/>
    <w:rsid w:val="00AA3119"/>
    <w:rsid w:val="00AA3648"/>
    <w:rsid w:val="00AA46BE"/>
    <w:rsid w:val="00AA4FEF"/>
    <w:rsid w:val="00AA613D"/>
    <w:rsid w:val="00AA7CDD"/>
    <w:rsid w:val="00AB3910"/>
    <w:rsid w:val="00AB4AF7"/>
    <w:rsid w:val="00AB5200"/>
    <w:rsid w:val="00AB7636"/>
    <w:rsid w:val="00AB7E1D"/>
    <w:rsid w:val="00AC0E1D"/>
    <w:rsid w:val="00AC2B6C"/>
    <w:rsid w:val="00AC795B"/>
    <w:rsid w:val="00AD103B"/>
    <w:rsid w:val="00AD28CC"/>
    <w:rsid w:val="00AD4F0B"/>
    <w:rsid w:val="00AD5C48"/>
    <w:rsid w:val="00AE17F7"/>
    <w:rsid w:val="00AE34D9"/>
    <w:rsid w:val="00AE3EB0"/>
    <w:rsid w:val="00AE5271"/>
    <w:rsid w:val="00AE731B"/>
    <w:rsid w:val="00AF249D"/>
    <w:rsid w:val="00AF38C7"/>
    <w:rsid w:val="00AF4F16"/>
    <w:rsid w:val="00AF7673"/>
    <w:rsid w:val="00B01491"/>
    <w:rsid w:val="00B01685"/>
    <w:rsid w:val="00B01A6E"/>
    <w:rsid w:val="00B05A2E"/>
    <w:rsid w:val="00B06B59"/>
    <w:rsid w:val="00B101A5"/>
    <w:rsid w:val="00B11A09"/>
    <w:rsid w:val="00B14B23"/>
    <w:rsid w:val="00B154B0"/>
    <w:rsid w:val="00B17B12"/>
    <w:rsid w:val="00B2110E"/>
    <w:rsid w:val="00B229DD"/>
    <w:rsid w:val="00B247E7"/>
    <w:rsid w:val="00B35B30"/>
    <w:rsid w:val="00B40926"/>
    <w:rsid w:val="00B40CE9"/>
    <w:rsid w:val="00B41F86"/>
    <w:rsid w:val="00B41FCA"/>
    <w:rsid w:val="00B44DA2"/>
    <w:rsid w:val="00B4625D"/>
    <w:rsid w:val="00B47BFF"/>
    <w:rsid w:val="00B50898"/>
    <w:rsid w:val="00B50D56"/>
    <w:rsid w:val="00B51369"/>
    <w:rsid w:val="00B527B7"/>
    <w:rsid w:val="00B570C2"/>
    <w:rsid w:val="00B57AD7"/>
    <w:rsid w:val="00B618EC"/>
    <w:rsid w:val="00B622BD"/>
    <w:rsid w:val="00B631F9"/>
    <w:rsid w:val="00B65663"/>
    <w:rsid w:val="00B6691F"/>
    <w:rsid w:val="00B72BAA"/>
    <w:rsid w:val="00B75D7D"/>
    <w:rsid w:val="00B76913"/>
    <w:rsid w:val="00B76A78"/>
    <w:rsid w:val="00B76BF3"/>
    <w:rsid w:val="00B83471"/>
    <w:rsid w:val="00B86A2A"/>
    <w:rsid w:val="00B9147E"/>
    <w:rsid w:val="00B9702E"/>
    <w:rsid w:val="00BA17D7"/>
    <w:rsid w:val="00BA29DB"/>
    <w:rsid w:val="00BA38C5"/>
    <w:rsid w:val="00BA3F04"/>
    <w:rsid w:val="00BA5202"/>
    <w:rsid w:val="00BA728C"/>
    <w:rsid w:val="00BB13E0"/>
    <w:rsid w:val="00BB41D0"/>
    <w:rsid w:val="00BB5EDF"/>
    <w:rsid w:val="00BB6E5B"/>
    <w:rsid w:val="00BC0A01"/>
    <w:rsid w:val="00BC1B1B"/>
    <w:rsid w:val="00BC278A"/>
    <w:rsid w:val="00BC6379"/>
    <w:rsid w:val="00BD05C2"/>
    <w:rsid w:val="00BD3B8E"/>
    <w:rsid w:val="00BD6B93"/>
    <w:rsid w:val="00BD7161"/>
    <w:rsid w:val="00BD7246"/>
    <w:rsid w:val="00BD792D"/>
    <w:rsid w:val="00BE030E"/>
    <w:rsid w:val="00BE0DC2"/>
    <w:rsid w:val="00BE35BF"/>
    <w:rsid w:val="00BE6B97"/>
    <w:rsid w:val="00C03A64"/>
    <w:rsid w:val="00C0762D"/>
    <w:rsid w:val="00C13D62"/>
    <w:rsid w:val="00C14AEB"/>
    <w:rsid w:val="00C15D85"/>
    <w:rsid w:val="00C22F74"/>
    <w:rsid w:val="00C246CF"/>
    <w:rsid w:val="00C24C1D"/>
    <w:rsid w:val="00C26761"/>
    <w:rsid w:val="00C27264"/>
    <w:rsid w:val="00C37F8B"/>
    <w:rsid w:val="00C401DA"/>
    <w:rsid w:val="00C410C8"/>
    <w:rsid w:val="00C411D3"/>
    <w:rsid w:val="00C45CA1"/>
    <w:rsid w:val="00C46200"/>
    <w:rsid w:val="00C517C8"/>
    <w:rsid w:val="00C51A4A"/>
    <w:rsid w:val="00C53847"/>
    <w:rsid w:val="00C56303"/>
    <w:rsid w:val="00C60033"/>
    <w:rsid w:val="00C60166"/>
    <w:rsid w:val="00C67D87"/>
    <w:rsid w:val="00C70271"/>
    <w:rsid w:val="00C72733"/>
    <w:rsid w:val="00C7304E"/>
    <w:rsid w:val="00C73F0D"/>
    <w:rsid w:val="00C7628F"/>
    <w:rsid w:val="00C762F4"/>
    <w:rsid w:val="00C775AA"/>
    <w:rsid w:val="00C83A66"/>
    <w:rsid w:val="00C83B3B"/>
    <w:rsid w:val="00C86243"/>
    <w:rsid w:val="00C869AE"/>
    <w:rsid w:val="00C87F66"/>
    <w:rsid w:val="00CA0306"/>
    <w:rsid w:val="00CA0C12"/>
    <w:rsid w:val="00CA576F"/>
    <w:rsid w:val="00CA5C5A"/>
    <w:rsid w:val="00CA75BD"/>
    <w:rsid w:val="00CA7F61"/>
    <w:rsid w:val="00CB08DD"/>
    <w:rsid w:val="00CB09F2"/>
    <w:rsid w:val="00CB1EA2"/>
    <w:rsid w:val="00CB2D13"/>
    <w:rsid w:val="00CB341C"/>
    <w:rsid w:val="00CB38B6"/>
    <w:rsid w:val="00CB4522"/>
    <w:rsid w:val="00CB59F2"/>
    <w:rsid w:val="00CB5A69"/>
    <w:rsid w:val="00CB61E3"/>
    <w:rsid w:val="00CB6B4D"/>
    <w:rsid w:val="00CB6D58"/>
    <w:rsid w:val="00CC0EF0"/>
    <w:rsid w:val="00CC1226"/>
    <w:rsid w:val="00CC53BC"/>
    <w:rsid w:val="00CC65ED"/>
    <w:rsid w:val="00CC78FC"/>
    <w:rsid w:val="00CD294F"/>
    <w:rsid w:val="00CD3F27"/>
    <w:rsid w:val="00CD5B9F"/>
    <w:rsid w:val="00CD6370"/>
    <w:rsid w:val="00CE1553"/>
    <w:rsid w:val="00CE4A3D"/>
    <w:rsid w:val="00CE526E"/>
    <w:rsid w:val="00CE5AA2"/>
    <w:rsid w:val="00CE5C74"/>
    <w:rsid w:val="00CE5FDD"/>
    <w:rsid w:val="00CE6154"/>
    <w:rsid w:val="00CF33A4"/>
    <w:rsid w:val="00CF51AD"/>
    <w:rsid w:val="00CF6129"/>
    <w:rsid w:val="00CF6443"/>
    <w:rsid w:val="00D007AE"/>
    <w:rsid w:val="00D00F01"/>
    <w:rsid w:val="00D02C14"/>
    <w:rsid w:val="00D03D7C"/>
    <w:rsid w:val="00D04FA8"/>
    <w:rsid w:val="00D1232C"/>
    <w:rsid w:val="00D126B9"/>
    <w:rsid w:val="00D12881"/>
    <w:rsid w:val="00D149C4"/>
    <w:rsid w:val="00D17800"/>
    <w:rsid w:val="00D21E9D"/>
    <w:rsid w:val="00D234CE"/>
    <w:rsid w:val="00D23C0F"/>
    <w:rsid w:val="00D23F76"/>
    <w:rsid w:val="00D25FA5"/>
    <w:rsid w:val="00D348E2"/>
    <w:rsid w:val="00D35235"/>
    <w:rsid w:val="00D35849"/>
    <w:rsid w:val="00D3750F"/>
    <w:rsid w:val="00D4022C"/>
    <w:rsid w:val="00D40C4A"/>
    <w:rsid w:val="00D424CA"/>
    <w:rsid w:val="00D43917"/>
    <w:rsid w:val="00D442E5"/>
    <w:rsid w:val="00D45CBE"/>
    <w:rsid w:val="00D50890"/>
    <w:rsid w:val="00D54572"/>
    <w:rsid w:val="00D5769B"/>
    <w:rsid w:val="00D60430"/>
    <w:rsid w:val="00D6057E"/>
    <w:rsid w:val="00D61F6E"/>
    <w:rsid w:val="00D65A67"/>
    <w:rsid w:val="00D665AA"/>
    <w:rsid w:val="00D66DF6"/>
    <w:rsid w:val="00D7225A"/>
    <w:rsid w:val="00D729A8"/>
    <w:rsid w:val="00D7607D"/>
    <w:rsid w:val="00D8224A"/>
    <w:rsid w:val="00D83607"/>
    <w:rsid w:val="00D85181"/>
    <w:rsid w:val="00D85E20"/>
    <w:rsid w:val="00D86E16"/>
    <w:rsid w:val="00D87458"/>
    <w:rsid w:val="00D9053E"/>
    <w:rsid w:val="00D91282"/>
    <w:rsid w:val="00D929B7"/>
    <w:rsid w:val="00D94753"/>
    <w:rsid w:val="00D9779F"/>
    <w:rsid w:val="00DA3033"/>
    <w:rsid w:val="00DA4814"/>
    <w:rsid w:val="00DA6BED"/>
    <w:rsid w:val="00DA6F1D"/>
    <w:rsid w:val="00DA7CBC"/>
    <w:rsid w:val="00DB21C7"/>
    <w:rsid w:val="00DB5053"/>
    <w:rsid w:val="00DB5225"/>
    <w:rsid w:val="00DC1E34"/>
    <w:rsid w:val="00DC26D1"/>
    <w:rsid w:val="00DC7DDB"/>
    <w:rsid w:val="00DD1F16"/>
    <w:rsid w:val="00DD2442"/>
    <w:rsid w:val="00DD5324"/>
    <w:rsid w:val="00DD5E81"/>
    <w:rsid w:val="00DD6866"/>
    <w:rsid w:val="00DE14AD"/>
    <w:rsid w:val="00DE5883"/>
    <w:rsid w:val="00DE7407"/>
    <w:rsid w:val="00DF1CE7"/>
    <w:rsid w:val="00DF267D"/>
    <w:rsid w:val="00DF44A3"/>
    <w:rsid w:val="00DF4916"/>
    <w:rsid w:val="00DF6946"/>
    <w:rsid w:val="00DF6DC2"/>
    <w:rsid w:val="00DF7C32"/>
    <w:rsid w:val="00E0136D"/>
    <w:rsid w:val="00E02F62"/>
    <w:rsid w:val="00E03AD0"/>
    <w:rsid w:val="00E03E55"/>
    <w:rsid w:val="00E0583C"/>
    <w:rsid w:val="00E058D2"/>
    <w:rsid w:val="00E060F0"/>
    <w:rsid w:val="00E064E9"/>
    <w:rsid w:val="00E07816"/>
    <w:rsid w:val="00E07F3D"/>
    <w:rsid w:val="00E11837"/>
    <w:rsid w:val="00E14AA2"/>
    <w:rsid w:val="00E15AC7"/>
    <w:rsid w:val="00E1742C"/>
    <w:rsid w:val="00E20F23"/>
    <w:rsid w:val="00E24AFE"/>
    <w:rsid w:val="00E26215"/>
    <w:rsid w:val="00E30923"/>
    <w:rsid w:val="00E320F6"/>
    <w:rsid w:val="00E3449B"/>
    <w:rsid w:val="00E42027"/>
    <w:rsid w:val="00E434C9"/>
    <w:rsid w:val="00E43F2E"/>
    <w:rsid w:val="00E4483F"/>
    <w:rsid w:val="00E4504F"/>
    <w:rsid w:val="00E45AEC"/>
    <w:rsid w:val="00E46305"/>
    <w:rsid w:val="00E50728"/>
    <w:rsid w:val="00E50C91"/>
    <w:rsid w:val="00E5612E"/>
    <w:rsid w:val="00E562DC"/>
    <w:rsid w:val="00E56344"/>
    <w:rsid w:val="00E622F6"/>
    <w:rsid w:val="00E62D1C"/>
    <w:rsid w:val="00E64A73"/>
    <w:rsid w:val="00E65DAA"/>
    <w:rsid w:val="00E65F61"/>
    <w:rsid w:val="00E663F8"/>
    <w:rsid w:val="00E676C7"/>
    <w:rsid w:val="00E73BF9"/>
    <w:rsid w:val="00E746D2"/>
    <w:rsid w:val="00E76872"/>
    <w:rsid w:val="00E77213"/>
    <w:rsid w:val="00E774E5"/>
    <w:rsid w:val="00E80051"/>
    <w:rsid w:val="00E80188"/>
    <w:rsid w:val="00E8330A"/>
    <w:rsid w:val="00E846B9"/>
    <w:rsid w:val="00E9079B"/>
    <w:rsid w:val="00E91B91"/>
    <w:rsid w:val="00E92A02"/>
    <w:rsid w:val="00E92E9D"/>
    <w:rsid w:val="00E94C96"/>
    <w:rsid w:val="00EA0DDD"/>
    <w:rsid w:val="00EA17B7"/>
    <w:rsid w:val="00EA2713"/>
    <w:rsid w:val="00EA288E"/>
    <w:rsid w:val="00EA42CD"/>
    <w:rsid w:val="00EA6DE0"/>
    <w:rsid w:val="00EA6E28"/>
    <w:rsid w:val="00EB1535"/>
    <w:rsid w:val="00EB2180"/>
    <w:rsid w:val="00EB294F"/>
    <w:rsid w:val="00EB3558"/>
    <w:rsid w:val="00EB4CE0"/>
    <w:rsid w:val="00EB4F12"/>
    <w:rsid w:val="00EB77BE"/>
    <w:rsid w:val="00EC0859"/>
    <w:rsid w:val="00EC18B4"/>
    <w:rsid w:val="00EC43F6"/>
    <w:rsid w:val="00EC5611"/>
    <w:rsid w:val="00EC732A"/>
    <w:rsid w:val="00ED0050"/>
    <w:rsid w:val="00ED0DD9"/>
    <w:rsid w:val="00ED16C7"/>
    <w:rsid w:val="00ED38D5"/>
    <w:rsid w:val="00ED4768"/>
    <w:rsid w:val="00EE02C6"/>
    <w:rsid w:val="00EE1402"/>
    <w:rsid w:val="00EE280B"/>
    <w:rsid w:val="00EE3677"/>
    <w:rsid w:val="00EF00AE"/>
    <w:rsid w:val="00EF2241"/>
    <w:rsid w:val="00EF24ED"/>
    <w:rsid w:val="00EF2FE3"/>
    <w:rsid w:val="00EF508A"/>
    <w:rsid w:val="00EF71AA"/>
    <w:rsid w:val="00F02AE5"/>
    <w:rsid w:val="00F04F25"/>
    <w:rsid w:val="00F062CA"/>
    <w:rsid w:val="00F066D3"/>
    <w:rsid w:val="00F06BBE"/>
    <w:rsid w:val="00F073DB"/>
    <w:rsid w:val="00F074B0"/>
    <w:rsid w:val="00F10559"/>
    <w:rsid w:val="00F21BCC"/>
    <w:rsid w:val="00F24743"/>
    <w:rsid w:val="00F24A6C"/>
    <w:rsid w:val="00F24EDD"/>
    <w:rsid w:val="00F27DBB"/>
    <w:rsid w:val="00F27E49"/>
    <w:rsid w:val="00F301DD"/>
    <w:rsid w:val="00F31257"/>
    <w:rsid w:val="00F32FCD"/>
    <w:rsid w:val="00F33016"/>
    <w:rsid w:val="00F3460A"/>
    <w:rsid w:val="00F4282C"/>
    <w:rsid w:val="00F4352C"/>
    <w:rsid w:val="00F44284"/>
    <w:rsid w:val="00F45FD0"/>
    <w:rsid w:val="00F466C6"/>
    <w:rsid w:val="00F54B6D"/>
    <w:rsid w:val="00F6169A"/>
    <w:rsid w:val="00F6267F"/>
    <w:rsid w:val="00F629FE"/>
    <w:rsid w:val="00F63245"/>
    <w:rsid w:val="00F63FCB"/>
    <w:rsid w:val="00F70490"/>
    <w:rsid w:val="00F718D5"/>
    <w:rsid w:val="00F718E6"/>
    <w:rsid w:val="00F72127"/>
    <w:rsid w:val="00F72164"/>
    <w:rsid w:val="00F73062"/>
    <w:rsid w:val="00F74240"/>
    <w:rsid w:val="00F74BAC"/>
    <w:rsid w:val="00F7702F"/>
    <w:rsid w:val="00F82B11"/>
    <w:rsid w:val="00F86DED"/>
    <w:rsid w:val="00F901BA"/>
    <w:rsid w:val="00F9031E"/>
    <w:rsid w:val="00F92972"/>
    <w:rsid w:val="00F94177"/>
    <w:rsid w:val="00F9417D"/>
    <w:rsid w:val="00F94CF0"/>
    <w:rsid w:val="00F94F4F"/>
    <w:rsid w:val="00F97CDF"/>
    <w:rsid w:val="00FA02DD"/>
    <w:rsid w:val="00FA2570"/>
    <w:rsid w:val="00FA50D2"/>
    <w:rsid w:val="00FA792B"/>
    <w:rsid w:val="00FA7AE7"/>
    <w:rsid w:val="00FB2D2D"/>
    <w:rsid w:val="00FB54FB"/>
    <w:rsid w:val="00FB67DC"/>
    <w:rsid w:val="00FC0259"/>
    <w:rsid w:val="00FC52E0"/>
    <w:rsid w:val="00FD18F2"/>
    <w:rsid w:val="00FD4161"/>
    <w:rsid w:val="00FD6ED5"/>
    <w:rsid w:val="00FD7323"/>
    <w:rsid w:val="00FD77CE"/>
    <w:rsid w:val="00FE54B0"/>
    <w:rsid w:val="00FE5761"/>
    <w:rsid w:val="00FE6E9C"/>
    <w:rsid w:val="00FF3253"/>
    <w:rsid w:val="00FF415C"/>
    <w:rsid w:val="00FF4721"/>
    <w:rsid w:val="00FF5B71"/>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1F0A1"/>
  <w15:chartTrackingRefBased/>
  <w15:docId w15:val="{13BED3A5-4BBD-4E91-98DA-7D27FE1B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79B"/>
    <w:pPr>
      <w:spacing w:line="288" w:lineRule="auto"/>
      <w:jc w:val="both"/>
    </w:pPr>
    <w:rPr>
      <w:rFonts w:ascii="Open Sans" w:hAnsi="Open Sans"/>
      <w:color w:val="666666"/>
      <w:sz w:val="20"/>
    </w:rPr>
  </w:style>
  <w:style w:type="paragraph" w:styleId="Heading1">
    <w:name w:val="heading 1"/>
    <w:basedOn w:val="Normal"/>
    <w:next w:val="Normal"/>
    <w:link w:val="Heading1Char"/>
    <w:uiPriority w:val="9"/>
    <w:qFormat/>
    <w:rsid w:val="00735F87"/>
    <w:pPr>
      <w:pBdr>
        <w:bottom w:val="single" w:sz="8" w:space="1" w:color="FFAF26"/>
      </w:pBdr>
      <w:spacing w:line="240" w:lineRule="auto"/>
      <w:jc w:val="left"/>
      <w:outlineLvl w:val="0"/>
    </w:pPr>
    <w:rPr>
      <w:rFonts w:ascii="Open Sans Light" w:hAnsi="Open Sans Light"/>
      <w:caps/>
      <w:sz w:val="40"/>
      <w:szCs w:val="28"/>
      <w:lang w:bidi="en-US"/>
    </w:rPr>
  </w:style>
  <w:style w:type="paragraph" w:styleId="Heading2">
    <w:name w:val="heading 2"/>
    <w:basedOn w:val="Normal"/>
    <w:next w:val="Normal"/>
    <w:link w:val="Heading2Char"/>
    <w:uiPriority w:val="9"/>
    <w:unhideWhenUsed/>
    <w:qFormat/>
    <w:rsid w:val="00086EB8"/>
    <w:pPr>
      <w:spacing w:before="400"/>
      <w:jc w:val="left"/>
      <w:outlineLvl w:val="1"/>
    </w:pPr>
    <w:rPr>
      <w:rFonts w:ascii="Open Sans Light" w:hAnsi="Open Sans Light"/>
      <w:color w:val="333333"/>
      <w:spacing w:val="15"/>
      <w:sz w:val="32"/>
      <w:szCs w:val="24"/>
    </w:rPr>
  </w:style>
  <w:style w:type="paragraph" w:styleId="Heading3">
    <w:name w:val="heading 3"/>
    <w:basedOn w:val="Normal"/>
    <w:next w:val="Normal"/>
    <w:link w:val="Heading3Char"/>
    <w:uiPriority w:val="9"/>
    <w:unhideWhenUsed/>
    <w:qFormat/>
    <w:rsid w:val="002F13C0"/>
    <w:pPr>
      <w:pBdr>
        <w:top w:val="dotted" w:sz="4" w:space="1" w:color="925309" w:themeColor="accent2" w:themeShade="7F"/>
        <w:bottom w:val="dotted" w:sz="4" w:space="1" w:color="925309" w:themeColor="accent2" w:themeShade="7F"/>
      </w:pBdr>
      <w:spacing w:before="300"/>
      <w:jc w:val="center"/>
      <w:outlineLvl w:val="2"/>
    </w:pPr>
    <w:rPr>
      <w:caps/>
      <w:color w:val="925309" w:themeColor="accent2" w:themeShade="7F"/>
      <w:sz w:val="24"/>
      <w:szCs w:val="24"/>
    </w:rPr>
  </w:style>
  <w:style w:type="paragraph" w:styleId="Heading4">
    <w:name w:val="heading 4"/>
    <w:basedOn w:val="Normal"/>
    <w:next w:val="Normal"/>
    <w:link w:val="Heading4Char"/>
    <w:uiPriority w:val="9"/>
    <w:unhideWhenUsed/>
    <w:qFormat/>
    <w:rsid w:val="002F13C0"/>
    <w:pPr>
      <w:pBdr>
        <w:bottom w:val="dotted" w:sz="4" w:space="1" w:color="DC7D0E" w:themeColor="accent2" w:themeShade="BF"/>
      </w:pBdr>
      <w:spacing w:after="120"/>
      <w:jc w:val="center"/>
      <w:outlineLvl w:val="3"/>
    </w:pPr>
    <w:rPr>
      <w:caps/>
      <w:color w:val="925309" w:themeColor="accent2" w:themeShade="7F"/>
      <w:spacing w:val="10"/>
    </w:rPr>
  </w:style>
  <w:style w:type="paragraph" w:styleId="Heading5">
    <w:name w:val="heading 5"/>
    <w:basedOn w:val="Normal"/>
    <w:next w:val="Normal"/>
    <w:link w:val="Heading5Char"/>
    <w:uiPriority w:val="9"/>
    <w:semiHidden/>
    <w:unhideWhenUsed/>
    <w:qFormat/>
    <w:rsid w:val="002F13C0"/>
    <w:pPr>
      <w:spacing w:before="320" w:after="120"/>
      <w:jc w:val="center"/>
      <w:outlineLvl w:val="4"/>
    </w:pPr>
    <w:rPr>
      <w:caps/>
      <w:color w:val="925309" w:themeColor="accent2" w:themeShade="7F"/>
      <w:spacing w:val="10"/>
    </w:rPr>
  </w:style>
  <w:style w:type="paragraph" w:styleId="Heading6">
    <w:name w:val="heading 6"/>
    <w:basedOn w:val="Normal"/>
    <w:next w:val="Normal"/>
    <w:link w:val="Heading6Char"/>
    <w:uiPriority w:val="9"/>
    <w:semiHidden/>
    <w:unhideWhenUsed/>
    <w:qFormat/>
    <w:rsid w:val="002F13C0"/>
    <w:pPr>
      <w:spacing w:after="120"/>
      <w:jc w:val="center"/>
      <w:outlineLvl w:val="5"/>
    </w:pPr>
    <w:rPr>
      <w:caps/>
      <w:color w:val="DC7D0E" w:themeColor="accent2" w:themeShade="BF"/>
      <w:spacing w:val="10"/>
    </w:rPr>
  </w:style>
  <w:style w:type="paragraph" w:styleId="Heading7">
    <w:name w:val="heading 7"/>
    <w:basedOn w:val="Normal"/>
    <w:next w:val="Normal"/>
    <w:link w:val="Heading7Char"/>
    <w:uiPriority w:val="9"/>
    <w:semiHidden/>
    <w:unhideWhenUsed/>
    <w:qFormat/>
    <w:rsid w:val="002F13C0"/>
    <w:pPr>
      <w:spacing w:after="120"/>
      <w:jc w:val="center"/>
      <w:outlineLvl w:val="6"/>
    </w:pPr>
    <w:rPr>
      <w:i/>
      <w:iCs/>
      <w:caps/>
      <w:color w:val="DC7D0E" w:themeColor="accent2" w:themeShade="BF"/>
      <w:spacing w:val="10"/>
    </w:rPr>
  </w:style>
  <w:style w:type="paragraph" w:styleId="Heading8">
    <w:name w:val="heading 8"/>
    <w:basedOn w:val="Normal"/>
    <w:next w:val="Normal"/>
    <w:link w:val="Heading8Char"/>
    <w:uiPriority w:val="9"/>
    <w:semiHidden/>
    <w:unhideWhenUsed/>
    <w:qFormat/>
    <w:rsid w:val="002F13C0"/>
    <w:pPr>
      <w:spacing w:after="120"/>
      <w:jc w:val="center"/>
      <w:outlineLvl w:val="7"/>
    </w:pPr>
    <w:rPr>
      <w:caps/>
      <w:spacing w:val="10"/>
      <w:szCs w:val="20"/>
    </w:rPr>
  </w:style>
  <w:style w:type="paragraph" w:styleId="Heading9">
    <w:name w:val="heading 9"/>
    <w:basedOn w:val="Normal"/>
    <w:next w:val="Normal"/>
    <w:link w:val="Heading9Char"/>
    <w:uiPriority w:val="9"/>
    <w:semiHidden/>
    <w:unhideWhenUsed/>
    <w:qFormat/>
    <w:rsid w:val="002F13C0"/>
    <w:pPr>
      <w:spacing w:after="120"/>
      <w:jc w:val="center"/>
      <w:outlineLvl w:val="8"/>
    </w:pPr>
    <w:rPr>
      <w:i/>
      <w:iCs/>
      <w:caps/>
      <w:spacing w:val="1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F87"/>
    <w:rPr>
      <w:rFonts w:ascii="Open Sans Light" w:hAnsi="Open Sans Light"/>
      <w:caps/>
      <w:color w:val="666666"/>
      <w:sz w:val="40"/>
      <w:szCs w:val="28"/>
      <w:lang w:bidi="en-US"/>
    </w:rPr>
  </w:style>
  <w:style w:type="character" w:customStyle="1" w:styleId="Heading2Char">
    <w:name w:val="Heading 2 Char"/>
    <w:basedOn w:val="DefaultParagraphFont"/>
    <w:link w:val="Heading2"/>
    <w:uiPriority w:val="9"/>
    <w:rsid w:val="00086EB8"/>
    <w:rPr>
      <w:rFonts w:ascii="Open Sans Light" w:hAnsi="Open Sans Light"/>
      <w:color w:val="333333"/>
      <w:spacing w:val="15"/>
      <w:sz w:val="32"/>
      <w:szCs w:val="24"/>
    </w:rPr>
  </w:style>
  <w:style w:type="paragraph" w:styleId="NormalWeb">
    <w:name w:val="Normal (Web)"/>
    <w:basedOn w:val="Normal"/>
    <w:uiPriority w:val="99"/>
    <w:unhideWhenUsed/>
    <w:rsid w:val="00CB08D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B08DD"/>
    <w:rPr>
      <w:color w:val="0000FF"/>
      <w:u w:val="single"/>
    </w:rPr>
  </w:style>
  <w:style w:type="paragraph" w:styleId="ListParagraph">
    <w:name w:val="List Paragraph"/>
    <w:basedOn w:val="Normal"/>
    <w:link w:val="ListParagraphChar"/>
    <w:uiPriority w:val="34"/>
    <w:qFormat/>
    <w:rsid w:val="002F13C0"/>
    <w:pPr>
      <w:ind w:left="720"/>
      <w:contextualSpacing/>
    </w:pPr>
  </w:style>
  <w:style w:type="character" w:styleId="CommentReference">
    <w:name w:val="annotation reference"/>
    <w:basedOn w:val="DefaultParagraphFont"/>
    <w:uiPriority w:val="99"/>
    <w:semiHidden/>
    <w:unhideWhenUsed/>
    <w:rsid w:val="00A3015D"/>
    <w:rPr>
      <w:sz w:val="16"/>
      <w:szCs w:val="16"/>
    </w:rPr>
  </w:style>
  <w:style w:type="paragraph" w:styleId="CommentText">
    <w:name w:val="annotation text"/>
    <w:basedOn w:val="Normal"/>
    <w:link w:val="CommentTextChar"/>
    <w:uiPriority w:val="99"/>
    <w:semiHidden/>
    <w:unhideWhenUsed/>
    <w:rsid w:val="00A3015D"/>
    <w:pPr>
      <w:spacing w:line="240" w:lineRule="auto"/>
    </w:pPr>
    <w:rPr>
      <w:szCs w:val="20"/>
    </w:rPr>
  </w:style>
  <w:style w:type="character" w:customStyle="1" w:styleId="CommentTextChar">
    <w:name w:val="Comment Text Char"/>
    <w:basedOn w:val="DefaultParagraphFont"/>
    <w:link w:val="CommentText"/>
    <w:uiPriority w:val="99"/>
    <w:semiHidden/>
    <w:rsid w:val="00A3015D"/>
    <w:rPr>
      <w:sz w:val="20"/>
      <w:szCs w:val="20"/>
    </w:rPr>
  </w:style>
  <w:style w:type="paragraph" w:styleId="CommentSubject">
    <w:name w:val="annotation subject"/>
    <w:basedOn w:val="CommentText"/>
    <w:next w:val="CommentText"/>
    <w:link w:val="CommentSubjectChar"/>
    <w:uiPriority w:val="99"/>
    <w:semiHidden/>
    <w:unhideWhenUsed/>
    <w:rsid w:val="00A3015D"/>
    <w:rPr>
      <w:b/>
      <w:bCs/>
    </w:rPr>
  </w:style>
  <w:style w:type="character" w:customStyle="1" w:styleId="CommentSubjectChar">
    <w:name w:val="Comment Subject Char"/>
    <w:basedOn w:val="CommentTextChar"/>
    <w:link w:val="CommentSubject"/>
    <w:uiPriority w:val="99"/>
    <w:semiHidden/>
    <w:rsid w:val="00A3015D"/>
    <w:rPr>
      <w:b/>
      <w:bCs/>
      <w:sz w:val="20"/>
      <w:szCs w:val="20"/>
    </w:rPr>
  </w:style>
  <w:style w:type="paragraph" w:styleId="BalloonText">
    <w:name w:val="Balloon Text"/>
    <w:basedOn w:val="Normal"/>
    <w:link w:val="BalloonTextChar"/>
    <w:uiPriority w:val="99"/>
    <w:semiHidden/>
    <w:unhideWhenUsed/>
    <w:rsid w:val="00A301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5D"/>
    <w:rPr>
      <w:rFonts w:ascii="Segoe UI" w:hAnsi="Segoe UI" w:cs="Segoe UI"/>
      <w:sz w:val="18"/>
      <w:szCs w:val="18"/>
    </w:rPr>
  </w:style>
  <w:style w:type="character" w:styleId="FollowedHyperlink">
    <w:name w:val="FollowedHyperlink"/>
    <w:basedOn w:val="DefaultParagraphFont"/>
    <w:uiPriority w:val="99"/>
    <w:semiHidden/>
    <w:unhideWhenUsed/>
    <w:rsid w:val="00FF728D"/>
    <w:rPr>
      <w:color w:val="7F6F6F" w:themeColor="followedHyperlink"/>
      <w:u w:val="single"/>
    </w:rPr>
  </w:style>
  <w:style w:type="paragraph" w:customStyle="1" w:styleId="Normal1">
    <w:name w:val="Normal1"/>
    <w:rsid w:val="00CB341C"/>
    <w:pPr>
      <w:pBdr>
        <w:top w:val="nil"/>
        <w:left w:val="nil"/>
        <w:bottom w:val="nil"/>
        <w:right w:val="nil"/>
        <w:between w:val="nil"/>
      </w:pBdr>
      <w:spacing w:line="276" w:lineRule="auto"/>
    </w:pPr>
    <w:rPr>
      <w:rFonts w:ascii="Calibri" w:eastAsia="Calibri" w:hAnsi="Calibri" w:cs="Calibri"/>
      <w:color w:val="000000"/>
      <w:lang w:eastAsia="ru-RU"/>
    </w:rPr>
  </w:style>
  <w:style w:type="paragraph" w:customStyle="1" w:styleId="Default">
    <w:name w:val="Default"/>
    <w:rsid w:val="006F7946"/>
    <w:pPr>
      <w:autoSpaceDE w:val="0"/>
      <w:autoSpaceDN w:val="0"/>
      <w:adjustRightInd w:val="0"/>
      <w:spacing w:after="0" w:line="240" w:lineRule="auto"/>
    </w:pPr>
    <w:rPr>
      <w:rFonts w:ascii="Times New Roman" w:eastAsia="Calibri" w:hAnsi="Times New Roman" w:cs="Times New Roman"/>
      <w:color w:val="000000"/>
      <w:sz w:val="24"/>
      <w:szCs w:val="24"/>
      <w:lang w:val="ru-RU" w:eastAsia="ru-RU"/>
    </w:rPr>
  </w:style>
  <w:style w:type="character" w:customStyle="1" w:styleId="Heading3Char">
    <w:name w:val="Heading 3 Char"/>
    <w:basedOn w:val="DefaultParagraphFont"/>
    <w:link w:val="Heading3"/>
    <w:uiPriority w:val="9"/>
    <w:rsid w:val="002F13C0"/>
    <w:rPr>
      <w:caps/>
      <w:color w:val="925309" w:themeColor="accent2" w:themeShade="7F"/>
      <w:sz w:val="24"/>
      <w:szCs w:val="24"/>
    </w:rPr>
  </w:style>
  <w:style w:type="character" w:customStyle="1" w:styleId="Heading4Char">
    <w:name w:val="Heading 4 Char"/>
    <w:basedOn w:val="DefaultParagraphFont"/>
    <w:link w:val="Heading4"/>
    <w:uiPriority w:val="9"/>
    <w:rsid w:val="002F13C0"/>
    <w:rPr>
      <w:caps/>
      <w:color w:val="925309" w:themeColor="accent2" w:themeShade="7F"/>
      <w:spacing w:val="10"/>
    </w:rPr>
  </w:style>
  <w:style w:type="character" w:customStyle="1" w:styleId="Heading5Char">
    <w:name w:val="Heading 5 Char"/>
    <w:basedOn w:val="DefaultParagraphFont"/>
    <w:link w:val="Heading5"/>
    <w:uiPriority w:val="9"/>
    <w:semiHidden/>
    <w:rsid w:val="002F13C0"/>
    <w:rPr>
      <w:caps/>
      <w:color w:val="925309" w:themeColor="accent2" w:themeShade="7F"/>
      <w:spacing w:val="10"/>
    </w:rPr>
  </w:style>
  <w:style w:type="character" w:customStyle="1" w:styleId="Heading6Char">
    <w:name w:val="Heading 6 Char"/>
    <w:basedOn w:val="DefaultParagraphFont"/>
    <w:link w:val="Heading6"/>
    <w:uiPriority w:val="9"/>
    <w:semiHidden/>
    <w:rsid w:val="002F13C0"/>
    <w:rPr>
      <w:caps/>
      <w:color w:val="DC7D0E" w:themeColor="accent2" w:themeShade="BF"/>
      <w:spacing w:val="10"/>
    </w:rPr>
  </w:style>
  <w:style w:type="character" w:customStyle="1" w:styleId="Heading7Char">
    <w:name w:val="Heading 7 Char"/>
    <w:basedOn w:val="DefaultParagraphFont"/>
    <w:link w:val="Heading7"/>
    <w:uiPriority w:val="9"/>
    <w:semiHidden/>
    <w:rsid w:val="002F13C0"/>
    <w:rPr>
      <w:i/>
      <w:iCs/>
      <w:caps/>
      <w:color w:val="DC7D0E" w:themeColor="accent2" w:themeShade="BF"/>
      <w:spacing w:val="10"/>
    </w:rPr>
  </w:style>
  <w:style w:type="character" w:customStyle="1" w:styleId="Heading8Char">
    <w:name w:val="Heading 8 Char"/>
    <w:basedOn w:val="DefaultParagraphFont"/>
    <w:link w:val="Heading8"/>
    <w:uiPriority w:val="9"/>
    <w:semiHidden/>
    <w:rsid w:val="002F13C0"/>
    <w:rPr>
      <w:caps/>
      <w:spacing w:val="10"/>
      <w:sz w:val="20"/>
      <w:szCs w:val="20"/>
    </w:rPr>
  </w:style>
  <w:style w:type="character" w:customStyle="1" w:styleId="Heading9Char">
    <w:name w:val="Heading 9 Char"/>
    <w:basedOn w:val="DefaultParagraphFont"/>
    <w:link w:val="Heading9"/>
    <w:uiPriority w:val="9"/>
    <w:semiHidden/>
    <w:rsid w:val="002F13C0"/>
    <w:rPr>
      <w:i/>
      <w:iCs/>
      <w:caps/>
      <w:spacing w:val="10"/>
      <w:sz w:val="20"/>
      <w:szCs w:val="20"/>
    </w:rPr>
  </w:style>
  <w:style w:type="paragraph" w:styleId="Caption">
    <w:name w:val="caption"/>
    <w:basedOn w:val="Normal"/>
    <w:next w:val="Normal"/>
    <w:uiPriority w:val="35"/>
    <w:semiHidden/>
    <w:unhideWhenUsed/>
    <w:qFormat/>
    <w:rsid w:val="002F13C0"/>
    <w:rPr>
      <w:caps/>
      <w:spacing w:val="10"/>
      <w:sz w:val="18"/>
      <w:szCs w:val="18"/>
    </w:rPr>
  </w:style>
  <w:style w:type="paragraph" w:styleId="Title">
    <w:name w:val="Title"/>
    <w:basedOn w:val="Normal"/>
    <w:next w:val="Normal"/>
    <w:link w:val="TitleChar"/>
    <w:uiPriority w:val="10"/>
    <w:qFormat/>
    <w:rsid w:val="002F13C0"/>
    <w:pPr>
      <w:pBdr>
        <w:top w:val="dotted" w:sz="2" w:space="1" w:color="935309" w:themeColor="accent2" w:themeShade="80"/>
        <w:bottom w:val="dotted" w:sz="2" w:space="6" w:color="935309" w:themeColor="accent2" w:themeShade="80"/>
      </w:pBdr>
      <w:spacing w:before="500" w:after="300" w:line="240" w:lineRule="auto"/>
      <w:jc w:val="center"/>
    </w:pPr>
    <w:rPr>
      <w:caps/>
      <w:color w:val="935309" w:themeColor="accent2" w:themeShade="80"/>
      <w:spacing w:val="50"/>
      <w:sz w:val="44"/>
      <w:szCs w:val="44"/>
    </w:rPr>
  </w:style>
  <w:style w:type="character" w:customStyle="1" w:styleId="TitleChar">
    <w:name w:val="Title Char"/>
    <w:basedOn w:val="DefaultParagraphFont"/>
    <w:link w:val="Title"/>
    <w:uiPriority w:val="10"/>
    <w:rsid w:val="002F13C0"/>
    <w:rPr>
      <w:caps/>
      <w:color w:val="935309" w:themeColor="accent2" w:themeShade="80"/>
      <w:spacing w:val="50"/>
      <w:sz w:val="44"/>
      <w:szCs w:val="44"/>
    </w:rPr>
  </w:style>
  <w:style w:type="paragraph" w:styleId="Subtitle">
    <w:name w:val="Subtitle"/>
    <w:basedOn w:val="Normal"/>
    <w:next w:val="Normal"/>
    <w:link w:val="SubtitleChar"/>
    <w:uiPriority w:val="11"/>
    <w:qFormat/>
    <w:rsid w:val="002F13C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F13C0"/>
    <w:rPr>
      <w:caps/>
      <w:spacing w:val="20"/>
      <w:sz w:val="18"/>
      <w:szCs w:val="18"/>
    </w:rPr>
  </w:style>
  <w:style w:type="character" w:styleId="Strong">
    <w:name w:val="Strong"/>
    <w:uiPriority w:val="22"/>
    <w:qFormat/>
    <w:rsid w:val="00E45AEC"/>
    <w:rPr>
      <w:b/>
      <w:bCs/>
      <w:color w:val="273B52"/>
      <w:spacing w:val="0"/>
      <w:w w:val="100"/>
      <w:position w:val="0"/>
      <w14:ligatures w14:val="none"/>
      <w14:numForm w14:val="default"/>
      <w14:numSpacing w14:val="default"/>
      <w14:stylisticSets/>
    </w:rPr>
  </w:style>
  <w:style w:type="character" w:styleId="Emphasis">
    <w:name w:val="Emphasis"/>
    <w:uiPriority w:val="20"/>
    <w:qFormat/>
    <w:rsid w:val="002F13C0"/>
    <w:rPr>
      <w:caps/>
      <w:spacing w:val="5"/>
      <w:sz w:val="20"/>
      <w:szCs w:val="20"/>
    </w:rPr>
  </w:style>
  <w:style w:type="paragraph" w:styleId="NoSpacing">
    <w:name w:val="No Spacing"/>
    <w:basedOn w:val="Normal"/>
    <w:link w:val="NoSpacingChar"/>
    <w:uiPriority w:val="1"/>
    <w:qFormat/>
    <w:rsid w:val="002F13C0"/>
    <w:pPr>
      <w:spacing w:after="0" w:line="240" w:lineRule="auto"/>
    </w:pPr>
  </w:style>
  <w:style w:type="character" w:customStyle="1" w:styleId="NoSpacingChar">
    <w:name w:val="No Spacing Char"/>
    <w:basedOn w:val="DefaultParagraphFont"/>
    <w:link w:val="NoSpacing"/>
    <w:uiPriority w:val="1"/>
    <w:rsid w:val="002F13C0"/>
  </w:style>
  <w:style w:type="paragraph" w:styleId="Quote">
    <w:name w:val="Quote"/>
    <w:basedOn w:val="Normal"/>
    <w:next w:val="Normal"/>
    <w:link w:val="QuoteChar"/>
    <w:uiPriority w:val="29"/>
    <w:qFormat/>
    <w:rsid w:val="002F13C0"/>
    <w:rPr>
      <w:i/>
      <w:iCs/>
    </w:rPr>
  </w:style>
  <w:style w:type="character" w:customStyle="1" w:styleId="QuoteChar">
    <w:name w:val="Quote Char"/>
    <w:basedOn w:val="DefaultParagraphFont"/>
    <w:link w:val="Quote"/>
    <w:uiPriority w:val="29"/>
    <w:rsid w:val="002F13C0"/>
    <w:rPr>
      <w:i/>
      <w:iCs/>
    </w:rPr>
  </w:style>
  <w:style w:type="paragraph" w:styleId="IntenseQuote">
    <w:name w:val="Intense Quote"/>
    <w:basedOn w:val="Normal"/>
    <w:next w:val="Normal"/>
    <w:link w:val="IntenseQuoteChar"/>
    <w:uiPriority w:val="30"/>
    <w:qFormat/>
    <w:rsid w:val="002F13C0"/>
    <w:pPr>
      <w:pBdr>
        <w:top w:val="dotted" w:sz="2" w:space="10" w:color="935309" w:themeColor="accent2" w:themeShade="80"/>
        <w:bottom w:val="dotted" w:sz="2" w:space="4" w:color="935309" w:themeColor="accent2" w:themeShade="80"/>
      </w:pBdr>
      <w:spacing w:before="160" w:line="300" w:lineRule="auto"/>
      <w:ind w:left="1440" w:right="1440"/>
    </w:pPr>
    <w:rPr>
      <w:caps/>
      <w:color w:val="925309" w:themeColor="accent2" w:themeShade="7F"/>
      <w:spacing w:val="5"/>
      <w:szCs w:val="20"/>
    </w:rPr>
  </w:style>
  <w:style w:type="character" w:customStyle="1" w:styleId="IntenseQuoteChar">
    <w:name w:val="Intense Quote Char"/>
    <w:basedOn w:val="DefaultParagraphFont"/>
    <w:link w:val="IntenseQuote"/>
    <w:uiPriority w:val="30"/>
    <w:rsid w:val="002F13C0"/>
    <w:rPr>
      <w:caps/>
      <w:color w:val="925309" w:themeColor="accent2" w:themeShade="7F"/>
      <w:spacing w:val="5"/>
      <w:sz w:val="20"/>
      <w:szCs w:val="20"/>
    </w:rPr>
  </w:style>
  <w:style w:type="character" w:styleId="SubtleEmphasis">
    <w:name w:val="Subtle Emphasis"/>
    <w:uiPriority w:val="19"/>
    <w:qFormat/>
    <w:rsid w:val="002F13C0"/>
    <w:rPr>
      <w:i/>
      <w:iCs/>
    </w:rPr>
  </w:style>
  <w:style w:type="character" w:styleId="IntenseEmphasis">
    <w:name w:val="Intense Emphasis"/>
    <w:uiPriority w:val="21"/>
    <w:qFormat/>
    <w:rsid w:val="002F13C0"/>
    <w:rPr>
      <w:i/>
      <w:iCs/>
      <w:caps/>
      <w:spacing w:val="10"/>
      <w:sz w:val="20"/>
      <w:szCs w:val="20"/>
    </w:rPr>
  </w:style>
  <w:style w:type="character" w:styleId="SubtleReference">
    <w:name w:val="Subtle Reference"/>
    <w:basedOn w:val="DefaultParagraphFont"/>
    <w:uiPriority w:val="31"/>
    <w:qFormat/>
    <w:rsid w:val="002F13C0"/>
    <w:rPr>
      <w:rFonts w:asciiTheme="minorHAnsi" w:eastAsiaTheme="minorEastAsia" w:hAnsiTheme="minorHAnsi" w:cstheme="minorBidi"/>
      <w:i/>
      <w:iCs/>
      <w:color w:val="925309" w:themeColor="accent2" w:themeShade="7F"/>
    </w:rPr>
  </w:style>
  <w:style w:type="character" w:styleId="IntenseReference">
    <w:name w:val="Intense Reference"/>
    <w:uiPriority w:val="32"/>
    <w:qFormat/>
    <w:rsid w:val="002F13C0"/>
    <w:rPr>
      <w:rFonts w:asciiTheme="minorHAnsi" w:eastAsiaTheme="minorEastAsia" w:hAnsiTheme="minorHAnsi" w:cstheme="minorBidi"/>
      <w:b/>
      <w:bCs/>
      <w:i/>
      <w:iCs/>
      <w:color w:val="925309" w:themeColor="accent2" w:themeShade="7F"/>
    </w:rPr>
  </w:style>
  <w:style w:type="character" w:styleId="BookTitle">
    <w:name w:val="Book Title"/>
    <w:uiPriority w:val="33"/>
    <w:qFormat/>
    <w:rsid w:val="002F13C0"/>
    <w:rPr>
      <w:caps/>
      <w:color w:val="925309" w:themeColor="accent2" w:themeShade="7F"/>
      <w:spacing w:val="5"/>
      <w:u w:color="925309" w:themeColor="accent2" w:themeShade="7F"/>
    </w:rPr>
  </w:style>
  <w:style w:type="paragraph" w:styleId="TOCHeading">
    <w:name w:val="TOC Heading"/>
    <w:basedOn w:val="Heading1"/>
    <w:next w:val="Normal"/>
    <w:uiPriority w:val="39"/>
    <w:unhideWhenUsed/>
    <w:qFormat/>
    <w:rsid w:val="002F13C0"/>
    <w:pPr>
      <w:outlineLvl w:val="9"/>
    </w:pPr>
  </w:style>
  <w:style w:type="table" w:styleId="TableGrid">
    <w:name w:val="Table Grid"/>
    <w:basedOn w:val="TableNormal"/>
    <w:uiPriority w:val="39"/>
    <w:rsid w:val="00BD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7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2947E2"/>
  </w:style>
  <w:style w:type="paragraph" w:styleId="Footer">
    <w:name w:val="footer"/>
    <w:basedOn w:val="Normal"/>
    <w:link w:val="FooterChar"/>
    <w:uiPriority w:val="99"/>
    <w:unhideWhenUsed/>
    <w:rsid w:val="002947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2947E2"/>
  </w:style>
  <w:style w:type="paragraph" w:customStyle="1" w:styleId="Colontitle">
    <w:name w:val="Colontitle"/>
    <w:basedOn w:val="Heading1"/>
    <w:link w:val="ColontitleChar"/>
    <w:qFormat/>
    <w:rsid w:val="00903AE6"/>
    <w:pPr>
      <w:pBdr>
        <w:bottom w:val="none" w:sz="0" w:space="0" w:color="auto"/>
      </w:pBdr>
      <w:tabs>
        <w:tab w:val="left" w:pos="495"/>
        <w:tab w:val="center" w:pos="4513"/>
      </w:tabs>
    </w:pPr>
    <w:rPr>
      <w:color w:val="FFFFFF" w:themeColor="background1"/>
    </w:rPr>
  </w:style>
  <w:style w:type="character" w:customStyle="1" w:styleId="ColontitleChar">
    <w:name w:val="Colontitle Char"/>
    <w:basedOn w:val="Heading1Char"/>
    <w:link w:val="Colontitle"/>
    <w:rsid w:val="00903AE6"/>
    <w:rPr>
      <w:rFonts w:ascii="Open Sans Light" w:hAnsi="Open Sans Light"/>
      <w:caps/>
      <w:color w:val="FFFFFF" w:themeColor="background1"/>
      <w:spacing w:val="20"/>
      <w:sz w:val="40"/>
      <w:szCs w:val="28"/>
      <w:lang w:bidi="en-US"/>
    </w:rPr>
  </w:style>
  <w:style w:type="paragraph" w:customStyle="1" w:styleId="Note">
    <w:name w:val="Note"/>
    <w:basedOn w:val="Quote"/>
    <w:qFormat/>
    <w:rsid w:val="00424CBC"/>
    <w:pPr>
      <w:spacing w:after="0"/>
    </w:pPr>
    <w:rPr>
      <w:sz w:val="18"/>
      <w:szCs w:val="18"/>
    </w:rPr>
  </w:style>
  <w:style w:type="paragraph" w:styleId="Revision">
    <w:name w:val="Revision"/>
    <w:hidden/>
    <w:uiPriority w:val="99"/>
    <w:semiHidden/>
    <w:rsid w:val="00913148"/>
    <w:pPr>
      <w:spacing w:after="0" w:line="240" w:lineRule="auto"/>
    </w:pPr>
    <w:rPr>
      <w:rFonts w:ascii="Open Sans" w:hAnsi="Open Sans"/>
      <w:sz w:val="20"/>
    </w:rPr>
  </w:style>
  <w:style w:type="paragraph" w:styleId="TOC1">
    <w:name w:val="toc 1"/>
    <w:basedOn w:val="Normal"/>
    <w:next w:val="Normal"/>
    <w:autoRedefine/>
    <w:uiPriority w:val="39"/>
    <w:unhideWhenUsed/>
    <w:rsid w:val="00956FD1"/>
    <w:pPr>
      <w:tabs>
        <w:tab w:val="right" w:leader="dot" w:pos="9498"/>
      </w:tabs>
      <w:spacing w:after="100" w:line="264" w:lineRule="auto"/>
    </w:pPr>
  </w:style>
  <w:style w:type="paragraph" w:styleId="TOC2">
    <w:name w:val="toc 2"/>
    <w:basedOn w:val="Normal"/>
    <w:next w:val="Normal"/>
    <w:autoRedefine/>
    <w:uiPriority w:val="39"/>
    <w:unhideWhenUsed/>
    <w:rsid w:val="009B51BA"/>
    <w:pPr>
      <w:spacing w:after="100"/>
      <w:ind w:left="200"/>
    </w:pPr>
  </w:style>
  <w:style w:type="table" w:styleId="GridTable1Light-Accent2">
    <w:name w:val="Grid Table 1 Light Accent 2"/>
    <w:basedOn w:val="TableNormal"/>
    <w:uiPriority w:val="46"/>
    <w:rsid w:val="00E94C96"/>
    <w:pPr>
      <w:spacing w:after="0" w:line="240" w:lineRule="auto"/>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paragraph" w:customStyle="1" w:styleId="link">
    <w:name w:val="link"/>
    <w:basedOn w:val="ListParagraph"/>
    <w:link w:val="linkChar"/>
    <w:qFormat/>
    <w:rsid w:val="00E45AEC"/>
    <w:pPr>
      <w:ind w:left="0"/>
    </w:pPr>
    <w:rPr>
      <w:b/>
      <w:color w:val="273B52"/>
      <w:u w:val="single" w:color="273B52"/>
    </w:rPr>
  </w:style>
  <w:style w:type="character" w:customStyle="1" w:styleId="ListParagraphChar">
    <w:name w:val="List Paragraph Char"/>
    <w:basedOn w:val="DefaultParagraphFont"/>
    <w:link w:val="ListParagraph"/>
    <w:uiPriority w:val="34"/>
    <w:rsid w:val="00E45AEC"/>
    <w:rPr>
      <w:rFonts w:ascii="Open Sans" w:hAnsi="Open Sans"/>
      <w:color w:val="666666"/>
      <w:sz w:val="20"/>
    </w:rPr>
  </w:style>
  <w:style w:type="character" w:customStyle="1" w:styleId="linkChar">
    <w:name w:val="link Char"/>
    <w:basedOn w:val="ListParagraphChar"/>
    <w:link w:val="link"/>
    <w:rsid w:val="00E45AEC"/>
    <w:rPr>
      <w:rFonts w:ascii="Open Sans" w:hAnsi="Open Sans"/>
      <w:b/>
      <w:color w:val="273B52"/>
      <w:sz w:val="20"/>
      <w:u w:val="single" w:color="273B52"/>
    </w:rPr>
  </w:style>
  <w:style w:type="character" w:styleId="UnresolvedMention">
    <w:name w:val="Unresolved Mention"/>
    <w:basedOn w:val="DefaultParagraphFont"/>
    <w:uiPriority w:val="99"/>
    <w:semiHidden/>
    <w:unhideWhenUsed/>
    <w:rsid w:val="00B72B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6637">
      <w:marLeft w:val="-108"/>
      <w:marRight w:val="0"/>
      <w:marTop w:val="0"/>
      <w:marBottom w:val="0"/>
      <w:divBdr>
        <w:top w:val="none" w:sz="0" w:space="0" w:color="auto"/>
        <w:left w:val="none" w:sz="0" w:space="0" w:color="auto"/>
        <w:bottom w:val="none" w:sz="0" w:space="0" w:color="auto"/>
        <w:right w:val="none" w:sz="0" w:space="0" w:color="auto"/>
      </w:divBdr>
    </w:div>
    <w:div w:id="163278539">
      <w:marLeft w:val="-108"/>
      <w:marRight w:val="0"/>
      <w:marTop w:val="0"/>
      <w:marBottom w:val="0"/>
      <w:divBdr>
        <w:top w:val="none" w:sz="0" w:space="0" w:color="auto"/>
        <w:left w:val="none" w:sz="0" w:space="0" w:color="auto"/>
        <w:bottom w:val="none" w:sz="0" w:space="0" w:color="auto"/>
        <w:right w:val="none" w:sz="0" w:space="0" w:color="auto"/>
      </w:divBdr>
    </w:div>
    <w:div w:id="470556407">
      <w:marLeft w:val="-108"/>
      <w:marRight w:val="0"/>
      <w:marTop w:val="0"/>
      <w:marBottom w:val="0"/>
      <w:divBdr>
        <w:top w:val="none" w:sz="0" w:space="0" w:color="auto"/>
        <w:left w:val="none" w:sz="0" w:space="0" w:color="auto"/>
        <w:bottom w:val="none" w:sz="0" w:space="0" w:color="auto"/>
        <w:right w:val="none" w:sz="0" w:space="0" w:color="auto"/>
      </w:divBdr>
    </w:div>
    <w:div w:id="772239382">
      <w:bodyDiv w:val="1"/>
      <w:marLeft w:val="0"/>
      <w:marRight w:val="0"/>
      <w:marTop w:val="0"/>
      <w:marBottom w:val="0"/>
      <w:divBdr>
        <w:top w:val="none" w:sz="0" w:space="0" w:color="auto"/>
        <w:left w:val="none" w:sz="0" w:space="0" w:color="auto"/>
        <w:bottom w:val="none" w:sz="0" w:space="0" w:color="auto"/>
        <w:right w:val="none" w:sz="0" w:space="0" w:color="auto"/>
      </w:divBdr>
      <w:divsChild>
        <w:div w:id="1039815186">
          <w:marLeft w:val="0"/>
          <w:marRight w:val="0"/>
          <w:marTop w:val="0"/>
          <w:marBottom w:val="0"/>
          <w:divBdr>
            <w:top w:val="none" w:sz="0" w:space="0" w:color="auto"/>
            <w:left w:val="none" w:sz="0" w:space="0" w:color="auto"/>
            <w:bottom w:val="none" w:sz="0" w:space="0" w:color="auto"/>
            <w:right w:val="none" w:sz="0" w:space="0" w:color="auto"/>
          </w:divBdr>
        </w:div>
        <w:div w:id="183448597">
          <w:marLeft w:val="0"/>
          <w:marRight w:val="0"/>
          <w:marTop w:val="0"/>
          <w:marBottom w:val="0"/>
          <w:divBdr>
            <w:top w:val="none" w:sz="0" w:space="0" w:color="auto"/>
            <w:left w:val="none" w:sz="0" w:space="0" w:color="auto"/>
            <w:bottom w:val="none" w:sz="0" w:space="0" w:color="auto"/>
            <w:right w:val="none" w:sz="0" w:space="0" w:color="auto"/>
          </w:divBdr>
        </w:div>
      </w:divsChild>
    </w:div>
    <w:div w:id="967011705">
      <w:marLeft w:val="-108"/>
      <w:marRight w:val="0"/>
      <w:marTop w:val="0"/>
      <w:marBottom w:val="0"/>
      <w:divBdr>
        <w:top w:val="none" w:sz="0" w:space="0" w:color="auto"/>
        <w:left w:val="none" w:sz="0" w:space="0" w:color="auto"/>
        <w:bottom w:val="none" w:sz="0" w:space="0" w:color="auto"/>
        <w:right w:val="none" w:sz="0" w:space="0" w:color="auto"/>
      </w:divBdr>
    </w:div>
    <w:div w:id="1406151100">
      <w:marLeft w:val="-108"/>
      <w:marRight w:val="0"/>
      <w:marTop w:val="0"/>
      <w:marBottom w:val="0"/>
      <w:divBdr>
        <w:top w:val="none" w:sz="0" w:space="0" w:color="auto"/>
        <w:left w:val="none" w:sz="0" w:space="0" w:color="auto"/>
        <w:bottom w:val="none" w:sz="0" w:space="0" w:color="auto"/>
        <w:right w:val="none" w:sz="0" w:space="0" w:color="auto"/>
      </w:divBdr>
    </w:div>
    <w:div w:id="1436100738">
      <w:marLeft w:val="-108"/>
      <w:marRight w:val="0"/>
      <w:marTop w:val="0"/>
      <w:marBottom w:val="0"/>
      <w:divBdr>
        <w:top w:val="none" w:sz="0" w:space="0" w:color="auto"/>
        <w:left w:val="none" w:sz="0" w:space="0" w:color="auto"/>
        <w:bottom w:val="none" w:sz="0" w:space="0" w:color="auto"/>
        <w:right w:val="none" w:sz="0" w:space="0" w:color="auto"/>
      </w:divBdr>
    </w:div>
    <w:div w:id="16112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www.linkedin.com/in/sergey-chmilenko-95785660" TargetMode="External"/><Relationship Id="rId42" Type="http://schemas.openxmlformats.org/officeDocument/2006/relationships/hyperlink" Target="http://expandedramblings.com/index.php/slack-statistics/" TargetMode="External"/><Relationship Id="rId47" Type="http://schemas.openxmlformats.org/officeDocument/2006/relationships/hyperlink" Target="https://dogezer.com" TargetMode="External"/><Relationship Id="rId63" Type="http://schemas.openxmlformats.org/officeDocument/2006/relationships/hyperlink" Target="https://slackpass.io/dogezer" TargetMode="External"/><Relationship Id="rId68" Type="http://schemas.openxmlformats.org/officeDocument/2006/relationships/hyperlink" Target="mailto:team@dogezer.com" TargetMode="Externa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linkedin.com/in/sergey-sukov-89abb7" TargetMode="External"/><Relationship Id="rId11" Type="http://schemas.openxmlformats.org/officeDocument/2006/relationships/hyperlink" Target="http://kickstarter.com" TargetMode="External"/><Relationship Id="rId24" Type="http://schemas.openxmlformats.org/officeDocument/2006/relationships/image" Target="media/image6.png"/><Relationship Id="rId32" Type="http://schemas.openxmlformats.org/officeDocument/2006/relationships/hyperlink" Target="mailto:community@dogezer.com" TargetMode="External"/><Relationship Id="rId37" Type="http://schemas.openxmlformats.org/officeDocument/2006/relationships/hyperlink" Target="https://bitcointalk.org/index.php?topic=2100916.0" TargetMode="External"/><Relationship Id="rId40" Type="http://schemas.openxmlformats.org/officeDocument/2006/relationships/hyperlink" Target="https://en.wikipedia.org/wiki/GitHub" TargetMode="External"/><Relationship Id="rId45" Type="http://schemas.openxmlformats.org/officeDocument/2006/relationships/hyperlink" Target="https://dogezer.com" TargetMode="External"/><Relationship Id="rId53" Type="http://schemas.openxmlformats.org/officeDocument/2006/relationships/hyperlink" Target="https://dogezer.com" TargetMode="External"/><Relationship Id="rId58" Type="http://schemas.openxmlformats.org/officeDocument/2006/relationships/chart" Target="charts/chart3.xml"/><Relationship Id="rId66" Type="http://schemas.openxmlformats.org/officeDocument/2006/relationships/hyperlink" Target="https://dogezer.com" TargetMode="External"/><Relationship Id="rId5" Type="http://schemas.openxmlformats.org/officeDocument/2006/relationships/webSettings" Target="webSettings.xml"/><Relationship Id="rId61" Type="http://schemas.openxmlformats.org/officeDocument/2006/relationships/hyperlink" Target="https://dogezer.com" TargetMode="External"/><Relationship Id="rId19" Type="http://schemas.openxmlformats.org/officeDocument/2006/relationships/hyperlink" Target="https://www.linkedin.com/in/nikita-rams-a90193144" TargetMode="External"/><Relationship Id="rId14" Type="http://schemas.openxmlformats.org/officeDocument/2006/relationships/hyperlink" Target="https://dogezer.com" TargetMode="External"/><Relationship Id="rId22" Type="http://schemas.openxmlformats.org/officeDocument/2006/relationships/image" Target="media/image5.png"/><Relationship Id="rId27" Type="http://schemas.openxmlformats.org/officeDocument/2006/relationships/hyperlink" Target="https://www.linkedin.com/in/alexey-lysakov-4a4343146" TargetMode="External"/><Relationship Id="rId30" Type="http://schemas.openxmlformats.org/officeDocument/2006/relationships/image" Target="media/image9.png"/><Relationship Id="rId35" Type="http://schemas.openxmlformats.org/officeDocument/2006/relationships/hyperlink" Target="https://medium.com/@dogezercom" TargetMode="External"/><Relationship Id="rId43" Type="http://schemas.openxmlformats.org/officeDocument/2006/relationships/hyperlink" Target="http://colony.io" TargetMode="External"/><Relationship Id="rId48" Type="http://schemas.openxmlformats.org/officeDocument/2006/relationships/image" Target="media/image10.png"/><Relationship Id="rId56" Type="http://schemas.openxmlformats.org/officeDocument/2006/relationships/chart" Target="charts/chart1.xml"/><Relationship Id="rId64" Type="http://schemas.openxmlformats.org/officeDocument/2006/relationships/hyperlink" Target="https://dogezer.com" TargetMode="External"/><Relationship Id="rId69" Type="http://schemas.openxmlformats.org/officeDocument/2006/relationships/hyperlink" Target="https://dogezer.com" TargetMode="External"/><Relationship Id="rId8" Type="http://schemas.openxmlformats.org/officeDocument/2006/relationships/hyperlink" Target="http://www.urbandictionary.com/define.php?term=rat%20race" TargetMode="External"/><Relationship Id="rId51" Type="http://schemas.openxmlformats.org/officeDocument/2006/relationships/hyperlink" Target="https://dogezer.com" TargetMode="External"/><Relationship Id="rId72"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upwork.com/" TargetMode="External"/><Relationship Id="rId17" Type="http://schemas.openxmlformats.org/officeDocument/2006/relationships/hyperlink" Target="https://www.linkedin.com/in/alexander-kozlov-2563027" TargetMode="External"/><Relationship Id="rId25" Type="http://schemas.openxmlformats.org/officeDocument/2006/relationships/hyperlink" Target="https://www.linkedin.com/in/dmitriy-dolinin-a429b0a1" TargetMode="External"/><Relationship Id="rId33" Type="http://schemas.openxmlformats.org/officeDocument/2006/relationships/hyperlink" Target="https://twitter.com/DogezerCom" TargetMode="External"/><Relationship Id="rId38" Type="http://schemas.openxmlformats.org/officeDocument/2006/relationships/hyperlink" Target="https://evansdata.com/reports/viewRelease.php?reportID=9" TargetMode="External"/><Relationship Id="rId46" Type="http://schemas.openxmlformats.org/officeDocument/2006/relationships/hyperlink" Target="https://slackpass.io/dogezer" TargetMode="External"/><Relationship Id="rId59" Type="http://schemas.openxmlformats.org/officeDocument/2006/relationships/hyperlink" Target="https://app.smartsheet.com/b/publish?EQBCT=4916c174867c48ff94b33480f48c6722" TargetMode="External"/><Relationship Id="rId67" Type="http://schemas.openxmlformats.org/officeDocument/2006/relationships/hyperlink" Target="https://dogezer.slack.com" TargetMode="External"/><Relationship Id="rId20" Type="http://schemas.openxmlformats.org/officeDocument/2006/relationships/image" Target="media/image4.png"/><Relationship Id="rId41" Type="http://schemas.openxmlformats.org/officeDocument/2006/relationships/hyperlink" Target="https://en.wikipedia.org/wiki/Upwork" TargetMode="External"/><Relationship Id="rId54" Type="http://schemas.openxmlformats.org/officeDocument/2006/relationships/hyperlink" Target="mailto:team@dogezer.com" TargetMode="External"/><Relationship Id="rId62" Type="http://schemas.openxmlformats.org/officeDocument/2006/relationships/hyperlink" Target="https://bitcointalk.org/index.php?topic=2108930.0"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linkedin.com/in/nataliya-kozlova-470339146" TargetMode="External"/><Relationship Id="rId28" Type="http://schemas.openxmlformats.org/officeDocument/2006/relationships/image" Target="media/image8.png"/><Relationship Id="rId36" Type="http://schemas.openxmlformats.org/officeDocument/2006/relationships/hyperlink" Target="https://www.youtube.com/channel/UCxaU9UXzG7VvjHhnlmmSmJA" TargetMode="External"/><Relationship Id="rId49" Type="http://schemas.openxmlformats.org/officeDocument/2006/relationships/image" Target="media/image11.png"/><Relationship Id="rId57" Type="http://schemas.openxmlformats.org/officeDocument/2006/relationships/chart" Target="charts/chart2.xml"/><Relationship Id="rId10" Type="http://schemas.openxmlformats.org/officeDocument/2006/relationships/hyperlink" Target="http://upwork.com" TargetMode="External"/><Relationship Id="rId31" Type="http://schemas.openxmlformats.org/officeDocument/2006/relationships/hyperlink" Target="https://slackpass.io/dogezer" TargetMode="External"/><Relationship Id="rId44" Type="http://schemas.openxmlformats.org/officeDocument/2006/relationships/hyperlink" Target="http://starbase.co" TargetMode="External"/><Relationship Id="rId52" Type="http://schemas.openxmlformats.org/officeDocument/2006/relationships/hyperlink" Target="https://dogezer.com" TargetMode="External"/><Relationship Id="rId60" Type="http://schemas.openxmlformats.org/officeDocument/2006/relationships/hyperlink" Target="http://tenrox.com/glossary/bench-time/" TargetMode="External"/><Relationship Id="rId65" Type="http://schemas.openxmlformats.org/officeDocument/2006/relationships/hyperlink" Target="https://dogezer.com"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hub.com" TargetMode="External"/><Relationship Id="rId13" Type="http://schemas.openxmlformats.org/officeDocument/2006/relationships/hyperlink" Target="https://www.youtube.com/channel/UCxaU9UXzG7VvjHhnlmmSmJA" TargetMode="External"/><Relationship Id="rId18" Type="http://schemas.openxmlformats.org/officeDocument/2006/relationships/image" Target="media/image3.png"/><Relationship Id="rId39" Type="http://schemas.openxmlformats.org/officeDocument/2006/relationships/hyperlink" Target="http://about.crunchbase.com/news/inside-global-q1-2017-vc-market/" TargetMode="External"/><Relationship Id="rId34" Type="http://schemas.openxmlformats.org/officeDocument/2006/relationships/hyperlink" Target="https://www.facebook.com/profile.php?id=100018674143477" TargetMode="External"/><Relationship Id="rId50" Type="http://schemas.openxmlformats.org/officeDocument/2006/relationships/hyperlink" Target="https://dogezer.com" TargetMode="External"/><Relationship Id="rId55" Type="http://schemas.openxmlformats.org/officeDocument/2006/relationships/hyperlink" Target="mailto:team@dogezer.com" TargetMode="External"/><Relationship Id="rId7" Type="http://schemas.openxmlformats.org/officeDocument/2006/relationships/endnotes" Target="endnotes.xml"/><Relationship Id="rId7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$1M</a:t>
            </a:r>
            <a:r>
              <a:rPr lang="en-US" sz="1200" baseline="0">
                <a:latin typeface="Open Sans" panose="020B0606030504020204" pitchFamily="34" charset="0"/>
                <a:ea typeface="Open Sans" panose="020B0606030504020204" pitchFamily="34" charset="0"/>
                <a:cs typeface="Open Sans" panose="020B0606030504020204" pitchFamily="34" charset="0"/>
              </a:rPr>
              <a:t> - $5M</a:t>
            </a:r>
            <a:endParaRPr lang="en-US" sz="12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pieChart>
        <c:varyColors val="1"/>
        <c:ser>
          <c:idx val="2"/>
          <c:order val="2"/>
          <c:tx>
            <c:strRef>
              <c:f>Sheet1!$D$1</c:f>
              <c:strCache>
                <c:ptCount val="1"/>
                <c:pt idx="0">
                  <c:v>Funds Distribution: $1M - $5M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85E4-4A43-B44E-753BF742B285}"/>
              </c:ext>
            </c:extLst>
          </c:dPt>
          <c:cat>
            <c:strRef>
              <c:f>Sheet1!$A$2:$A$5</c:f>
              <c:strCache>
                <c:ptCount val="4"/>
                <c:pt idx="0">
                  <c:v>Legal</c:v>
                </c:pt>
                <c:pt idx="1">
                  <c:v>Development</c:v>
                </c:pt>
                <c:pt idx="2">
                  <c:v>Servers</c:v>
                </c:pt>
                <c:pt idx="3">
                  <c:v>Marketing</c:v>
                </c:pt>
              </c:strCache>
            </c:strRef>
          </c:cat>
          <c:val>
            <c:numRef>
              <c:f>Sheet1!$D$2:$D$5</c:f>
              <c:numCache>
                <c:formatCode>General</c:formatCode>
                <c:ptCount val="4"/>
                <c:pt idx="0">
                  <c:v>10</c:v>
                </c:pt>
                <c:pt idx="1">
                  <c:v>75</c:v>
                </c:pt>
                <c:pt idx="2">
                  <c:v>5</c:v>
                </c:pt>
                <c:pt idx="3">
                  <c:v>10</c:v>
                </c:pt>
              </c:numCache>
            </c:numRef>
          </c:val>
          <c:extLst>
            <c:ext xmlns:c16="http://schemas.microsoft.com/office/drawing/2014/chart" uri="{C3380CC4-5D6E-409C-BE32-E72D297353CC}">
              <c16:uniqueId val="{0000001A-85E4-4A43-B44E-753BF742B285}"/>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85E4-4A43-B44E-753BF742B2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85E4-4A43-B44E-753BF742B2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85E4-4A43-B44E-753BF742B2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85E4-4A43-B44E-753BF742B285}"/>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11-85E4-4A43-B44E-753BF742B285}"/>
                  </c:ext>
                </c:extLst>
              </c15:ser>
            </c15:filteredPieSeries>
            <c15:filteredPie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01-85E4-4A43-B44E-753BF742B285}"/>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03-85E4-4A43-B44E-753BF742B285}"/>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05-85E4-4A43-B44E-753BF742B285}"/>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07-85E4-4A43-B44E-753BF742B285}"/>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Sheet1!$C$2:$C$5</c15:sqref>
                        </c15:formulaRef>
                      </c:ext>
                    </c:extLst>
                    <c:numCache>
                      <c:formatCode>General</c:formatCode>
                      <c:ptCount val="4"/>
                      <c:pt idx="0">
                        <c:v>10</c:v>
                      </c:pt>
                      <c:pt idx="1">
                        <c:v>50</c:v>
                      </c:pt>
                      <c:pt idx="2">
                        <c:v>5</c:v>
                      </c:pt>
                      <c:pt idx="3">
                        <c:v>35</c:v>
                      </c:pt>
                    </c:numCache>
                  </c:numRef>
                </c:val>
                <c:extLst xmlns:c15="http://schemas.microsoft.com/office/drawing/2012/chart">
                  <c:ext xmlns:c16="http://schemas.microsoft.com/office/drawing/2014/chart" uri="{C3380CC4-5D6E-409C-BE32-E72D297353CC}">
                    <c16:uniqueId val="{00000008-85E4-4A43-B44E-753BF742B285}"/>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100">
                <a:latin typeface="Open Sans" panose="020B0606030504020204" pitchFamily="34" charset="0"/>
                <a:ea typeface="Open Sans" panose="020B0606030504020204" pitchFamily="34" charset="0"/>
                <a:cs typeface="Open Sans" panose="020B0606030504020204" pitchFamily="34" charset="0"/>
              </a:rPr>
              <a:t>Funds Distribution: $5M</a:t>
            </a:r>
            <a:r>
              <a:rPr lang="en-US" sz="1100" baseline="0">
                <a:latin typeface="Open Sans" panose="020B0606030504020204" pitchFamily="34" charset="0"/>
                <a:ea typeface="Open Sans" panose="020B0606030504020204" pitchFamily="34" charset="0"/>
                <a:cs typeface="Open Sans" panose="020B0606030504020204" pitchFamily="34" charset="0"/>
              </a:rPr>
              <a:t> - $20M</a:t>
            </a:r>
            <a:endParaRPr lang="en-US" sz="1100">
              <a:latin typeface="Open Sans" panose="020B0606030504020204" pitchFamily="34" charset="0"/>
              <a:ea typeface="Open Sans" panose="020B0606030504020204" pitchFamily="34" charset="0"/>
              <a:cs typeface="Open Sans" panose="020B0606030504020204" pitchFamily="34" charset="0"/>
            </a:endParaRPr>
          </a:p>
        </c:rich>
      </c:tx>
      <c:overlay val="0"/>
      <c:spPr>
        <a:noFill/>
        <a:ln>
          <a:noFill/>
        </a:ln>
        <a:effectLst/>
      </c:spPr>
      <c:txPr>
        <a:bodyPr rot="0" spcFirstLastPara="1" vertOverflow="ellipsis" vert="horz" wrap="square" anchor="ctr" anchorCtr="0"/>
        <a:lstStyle/>
        <a:p>
          <a:pPr>
            <a:defRPr sz="11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1"/>
          <c:order val="1"/>
          <c:tx>
            <c:strRef>
              <c:f>Sheet1!$C$1</c:f>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A513-4A30-9245-B719770F7010}"/>
              </c:ext>
            </c:extLst>
          </c:dPt>
          <c:cat>
            <c:strRef>
              <c:f>Sheet1!$A$2:$A$5</c:f>
              <c:strCache>
                <c:ptCount val="4"/>
                <c:pt idx="0">
                  <c:v>Legal</c:v>
                </c:pt>
                <c:pt idx="1">
                  <c:v>Development</c:v>
                </c:pt>
                <c:pt idx="2">
                  <c:v>Servers</c:v>
                </c:pt>
                <c:pt idx="3">
                  <c:v>Marketing</c:v>
                </c:pt>
              </c:strCache>
            </c:strRef>
          </c:cat>
          <c:val>
            <c:numRef>
              <c:f>Sheet1!$C$2:$C$5</c:f>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11-A513-4A30-9245-B719770F7010}"/>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Sheet1!$B$1</c15:sqref>
                        </c15:formulaRef>
                      </c:ext>
                    </c:extLst>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513-4A30-9245-B719770F701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513-4A30-9245-B719770F701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513-4A30-9245-B719770F701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513-4A30-9245-B719770F701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Sheet1!$B$2:$B$5</c15:sqref>
                        </c15:formulaRef>
                      </c:ext>
                    </c:extLst>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8-A513-4A30-9245-B719770F7010}"/>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3-A513-4A30-9245-B719770F701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5-A513-4A30-9245-B719770F701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7-A513-4A30-9245-B719770F701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9-A513-4A30-9245-B719770F701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1A-A513-4A30-9245-B719770F7010}"/>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r>
              <a:rPr lang="en-US" sz="1200">
                <a:latin typeface="Open Sans" panose="020B0606030504020204" pitchFamily="34" charset="0"/>
                <a:ea typeface="Open Sans" panose="020B0606030504020204" pitchFamily="34" charset="0"/>
                <a:cs typeface="Open Sans" panose="020B0606030504020204" pitchFamily="34" charset="0"/>
              </a:rPr>
              <a:t>Funds Distribution: $30M</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title>
    <c:autoTitleDeleted val="0"/>
    <c:plotArea>
      <c:layout/>
      <c:pieChart>
        <c:varyColors val="1"/>
        <c:ser>
          <c:idx val="0"/>
          <c:order val="0"/>
          <c:tx>
            <c:strRef>
              <c:f>Sheet1!$B$1</c:f>
              <c:strCache>
                <c:ptCount val="1"/>
                <c:pt idx="0">
                  <c:v>Funds Distribution: $30M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1-9436-4124-806E-6EC4B53626F7}"/>
              </c:ext>
            </c:extLst>
          </c:dPt>
          <c:cat>
            <c:strRef>
              <c:f>Sheet1!$A$2:$A$5</c:f>
              <c:strCache>
                <c:ptCount val="4"/>
                <c:pt idx="0">
                  <c:v>Legal</c:v>
                </c:pt>
                <c:pt idx="1">
                  <c:v>Development</c:v>
                </c:pt>
                <c:pt idx="2">
                  <c:v>Servers</c:v>
                </c:pt>
                <c:pt idx="3">
                  <c:v>Marketing</c:v>
                </c:pt>
              </c:strCache>
            </c:strRef>
          </c:cat>
          <c:val>
            <c:numRef>
              <c:f>Sheet1!$B$2:$B$5</c:f>
              <c:numCache>
                <c:formatCode>General</c:formatCode>
                <c:ptCount val="4"/>
                <c:pt idx="0">
                  <c:v>1000000</c:v>
                </c:pt>
                <c:pt idx="1">
                  <c:v>12000000</c:v>
                </c:pt>
                <c:pt idx="2">
                  <c:v>2500000</c:v>
                </c:pt>
                <c:pt idx="3">
                  <c:v>9500000</c:v>
                </c:pt>
              </c:numCache>
            </c:numRef>
          </c:val>
          <c:extLst>
            <c:ext xmlns:c16="http://schemas.microsoft.com/office/drawing/2014/chart" uri="{C3380CC4-5D6E-409C-BE32-E72D297353CC}">
              <c16:uniqueId val="{00000000-9436-4124-806E-6EC4B53626F7}"/>
            </c:ext>
          </c:extLst>
        </c:ser>
        <c:dLbls>
          <c:showLegendKey val="0"/>
          <c:showVal val="0"/>
          <c:showCatName val="0"/>
          <c:showSerName val="0"/>
          <c:showPercent val="0"/>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Funds Distribution: $5M - $25M</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9-2C5A-42C8-A81F-5787F424E5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B-2C5A-42C8-A81F-5787F424E5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D-2C5A-42C8-A81F-5787F424E5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F-2C5A-42C8-A81F-5787F424E5A0}"/>
                    </c:ext>
                  </c:extLst>
                </c:dPt>
                <c:cat>
                  <c:strRef>
                    <c:extLst>
                      <c:ext uri="{02D57815-91ED-43cb-92C2-25804820EDAC}">
                        <c15:formulaRef>
                          <c15:sqref>Sheet1!$A$2:$A$5</c15:sqref>
                        </c15:formulaRef>
                      </c:ext>
                    </c:extLst>
                    <c:strCache>
                      <c:ptCount val="4"/>
                      <c:pt idx="0">
                        <c:v>Legal</c:v>
                      </c:pt>
                      <c:pt idx="1">
                        <c:v>Development</c:v>
                      </c:pt>
                      <c:pt idx="2">
                        <c:v>Servers</c:v>
                      </c:pt>
                      <c:pt idx="3">
                        <c:v>Marketing</c:v>
                      </c:pt>
                    </c:strCache>
                  </c:strRef>
                </c:cat>
                <c:val>
                  <c:numRef>
                    <c:extLst>
                      <c:ext uri="{02D57815-91ED-43cb-92C2-25804820EDAC}">
                        <c15:formulaRef>
                          <c15:sqref>Sheet1!$C$2:$C$5</c15:sqref>
                        </c15:formulaRef>
                      </c:ext>
                    </c:extLst>
                    <c:numCache>
                      <c:formatCode>General</c:formatCode>
                      <c:ptCount val="4"/>
                      <c:pt idx="0">
                        <c:v>10</c:v>
                      </c:pt>
                      <c:pt idx="1">
                        <c:v>50</c:v>
                      </c:pt>
                      <c:pt idx="2">
                        <c:v>5</c:v>
                      </c:pt>
                      <c:pt idx="3">
                        <c:v>35</c:v>
                      </c:pt>
                    </c:numCache>
                  </c:numRef>
                </c:val>
                <c:extLst>
                  <c:ext xmlns:c16="http://schemas.microsoft.com/office/drawing/2014/chart" uri="{C3380CC4-5D6E-409C-BE32-E72D297353CC}">
                    <c16:uniqueId val="{00000002-9436-4124-806E-6EC4B53626F7}"/>
                  </c:ext>
                </c:extLst>
              </c15:ser>
            </c15:filteredPieSeries>
            <c15:filteredPie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Funds Distribution: $1M - $5M</c:v>
                      </c:pt>
                    </c:strCache>
                  </c:strRef>
                </c:tx>
                <c:dPt>
                  <c:idx val="0"/>
                  <c:bubble3D val="0"/>
                  <c:spPr>
                    <a:solidFill>
                      <a:schemeClr val="accent1"/>
                    </a:solidFill>
                    <a:ln w="19050">
                      <a:solidFill>
                        <a:schemeClr val="lt1"/>
                      </a:solidFill>
                    </a:ln>
                    <a:effectLst/>
                  </c:spPr>
                  <c:extLst xmlns:c15="http://schemas.microsoft.com/office/drawing/2012/chart">
                    <c:ext xmlns:c16="http://schemas.microsoft.com/office/drawing/2014/chart" uri="{C3380CC4-5D6E-409C-BE32-E72D297353CC}">
                      <c16:uniqueId val="{00000011-2C5A-42C8-A81F-5787F424E5A0}"/>
                    </c:ext>
                  </c:extLst>
                </c:dPt>
                <c:dPt>
                  <c:idx val="1"/>
                  <c:bubble3D val="0"/>
                  <c:spPr>
                    <a:solidFill>
                      <a:schemeClr val="accent2"/>
                    </a:solidFill>
                    <a:ln w="19050">
                      <a:solidFill>
                        <a:schemeClr val="lt1"/>
                      </a:solidFill>
                    </a:ln>
                    <a:effectLst/>
                  </c:spPr>
                  <c:extLst xmlns:c15="http://schemas.microsoft.com/office/drawing/2012/chart">
                    <c:ext xmlns:c16="http://schemas.microsoft.com/office/drawing/2014/chart" uri="{C3380CC4-5D6E-409C-BE32-E72D297353CC}">
                      <c16:uniqueId val="{00000013-2C5A-42C8-A81F-5787F424E5A0}"/>
                    </c:ext>
                  </c:extLst>
                </c:dPt>
                <c:dPt>
                  <c:idx val="2"/>
                  <c:bubble3D val="0"/>
                  <c:spPr>
                    <a:solidFill>
                      <a:schemeClr val="accent3"/>
                    </a:solidFill>
                    <a:ln w="19050">
                      <a:solidFill>
                        <a:schemeClr val="lt1"/>
                      </a:solidFill>
                    </a:ln>
                    <a:effectLst/>
                  </c:spPr>
                  <c:extLst xmlns:c15="http://schemas.microsoft.com/office/drawing/2012/chart">
                    <c:ext xmlns:c16="http://schemas.microsoft.com/office/drawing/2014/chart" uri="{C3380CC4-5D6E-409C-BE32-E72D297353CC}">
                      <c16:uniqueId val="{00000015-2C5A-42C8-A81F-5787F424E5A0}"/>
                    </c:ext>
                  </c:extLst>
                </c:dPt>
                <c:dPt>
                  <c:idx val="3"/>
                  <c:bubble3D val="0"/>
                  <c:spPr>
                    <a:solidFill>
                      <a:schemeClr val="accent4"/>
                    </a:solidFill>
                    <a:ln w="19050">
                      <a:solidFill>
                        <a:schemeClr val="lt1"/>
                      </a:solidFill>
                    </a:ln>
                    <a:effectLst/>
                  </c:spPr>
                  <c:extLst xmlns:c15="http://schemas.microsoft.com/office/drawing/2012/chart">
                    <c:ext xmlns:c16="http://schemas.microsoft.com/office/drawing/2014/chart" uri="{C3380CC4-5D6E-409C-BE32-E72D297353CC}">
                      <c16:uniqueId val="{00000017-2C5A-42C8-A81F-5787F424E5A0}"/>
                    </c:ext>
                  </c:extLst>
                </c:dPt>
                <c:cat>
                  <c:strRef>
                    <c:extLst xmlns:c15="http://schemas.microsoft.com/office/drawing/2012/chart">
                      <c:ext xmlns:c15="http://schemas.microsoft.com/office/drawing/2012/chart" uri="{02D57815-91ED-43cb-92C2-25804820EDAC}">
                        <c15:formulaRef>
                          <c15:sqref>Sheet1!$A$2:$A$5</c15:sqref>
                        </c15:formulaRef>
                      </c:ext>
                    </c:extLst>
                    <c:strCache>
                      <c:ptCount val="4"/>
                      <c:pt idx="0">
                        <c:v>Legal</c:v>
                      </c:pt>
                      <c:pt idx="1">
                        <c:v>Development</c:v>
                      </c:pt>
                      <c:pt idx="2">
                        <c:v>Servers</c:v>
                      </c:pt>
                      <c:pt idx="3">
                        <c:v>Marketing</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4"/>
                      <c:pt idx="0">
                        <c:v>10</c:v>
                      </c:pt>
                      <c:pt idx="1">
                        <c:v>75</c:v>
                      </c:pt>
                      <c:pt idx="2">
                        <c:v>5</c:v>
                      </c:pt>
                      <c:pt idx="3">
                        <c:v>10</c:v>
                      </c:pt>
                    </c:numCache>
                  </c:numRef>
                </c:val>
                <c:extLst xmlns:c15="http://schemas.microsoft.com/office/drawing/2012/chart">
                  <c:ext xmlns:c16="http://schemas.microsoft.com/office/drawing/2014/chart" uri="{C3380CC4-5D6E-409C-BE32-E72D297353CC}">
                    <c16:uniqueId val="{00000005-9436-4124-806E-6EC4B53626F7}"/>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Open Sans" panose="020B0606030504020204" pitchFamily="34" charset="0"/>
              <a:ea typeface="Open Sans" panose="020B0606030504020204" pitchFamily="34" charset="0"/>
              <a:cs typeface="Open Sans" panose="020B0606030504020204" pitchFamily="34" charset="0"/>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CCA6F-9267-492C-9DCE-0587084A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41</Pages>
  <Words>14490</Words>
  <Characters>82596</Characters>
  <Application>Microsoft Office Word</Application>
  <DocSecurity>0</DocSecurity>
  <Lines>688</Lines>
  <Paragraphs>193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leslieswaner51@outlook.com</dc:creator>
  <cp:keywords/>
  <dc:description/>
  <cp:lastModifiedBy>RenderMachine</cp:lastModifiedBy>
  <cp:revision>8</cp:revision>
  <cp:lastPrinted>2017-09-25T12:24:00Z</cp:lastPrinted>
  <dcterms:created xsi:type="dcterms:W3CDTF">2017-09-25T08:00:00Z</dcterms:created>
  <dcterms:modified xsi:type="dcterms:W3CDTF">2017-09-27T11:52:00Z</dcterms:modified>
</cp:coreProperties>
</file>