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2A2" w:rsidRDefault="009002A2" w:rsidP="009002A2">
      <w:pPr>
        <w:pStyle w:val="Heading1"/>
      </w:pPr>
      <w:bookmarkStart w:id="0" w:name="_Toc500968646"/>
      <w:r w:rsidRPr="00735F87">
        <w:t>Abstract</w:t>
      </w:r>
      <w:bookmarkEnd w:id="0"/>
    </w:p>
    <w:p w:rsidR="009002A2" w:rsidRDefault="009002A2" w:rsidP="009002A2">
      <w:pPr>
        <w:ind w:right="-46"/>
      </w:pPr>
    </w:p>
    <w:p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rsidR="009002A2" w:rsidRDefault="009002A2" w:rsidP="009002A2">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Pr>
          <w:rStyle w:val="Strong"/>
        </w:rPr>
        <w:t>helps</w:t>
      </w:r>
      <w:r w:rsidRPr="002947E2">
        <w:rPr>
          <w:rStyle w:val="Strong"/>
        </w:rPr>
        <w:t xml:space="preserve"> team members</w:t>
      </w:r>
      <w:r w:rsidR="00444CB2">
        <w:rPr>
          <w:rStyle w:val="Strong"/>
        </w:rPr>
        <w:t xml:space="preserve"> to</w:t>
      </w:r>
      <w:r w:rsidRPr="002947E2">
        <w:rPr>
          <w:rStyle w:val="Strong"/>
        </w:rPr>
        <w:t xml:space="preserve"> </w:t>
      </w:r>
      <w:r>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rsidR="009002A2" w:rsidRDefault="009002A2" w:rsidP="009002A2">
      <w:pPr>
        <w:ind w:right="-46"/>
      </w:pPr>
      <w:r>
        <w:t xml:space="preserve">Dogezer integrates the functionality of tools that are similar to GitHub, Jira, Slack, Google Docs, and UpWork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w:t>
      </w:r>
      <w:r w:rsidR="00F22AAE">
        <w:t xml:space="preserve"> Such currency can be stored on a blockchain</w:t>
      </w:r>
      <w:r w:rsidR="0039624C">
        <w:t xml:space="preserve"> (Ethereum or others)</w:t>
      </w:r>
      <w:r w:rsidR="00F22AAE">
        <w:t xml:space="preserve"> for additional traceability</w:t>
      </w:r>
      <w:r w:rsidR="00AE5F35">
        <w:t xml:space="preserve"> and </w:t>
      </w:r>
      <w:r w:rsidR="003A5B76">
        <w:t>auditability</w:t>
      </w:r>
      <w:r w:rsidR="00AE5F35">
        <w:t>.</w:t>
      </w:r>
      <w:r w:rsidR="00F22AAE">
        <w:t xml:space="preserve"> </w:t>
      </w:r>
      <w:r>
        <w:t xml:space="preserve">Individuals executing a project can be paid using project </w:t>
      </w:r>
      <w:r w:rsidRPr="004F6507">
        <w:rPr>
          <w:noProof/>
        </w:rPr>
        <w:t>specific</w:t>
      </w:r>
      <w:r>
        <w:t xml:space="preserve"> currency, which is convertible to a share in the specific project’s success, implementing the “Your team is Your investor” concept.</w:t>
      </w:r>
      <w:r w:rsidR="00F22AAE">
        <w:t xml:space="preserve"> </w:t>
      </w:r>
      <w:r w:rsidR="0001444D">
        <w:t>P</w:t>
      </w:r>
      <w:r w:rsidR="003A5B76">
        <w:t>roject owners can initiate their own ICOs right on the platform and use platform tools to execute it from start till end</w:t>
      </w:r>
      <w:r w:rsidR="0001444D">
        <w:t xml:space="preserve"> </w:t>
      </w:r>
      <w:r w:rsidR="0001444D" w:rsidRPr="0001444D">
        <w:t>in conformity with requirements of applicable law</w:t>
      </w:r>
      <w:r w:rsidR="003A5B76">
        <w:t>.</w:t>
      </w:r>
    </w:p>
    <w:p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rsidR="009002A2" w:rsidRDefault="009002A2" w:rsidP="009002A2">
      <w:pPr>
        <w:ind w:right="-46"/>
      </w:pPr>
      <w:r>
        <w:t>The Dogezer</w:t>
      </w:r>
      <w:r w:rsidR="003A5B76">
        <w:t xml:space="preserve"> team have been working on a solution from the spring of 2016</w:t>
      </w:r>
      <w:r w:rsidR="0001444D">
        <w:t>.</w:t>
      </w:r>
      <w:r w:rsidR="003A5B76">
        <w:t xml:space="preserve"> </w:t>
      </w:r>
      <w:r w:rsidR="0001444D">
        <w:t xml:space="preserve">The </w:t>
      </w:r>
      <w:r w:rsidR="00825D86">
        <w:t>fully functional</w:t>
      </w:r>
      <w:r w:rsidR="003A5B76">
        <w:t xml:space="preserve"> </w:t>
      </w:r>
      <w:r>
        <w:t xml:space="preserve"> </w:t>
      </w:r>
      <w:r w:rsidR="00F22AAE">
        <w:t xml:space="preserve">alpha version is released and available for use at </w:t>
      </w:r>
      <w:r w:rsidR="00F22AAE" w:rsidRPr="00ED3BA8">
        <w:rPr>
          <w:rStyle w:val="linkChar"/>
          <w:rPrChange w:id="1" w:author="RenderMachine" w:date="2017-12-13T22:54:00Z">
            <w:rPr/>
          </w:rPrChange>
        </w:rPr>
        <w:t>https://dogezer.io</w:t>
      </w:r>
      <w:r>
        <w:t xml:space="preserve">. </w:t>
      </w:r>
      <w:r w:rsidR="00F22AAE">
        <w:t>B</w:t>
      </w:r>
      <w:r>
        <w:t xml:space="preserve">eta </w:t>
      </w:r>
      <w:r w:rsidR="00F22AAE">
        <w:t xml:space="preserve">version </w:t>
      </w:r>
      <w:r>
        <w:t xml:space="preserve">is scheduled for summer of 2018 and </w:t>
      </w:r>
      <w:r w:rsidR="003A5B76">
        <w:t xml:space="preserve">1.0 </w:t>
      </w:r>
      <w:r>
        <w:t xml:space="preserve">release will </w:t>
      </w:r>
      <w:r w:rsidRPr="004F6507">
        <w:rPr>
          <w:noProof/>
        </w:rPr>
        <w:t>be launched</w:t>
      </w:r>
      <w:r>
        <w:t xml:space="preserve"> at the end of 2018.</w:t>
      </w:r>
    </w:p>
    <w:p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the </w:t>
      </w:r>
      <w:r w:rsidRPr="0051549B">
        <w:rPr>
          <w:noProof/>
        </w:rPr>
        <w:t>number of</w:t>
      </w:r>
      <w:r>
        <w:t xml:space="preserve"> the Premium Licenses represented by one Token will grow over time.</w:t>
      </w:r>
    </w:p>
    <w:p w:rsidR="009002A2" w:rsidRDefault="009002A2" w:rsidP="00E94C96">
      <w:pPr>
        <w:pStyle w:val="Heading2"/>
      </w:pPr>
    </w:p>
    <w:p w:rsidR="009002A2" w:rsidRPr="009002A2" w:rsidRDefault="009002A2" w:rsidP="009002A2"/>
    <w:p w:rsidR="009002A2" w:rsidDel="00983541" w:rsidRDefault="009002A2" w:rsidP="009002A2">
      <w:pPr>
        <w:rPr>
          <w:del w:id="2" w:author="RenderMachine" w:date="2017-12-13T22:08:00Z"/>
        </w:rPr>
      </w:pPr>
    </w:p>
    <w:p w:rsidR="009002A2" w:rsidDel="00983541" w:rsidRDefault="009002A2" w:rsidP="009002A2">
      <w:pPr>
        <w:rPr>
          <w:del w:id="3" w:author="RenderMachine" w:date="2017-12-13T22:08:00Z"/>
        </w:rPr>
      </w:pPr>
    </w:p>
    <w:p w:rsidR="009002A2" w:rsidRPr="009002A2" w:rsidRDefault="009002A2" w:rsidP="009002A2">
      <w:pPr>
        <w:pStyle w:val="Heading1"/>
      </w:pPr>
      <w:bookmarkStart w:id="4" w:name="_Toc500968647"/>
      <w:r>
        <w:t>INTRO</w:t>
      </w:r>
      <w:bookmarkEnd w:id="4"/>
    </w:p>
    <w:p w:rsidR="00877556" w:rsidRPr="00E94C96" w:rsidRDefault="00086EB8" w:rsidP="00E94C96">
      <w:pPr>
        <w:pStyle w:val="Heading2"/>
      </w:pPr>
      <w:bookmarkStart w:id="5" w:name="_Toc500968648"/>
      <w:r>
        <w:t xml:space="preserve">Revision </w:t>
      </w:r>
      <w:r w:rsidRPr="00017470">
        <w:t>History</w:t>
      </w:r>
      <w:r w:rsidR="00CB08DD">
        <w:t>:</w:t>
      </w:r>
      <w:bookmarkEnd w:id="5"/>
    </w:p>
    <w:tbl>
      <w:tblPr>
        <w:tblStyle w:val="-121"/>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rsidTr="00414F45">
        <w:tc>
          <w:tcPr>
            <w:cnfStyle w:val="001000000000" w:firstRow="0" w:lastRow="0" w:firstColumn="1" w:lastColumn="0" w:oddVBand="0" w:evenVBand="0" w:oddHBand="0" w:evenHBand="0" w:firstRowFirstColumn="0" w:firstRowLastColumn="0" w:lastRowFirstColumn="0" w:lastRowLastColumn="0"/>
            <w:tcW w:w="836" w:type="dxa"/>
          </w:tcPr>
          <w:p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rsidTr="00414F45">
        <w:tc>
          <w:tcPr>
            <w:cnfStyle w:val="001000000000" w:firstRow="0" w:lastRow="0" w:firstColumn="1" w:lastColumn="0" w:oddVBand="0" w:evenVBand="0" w:oddHBand="0" w:evenHBand="0" w:firstRowFirstColumn="0" w:firstRowLastColumn="0" w:lastRowFirstColumn="0" w:lastRowLastColumn="0"/>
            <w:tcW w:w="836" w:type="dxa"/>
          </w:tcPr>
          <w:p w:rsidR="001E28E6" w:rsidRPr="00956FD1" w:rsidRDefault="001E28E6" w:rsidP="00E9079B">
            <w:pPr>
              <w:jc w:val="left"/>
              <w:rPr>
                <w:b w:val="0"/>
              </w:rPr>
            </w:pPr>
            <w:r w:rsidRPr="00956FD1">
              <w:rPr>
                <w:b w:val="0"/>
              </w:rPr>
              <w:t>1.1</w:t>
            </w:r>
          </w:p>
        </w:tc>
        <w:tc>
          <w:tcPr>
            <w:tcW w:w="2977" w:type="dxa"/>
          </w:tcPr>
          <w:p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r>
              <w:t>September 24</w:t>
            </w:r>
            <w:r w:rsidRPr="00E07CB6">
              <w:rPr>
                <w:vertAlign w:val="superscript"/>
              </w:rPr>
              <w:t>th</w:t>
            </w:r>
            <w:r>
              <w:t>, 2017</w:t>
            </w:r>
          </w:p>
        </w:tc>
        <w:tc>
          <w:tcPr>
            <w:tcW w:w="5675" w:type="dxa"/>
          </w:tcPr>
          <w:p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r>
              <w:t xml:space="preserve">Updated ITO dates, preDGZ to DGZ conversion rate, added </w:t>
            </w:r>
            <w:r w:rsidR="009E5E4B">
              <w:t>D</w:t>
            </w:r>
            <w:r>
              <w:t>an to advisors list</w:t>
            </w:r>
            <w:r w:rsidR="009002A2">
              <w:t>, formatting changes</w:t>
            </w:r>
          </w:p>
        </w:tc>
      </w:tr>
      <w:tr w:rsidR="003A5B76" w:rsidTr="00414F45">
        <w:tc>
          <w:tcPr>
            <w:cnfStyle w:val="001000000000" w:firstRow="0" w:lastRow="0" w:firstColumn="1" w:lastColumn="0" w:oddVBand="0" w:evenVBand="0" w:oddHBand="0" w:evenHBand="0" w:firstRowFirstColumn="0" w:firstRowLastColumn="0" w:lastRowFirstColumn="0" w:lastRowLastColumn="0"/>
            <w:tcW w:w="836" w:type="dxa"/>
          </w:tcPr>
          <w:p w:rsidR="003A5B76" w:rsidRPr="00956FD1" w:rsidRDefault="003A5B76" w:rsidP="00E9079B">
            <w:pPr>
              <w:jc w:val="left"/>
              <w:rPr>
                <w:b w:val="0"/>
              </w:rPr>
            </w:pPr>
            <w:r>
              <w:rPr>
                <w:b w:val="0"/>
              </w:rPr>
              <w:t>1.2</w:t>
            </w:r>
          </w:p>
        </w:tc>
        <w:tc>
          <w:tcPr>
            <w:tcW w:w="2977"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December 13</w:t>
            </w:r>
            <w:r w:rsidR="007579C8" w:rsidRPr="00983541">
              <w:rPr>
                <w:vertAlign w:val="superscript"/>
              </w:rPr>
              <w:t>th</w:t>
            </w:r>
            <w:r>
              <w:t>, 2017</w:t>
            </w:r>
          </w:p>
        </w:tc>
        <w:tc>
          <w:tcPr>
            <w:tcW w:w="5675" w:type="dxa"/>
          </w:tcPr>
          <w:p w:rsidR="003A5B76" w:rsidRDefault="003A5B76" w:rsidP="00E9079B">
            <w:pPr>
              <w:jc w:val="left"/>
              <w:cnfStyle w:val="000000000000" w:firstRow="0" w:lastRow="0" w:firstColumn="0" w:lastColumn="0" w:oddVBand="0" w:evenVBand="0" w:oddHBand="0" w:evenHBand="0" w:firstRowFirstColumn="0" w:firstRowLastColumn="0" w:lastRowFirstColumn="0" w:lastRowLastColumn="0"/>
            </w:pPr>
            <w:r>
              <w:t>Cleanup, Updates and Clarifications</w:t>
            </w:r>
          </w:p>
        </w:tc>
      </w:tr>
    </w:tbl>
    <w:p w:rsidR="00FD18F2" w:rsidRPr="00086EB8" w:rsidRDefault="00086EB8" w:rsidP="00017470">
      <w:pPr>
        <w:pStyle w:val="Heading2"/>
        <w:rPr>
          <w:lang w:val="ru-RU"/>
        </w:rPr>
      </w:pPr>
      <w:bookmarkStart w:id="6" w:name="_Toc500968649"/>
      <w:r>
        <w:t>S</w:t>
      </w:r>
      <w:r w:rsidRPr="00FD18F2">
        <w:t xml:space="preserve">tatements and </w:t>
      </w:r>
      <w:r>
        <w:t>W</w:t>
      </w:r>
      <w:r w:rsidRPr="00017470">
        <w:t>arnings</w:t>
      </w:r>
      <w:bookmarkEnd w:id="6"/>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profits can be expected from 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r w:rsidR="003F2D99" w:rsidRPr="00956FD1">
        <w:rPr>
          <w:sz w:val="19"/>
          <w:szCs w:val="19"/>
        </w:rPr>
        <w:t>PreDGZ</w:t>
      </w:r>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rsidR="00832999" w:rsidRPr="00956FD1" w:rsidRDefault="00110695" w:rsidP="00C7304E">
      <w:pPr>
        <w:pStyle w:val="ListParagraph"/>
        <w:numPr>
          <w:ilvl w:val="0"/>
          <w:numId w:val="13"/>
        </w:numPr>
        <w:spacing w:line="264" w:lineRule="auto"/>
        <w:rPr>
          <w:sz w:val="19"/>
          <w:szCs w:val="19"/>
        </w:rPr>
      </w:pPr>
      <w:r w:rsidRPr="00956FD1">
        <w:rPr>
          <w:sz w:val="19"/>
          <w:szCs w:val="19"/>
        </w:rPr>
        <w:t xml:space="preserve">The </w:t>
      </w:r>
      <w:r w:rsidR="003F2D99" w:rsidRPr="00956FD1">
        <w:rPr>
          <w:sz w:val="19"/>
          <w:szCs w:val="19"/>
        </w:rPr>
        <w:t>PreDGZ</w:t>
      </w:r>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rsidR="004F59CB" w:rsidRPr="00956FD1" w:rsidRDefault="008D1593" w:rsidP="00C7304E">
      <w:pPr>
        <w:pStyle w:val="ListParagraph"/>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During the </w:t>
      </w:r>
      <w:r w:rsidR="003F2D99" w:rsidRPr="00956FD1">
        <w:rPr>
          <w:sz w:val="19"/>
          <w:szCs w:val="19"/>
        </w:rPr>
        <w:t>PreITO</w:t>
      </w:r>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r w:rsidR="003F2D99" w:rsidRPr="00956FD1">
        <w:rPr>
          <w:sz w:val="19"/>
          <w:szCs w:val="19"/>
        </w:rPr>
        <w:t>PreDGZ</w:t>
      </w:r>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rsidR="009B51BA" w:rsidRPr="00956FD1" w:rsidRDefault="009B51BA" w:rsidP="00C7304E">
      <w:pPr>
        <w:pStyle w:val="ListParagraph"/>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7" w:name="_Toc500968650"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rsidR="009B51BA" w:rsidRPr="00E94C96" w:rsidRDefault="009B51BA" w:rsidP="00E94C96">
          <w:pPr>
            <w:pStyle w:val="Heading1"/>
          </w:pPr>
          <w:r>
            <w:t>Contents</w:t>
          </w:r>
          <w:bookmarkEnd w:id="7"/>
        </w:p>
        <w:p w:rsidR="00A149C4" w:rsidRDefault="007579C8">
          <w:pPr>
            <w:pStyle w:val="TOC1"/>
            <w:rPr>
              <w:ins w:id="8" w:author="RenderMachine" w:date="2017-12-13T22:48:00Z"/>
              <w:rFonts w:asciiTheme="minorHAnsi" w:eastAsiaTheme="minorEastAsia" w:hAnsiTheme="minorHAnsi" w:cstheme="minorBidi"/>
              <w:noProof/>
              <w:color w:val="auto"/>
              <w:sz w:val="22"/>
              <w:lang w:val="ru-RU" w:eastAsia="ru-RU"/>
            </w:rPr>
          </w:pPr>
          <w:r>
            <w:fldChar w:fldCharType="begin"/>
          </w:r>
          <w:r w:rsidR="009B51BA">
            <w:instrText xml:space="preserve"> TOC \o "1-3" \h \z \u </w:instrText>
          </w:r>
          <w:r>
            <w:fldChar w:fldCharType="separate"/>
          </w:r>
          <w:ins w:id="9" w:author="RenderMachine" w:date="2017-12-13T22:48:00Z">
            <w:r w:rsidR="00A149C4" w:rsidRPr="002342B3">
              <w:rPr>
                <w:rStyle w:val="Hyperlink"/>
                <w:noProof/>
              </w:rPr>
              <w:fldChar w:fldCharType="begin"/>
            </w:r>
            <w:r w:rsidR="00A149C4" w:rsidRPr="002342B3">
              <w:rPr>
                <w:rStyle w:val="Hyperlink"/>
                <w:noProof/>
              </w:rPr>
              <w:instrText xml:space="preserve"> </w:instrText>
            </w:r>
            <w:r w:rsidR="00A149C4">
              <w:rPr>
                <w:noProof/>
              </w:rPr>
              <w:instrText>HYPERLINK \l "_Toc500968646"</w:instrText>
            </w:r>
            <w:r w:rsidR="00A149C4" w:rsidRPr="002342B3">
              <w:rPr>
                <w:rStyle w:val="Hyperlink"/>
                <w:noProof/>
              </w:rPr>
              <w:instrText xml:space="preserve"> </w:instrText>
            </w:r>
            <w:r w:rsidR="00A149C4" w:rsidRPr="002342B3">
              <w:rPr>
                <w:rStyle w:val="Hyperlink"/>
                <w:noProof/>
              </w:rPr>
            </w:r>
            <w:r w:rsidR="00A149C4" w:rsidRPr="002342B3">
              <w:rPr>
                <w:rStyle w:val="Hyperlink"/>
                <w:noProof/>
              </w:rPr>
              <w:fldChar w:fldCharType="separate"/>
            </w:r>
            <w:r w:rsidR="00A149C4" w:rsidRPr="002342B3">
              <w:rPr>
                <w:rStyle w:val="Hyperlink"/>
                <w:noProof/>
                <w:lang w:bidi="en-US"/>
              </w:rPr>
              <w:t>Abstract</w:t>
            </w:r>
            <w:r w:rsidR="00A149C4">
              <w:rPr>
                <w:noProof/>
                <w:webHidden/>
              </w:rPr>
              <w:tab/>
            </w:r>
            <w:r w:rsidR="00A149C4">
              <w:rPr>
                <w:noProof/>
                <w:webHidden/>
              </w:rPr>
              <w:fldChar w:fldCharType="begin"/>
            </w:r>
            <w:r w:rsidR="00A149C4">
              <w:rPr>
                <w:noProof/>
                <w:webHidden/>
              </w:rPr>
              <w:instrText xml:space="preserve"> PAGEREF _Toc500968646 \h </w:instrText>
            </w:r>
            <w:r w:rsidR="00A149C4">
              <w:rPr>
                <w:noProof/>
                <w:webHidden/>
              </w:rPr>
            </w:r>
          </w:ins>
          <w:r w:rsidR="00A149C4">
            <w:rPr>
              <w:noProof/>
              <w:webHidden/>
            </w:rPr>
            <w:fldChar w:fldCharType="separate"/>
          </w:r>
          <w:ins w:id="10" w:author="RenderMachine" w:date="2017-12-14T10:15:00Z">
            <w:r w:rsidR="003F2B10">
              <w:rPr>
                <w:noProof/>
                <w:webHidden/>
              </w:rPr>
              <w:t>1</w:t>
            </w:r>
          </w:ins>
          <w:ins w:id="11" w:author="RenderMachine" w:date="2017-12-13T22:48:00Z">
            <w:r w:rsidR="00A149C4">
              <w:rPr>
                <w:noProof/>
                <w:webHidden/>
              </w:rPr>
              <w:fldChar w:fldCharType="end"/>
            </w:r>
            <w:r w:rsidR="00A149C4" w:rsidRPr="002342B3">
              <w:rPr>
                <w:rStyle w:val="Hyperlink"/>
                <w:noProof/>
              </w:rPr>
              <w:fldChar w:fldCharType="end"/>
            </w:r>
          </w:ins>
        </w:p>
        <w:p w:rsidR="00A149C4" w:rsidRDefault="00A149C4">
          <w:pPr>
            <w:pStyle w:val="TOC1"/>
            <w:rPr>
              <w:ins w:id="12" w:author="RenderMachine" w:date="2017-12-13T22:48:00Z"/>
              <w:rFonts w:asciiTheme="minorHAnsi" w:eastAsiaTheme="minorEastAsia" w:hAnsiTheme="minorHAnsi" w:cstheme="minorBidi"/>
              <w:noProof/>
              <w:color w:val="auto"/>
              <w:sz w:val="22"/>
              <w:lang w:val="ru-RU" w:eastAsia="ru-RU"/>
            </w:rPr>
          </w:pPr>
          <w:ins w:id="1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"_Toc500968647"</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lang w:bidi="en-US"/>
              </w:rPr>
              <w:t>INTRO</w:t>
            </w:r>
            <w:r>
              <w:rPr>
                <w:noProof/>
                <w:webHidden/>
              </w:rPr>
              <w:tab/>
            </w:r>
            <w:r>
              <w:rPr>
                <w:noProof/>
                <w:webHidden/>
              </w:rPr>
              <w:fldChar w:fldCharType="begin"/>
            </w:r>
            <w:r>
              <w:rPr>
                <w:noProof/>
                <w:webHidden/>
              </w:rPr>
              <w:instrText xml:space="preserve"> PAGEREF _Toc500968647 \h </w:instrText>
            </w:r>
            <w:r>
              <w:rPr>
                <w:noProof/>
                <w:webHidden/>
              </w:rPr>
            </w:r>
          </w:ins>
          <w:r>
            <w:rPr>
              <w:noProof/>
              <w:webHidden/>
            </w:rPr>
            <w:fldChar w:fldCharType="separate"/>
          </w:r>
          <w:ins w:id="14" w:author="RenderMachine" w:date="2017-12-14T10:15:00Z">
            <w:r w:rsidR="003F2B10">
              <w:rPr>
                <w:noProof/>
                <w:webHidden/>
              </w:rPr>
              <w:t>2</w:t>
            </w:r>
          </w:ins>
          <w:ins w:id="1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6" w:author="RenderMachine" w:date="2017-12-13T22:48:00Z"/>
              <w:rFonts w:asciiTheme="minorHAnsi" w:eastAsiaTheme="minorEastAsia" w:hAnsiTheme="minorHAnsi" w:cstheme="minorBidi"/>
              <w:noProof/>
              <w:color w:val="auto"/>
              <w:sz w:val="22"/>
              <w:lang w:val="ru-RU" w:eastAsia="ru-RU"/>
            </w:rPr>
          </w:pPr>
          <w:ins w:id="1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"_Toc500968648"</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Revision History:</w:t>
            </w:r>
            <w:r>
              <w:rPr>
                <w:noProof/>
                <w:webHidden/>
              </w:rPr>
              <w:tab/>
            </w:r>
            <w:r>
              <w:rPr>
                <w:noProof/>
                <w:webHidden/>
              </w:rPr>
              <w:fldChar w:fldCharType="begin"/>
            </w:r>
            <w:r>
              <w:rPr>
                <w:noProof/>
                <w:webHidden/>
              </w:rPr>
              <w:instrText xml:space="preserve"> PAGEREF _Toc500968648 \h </w:instrText>
            </w:r>
            <w:r>
              <w:rPr>
                <w:noProof/>
                <w:webHidden/>
              </w:rPr>
            </w:r>
          </w:ins>
          <w:r>
            <w:rPr>
              <w:noProof/>
              <w:webHidden/>
            </w:rPr>
            <w:fldChar w:fldCharType="separate"/>
          </w:r>
          <w:ins w:id="18" w:author="RenderMachine" w:date="2017-12-14T10:15:00Z">
            <w:r w:rsidR="003F2B10">
              <w:rPr>
                <w:noProof/>
                <w:webHidden/>
              </w:rPr>
              <w:t>2</w:t>
            </w:r>
          </w:ins>
          <w:ins w:id="1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20" w:author="RenderMachine" w:date="2017-12-13T22:48:00Z"/>
              <w:rFonts w:asciiTheme="minorHAnsi" w:eastAsiaTheme="minorEastAsia" w:hAnsiTheme="minorHAnsi" w:cstheme="minorBidi"/>
              <w:noProof/>
              <w:color w:val="auto"/>
              <w:sz w:val="22"/>
              <w:lang w:val="ru-RU" w:eastAsia="ru-RU"/>
            </w:rPr>
          </w:pPr>
          <w:ins w:id="2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"_Toc500968649"</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Statements and Warnings</w:t>
            </w:r>
            <w:r>
              <w:rPr>
                <w:noProof/>
                <w:webHidden/>
              </w:rPr>
              <w:tab/>
            </w:r>
            <w:r>
              <w:rPr>
                <w:noProof/>
                <w:webHidden/>
              </w:rPr>
              <w:fldChar w:fldCharType="begin"/>
            </w:r>
            <w:r>
              <w:rPr>
                <w:noProof/>
                <w:webHidden/>
              </w:rPr>
              <w:instrText xml:space="preserve"> PAGEREF _Toc500968649 \h </w:instrText>
            </w:r>
            <w:r>
              <w:rPr>
                <w:noProof/>
                <w:webHidden/>
              </w:rPr>
            </w:r>
          </w:ins>
          <w:r>
            <w:rPr>
              <w:noProof/>
              <w:webHidden/>
            </w:rPr>
            <w:fldChar w:fldCharType="separate"/>
          </w:r>
          <w:ins w:id="22" w:author="RenderMachine" w:date="2017-12-14T10:15:00Z">
            <w:r w:rsidR="003F2B10">
              <w:rPr>
                <w:noProof/>
                <w:webHidden/>
              </w:rPr>
              <w:t>2</w:t>
            </w:r>
          </w:ins>
          <w:ins w:id="23" w:author="RenderMachine" w:date="2017-12-13T22:48:00Z">
            <w:r>
              <w:rPr>
                <w:noProof/>
                <w:webHidden/>
              </w:rPr>
              <w:fldChar w:fldCharType="end"/>
            </w:r>
            <w:r w:rsidRPr="002342B3">
              <w:rPr>
                <w:rStyle w:val="Hyperlink"/>
                <w:noProof/>
              </w:rPr>
              <w:fldChar w:fldCharType="end"/>
            </w:r>
          </w:ins>
        </w:p>
        <w:p w:rsidR="00A149C4" w:rsidRDefault="00A149C4">
          <w:pPr>
            <w:pStyle w:val="TOC1"/>
            <w:rPr>
              <w:ins w:id="24" w:author="RenderMachine" w:date="2017-12-13T22:48:00Z"/>
              <w:rFonts w:asciiTheme="minorHAnsi" w:eastAsiaTheme="minorEastAsia" w:hAnsiTheme="minorHAnsi" w:cstheme="minorBidi"/>
              <w:noProof/>
              <w:color w:val="auto"/>
              <w:sz w:val="22"/>
              <w:lang w:val="ru-RU" w:eastAsia="ru-RU"/>
            </w:rPr>
          </w:pPr>
          <w:ins w:id="2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"_Toc500968650"</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lang w:bidi="en-US"/>
              </w:rPr>
              <w:t>Contents</w:t>
            </w:r>
            <w:r>
              <w:rPr>
                <w:noProof/>
                <w:webHidden/>
              </w:rPr>
              <w:tab/>
            </w:r>
            <w:r>
              <w:rPr>
                <w:noProof/>
                <w:webHidden/>
              </w:rPr>
              <w:fldChar w:fldCharType="begin"/>
            </w:r>
            <w:r>
              <w:rPr>
                <w:noProof/>
                <w:webHidden/>
              </w:rPr>
              <w:instrText xml:space="preserve"> PAGEREF _Toc500968650 \h </w:instrText>
            </w:r>
            <w:r>
              <w:rPr>
                <w:noProof/>
                <w:webHidden/>
              </w:rPr>
            </w:r>
          </w:ins>
          <w:r>
            <w:rPr>
              <w:noProof/>
              <w:webHidden/>
            </w:rPr>
            <w:fldChar w:fldCharType="separate"/>
          </w:r>
          <w:ins w:id="26" w:author="RenderMachine" w:date="2017-12-14T10:15:00Z">
            <w:r w:rsidR="003F2B10">
              <w:rPr>
                <w:noProof/>
                <w:webHidden/>
              </w:rPr>
              <w:t>3</w:t>
            </w:r>
          </w:ins>
          <w:ins w:id="27" w:author="RenderMachine" w:date="2017-12-13T22:48:00Z">
            <w:r>
              <w:rPr>
                <w:noProof/>
                <w:webHidden/>
              </w:rPr>
              <w:fldChar w:fldCharType="end"/>
            </w:r>
            <w:r w:rsidRPr="002342B3">
              <w:rPr>
                <w:rStyle w:val="Hyperlink"/>
                <w:noProof/>
              </w:rPr>
              <w:fldChar w:fldCharType="end"/>
            </w:r>
          </w:ins>
        </w:p>
        <w:p w:rsidR="00A149C4" w:rsidRDefault="00A149C4">
          <w:pPr>
            <w:pStyle w:val="TOC1"/>
            <w:rPr>
              <w:ins w:id="28" w:author="RenderMachine" w:date="2017-12-13T22:48:00Z"/>
              <w:rFonts w:asciiTheme="minorHAnsi" w:eastAsiaTheme="minorEastAsia" w:hAnsiTheme="minorHAnsi" w:cstheme="minorBidi"/>
              <w:noProof/>
              <w:color w:val="auto"/>
              <w:sz w:val="22"/>
              <w:lang w:val="ru-RU" w:eastAsia="ru-RU"/>
            </w:rPr>
          </w:pPr>
          <w:ins w:id="2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"_Toc500968651"</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lang w:bidi="en-US"/>
              </w:rPr>
              <w:t>Introduction</w:t>
            </w:r>
            <w:r>
              <w:rPr>
                <w:noProof/>
                <w:webHidden/>
              </w:rPr>
              <w:tab/>
            </w:r>
            <w:r>
              <w:rPr>
                <w:noProof/>
                <w:webHidden/>
              </w:rPr>
              <w:fldChar w:fldCharType="begin"/>
            </w:r>
            <w:r>
              <w:rPr>
                <w:noProof/>
                <w:webHidden/>
              </w:rPr>
              <w:instrText xml:space="preserve"> PAGEREF _Toc500968651 \h </w:instrText>
            </w:r>
            <w:r>
              <w:rPr>
                <w:noProof/>
                <w:webHidden/>
              </w:rPr>
            </w:r>
          </w:ins>
          <w:r>
            <w:rPr>
              <w:noProof/>
              <w:webHidden/>
            </w:rPr>
            <w:fldChar w:fldCharType="separate"/>
          </w:r>
          <w:ins w:id="30" w:author="RenderMachine" w:date="2017-12-14T10:15:00Z">
            <w:r w:rsidR="003F2B10">
              <w:rPr>
                <w:noProof/>
                <w:webHidden/>
              </w:rPr>
              <w:t>5</w:t>
            </w:r>
          </w:ins>
          <w:ins w:id="3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32" w:author="RenderMachine" w:date="2017-12-13T22:48:00Z"/>
              <w:rFonts w:asciiTheme="minorHAnsi" w:eastAsiaTheme="minorEastAsia" w:hAnsiTheme="minorHAnsi" w:cstheme="minorBidi"/>
              <w:noProof/>
              <w:color w:val="auto"/>
              <w:sz w:val="22"/>
              <w:lang w:val="ru-RU" w:eastAsia="ru-RU"/>
            </w:rPr>
          </w:pPr>
          <w:ins w:id="3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"_Toc500968652"</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Analysis</w:t>
            </w:r>
            <w:r>
              <w:rPr>
                <w:noProof/>
                <w:webHidden/>
              </w:rPr>
              <w:tab/>
            </w:r>
            <w:r>
              <w:rPr>
                <w:noProof/>
                <w:webHidden/>
              </w:rPr>
              <w:fldChar w:fldCharType="begin"/>
            </w:r>
            <w:r>
              <w:rPr>
                <w:noProof/>
                <w:webHidden/>
              </w:rPr>
              <w:instrText xml:space="preserve"> PAGEREF _Toc500968652 \h </w:instrText>
            </w:r>
            <w:r>
              <w:rPr>
                <w:noProof/>
                <w:webHidden/>
              </w:rPr>
            </w:r>
          </w:ins>
          <w:r>
            <w:rPr>
              <w:noProof/>
              <w:webHidden/>
            </w:rPr>
            <w:fldChar w:fldCharType="separate"/>
          </w:r>
          <w:ins w:id="34" w:author="RenderMachine" w:date="2017-12-14T10:15:00Z">
            <w:r w:rsidR="003F2B10">
              <w:rPr>
                <w:noProof/>
                <w:webHidden/>
              </w:rPr>
              <w:t>5</w:t>
            </w:r>
          </w:ins>
          <w:ins w:id="3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36" w:author="RenderMachine" w:date="2017-12-13T22:48:00Z"/>
              <w:rFonts w:asciiTheme="minorHAnsi" w:eastAsiaTheme="minorEastAsia" w:hAnsiTheme="minorHAnsi" w:cstheme="minorBidi"/>
              <w:noProof/>
              <w:color w:val="auto"/>
              <w:sz w:val="22"/>
              <w:lang w:val="ru-RU" w:eastAsia="ru-RU"/>
            </w:rPr>
          </w:pPr>
          <w:ins w:id="3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"_Toc500968653"</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Problems Solved</w:t>
            </w:r>
            <w:r>
              <w:rPr>
                <w:noProof/>
                <w:webHidden/>
              </w:rPr>
              <w:tab/>
            </w:r>
            <w:r>
              <w:rPr>
                <w:noProof/>
                <w:webHidden/>
              </w:rPr>
              <w:fldChar w:fldCharType="begin"/>
            </w:r>
            <w:r>
              <w:rPr>
                <w:noProof/>
                <w:webHidden/>
              </w:rPr>
              <w:instrText xml:space="preserve"> PAGEREF _Toc500968653 \h </w:instrText>
            </w:r>
            <w:r>
              <w:rPr>
                <w:noProof/>
                <w:webHidden/>
              </w:rPr>
            </w:r>
          </w:ins>
          <w:r>
            <w:rPr>
              <w:noProof/>
              <w:webHidden/>
            </w:rPr>
            <w:fldChar w:fldCharType="separate"/>
          </w:r>
          <w:ins w:id="38" w:author="RenderMachine" w:date="2017-12-14T10:15:00Z">
            <w:r w:rsidR="003F2B10">
              <w:rPr>
                <w:noProof/>
                <w:webHidden/>
              </w:rPr>
              <w:t>7</w:t>
            </w:r>
          </w:ins>
          <w:ins w:id="39" w:author="RenderMachine" w:date="2017-12-13T22:48:00Z">
            <w:r>
              <w:rPr>
                <w:noProof/>
                <w:webHidden/>
              </w:rPr>
              <w:fldChar w:fldCharType="end"/>
            </w:r>
            <w:r w:rsidRPr="002342B3">
              <w:rPr>
                <w:rStyle w:val="Hyperlink"/>
                <w:noProof/>
              </w:rPr>
              <w:fldChar w:fldCharType="end"/>
            </w:r>
          </w:ins>
        </w:p>
        <w:p w:rsidR="00A149C4" w:rsidRDefault="00A149C4">
          <w:pPr>
            <w:pStyle w:val="TOC1"/>
            <w:rPr>
              <w:ins w:id="40" w:author="RenderMachine" w:date="2017-12-13T22:48:00Z"/>
              <w:rFonts w:asciiTheme="minorHAnsi" w:eastAsiaTheme="minorEastAsia" w:hAnsiTheme="minorHAnsi" w:cstheme="minorBidi"/>
              <w:noProof/>
              <w:color w:val="auto"/>
              <w:sz w:val="22"/>
              <w:lang w:val="ru-RU" w:eastAsia="ru-RU"/>
            </w:rPr>
          </w:pPr>
          <w:ins w:id="4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"_Toc500968654"</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 xml:space="preserve">The Dogezer </w:t>
            </w:r>
            <w:r w:rsidRPr="002342B3">
              <w:rPr>
                <w:rStyle w:val="Hyperlink"/>
                <w:noProof/>
                <w:lang w:bidi="en-US"/>
              </w:rPr>
              <w:t>Solution</w:t>
            </w:r>
            <w:r>
              <w:rPr>
                <w:noProof/>
                <w:webHidden/>
              </w:rPr>
              <w:tab/>
            </w:r>
            <w:r>
              <w:rPr>
                <w:noProof/>
                <w:webHidden/>
              </w:rPr>
              <w:fldChar w:fldCharType="begin"/>
            </w:r>
            <w:r>
              <w:rPr>
                <w:noProof/>
                <w:webHidden/>
              </w:rPr>
              <w:instrText xml:space="preserve"> PAGEREF _Toc500968654 \h </w:instrText>
            </w:r>
            <w:r>
              <w:rPr>
                <w:noProof/>
                <w:webHidden/>
              </w:rPr>
            </w:r>
          </w:ins>
          <w:r>
            <w:rPr>
              <w:noProof/>
              <w:webHidden/>
            </w:rPr>
            <w:fldChar w:fldCharType="separate"/>
          </w:r>
          <w:ins w:id="42" w:author="RenderMachine" w:date="2017-12-14T10:15:00Z">
            <w:r w:rsidR="003F2B10">
              <w:rPr>
                <w:noProof/>
                <w:webHidden/>
              </w:rPr>
              <w:t>8</w:t>
            </w:r>
          </w:ins>
          <w:ins w:id="4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44" w:author="RenderMachine" w:date="2017-12-13T22:48:00Z"/>
              <w:rFonts w:asciiTheme="minorHAnsi" w:eastAsiaTheme="minorEastAsia" w:hAnsiTheme="minorHAnsi" w:cstheme="minorBidi"/>
              <w:noProof/>
              <w:color w:val="auto"/>
              <w:sz w:val="22"/>
              <w:lang w:val="ru-RU" w:eastAsia="ru-RU"/>
            </w:rPr>
          </w:pPr>
          <w:ins w:id="4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"_Toc500968655"</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Dogezer in </w:t>
            </w:r>
            <w:r w:rsidRPr="002342B3">
              <w:rPr>
                <w:rStyle w:val="Hyperlink"/>
                <w:noProof/>
              </w:rPr>
              <w:t>20</w:t>
            </w:r>
            <w:r w:rsidRPr="002342B3">
              <w:rPr>
                <w:rStyle w:val="Hyperlink"/>
                <w:rFonts w:eastAsia="Times New Roman"/>
                <w:noProof/>
              </w:rPr>
              <w:t xml:space="preserve"> Words</w:t>
            </w:r>
            <w:r>
              <w:rPr>
                <w:noProof/>
                <w:webHidden/>
              </w:rPr>
              <w:tab/>
            </w:r>
            <w:r>
              <w:rPr>
                <w:noProof/>
                <w:webHidden/>
              </w:rPr>
              <w:fldChar w:fldCharType="begin"/>
            </w:r>
            <w:r>
              <w:rPr>
                <w:noProof/>
                <w:webHidden/>
              </w:rPr>
              <w:instrText xml:space="preserve"> PAGEREF _Toc500968655 \h </w:instrText>
            </w:r>
            <w:r>
              <w:rPr>
                <w:noProof/>
                <w:webHidden/>
              </w:rPr>
            </w:r>
          </w:ins>
          <w:r>
            <w:rPr>
              <w:noProof/>
              <w:webHidden/>
            </w:rPr>
            <w:fldChar w:fldCharType="separate"/>
          </w:r>
          <w:ins w:id="46" w:author="RenderMachine" w:date="2017-12-14T10:15:00Z">
            <w:r w:rsidR="003F2B10">
              <w:rPr>
                <w:noProof/>
                <w:webHidden/>
              </w:rPr>
              <w:t>8</w:t>
            </w:r>
          </w:ins>
          <w:ins w:id="4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48" w:author="RenderMachine" w:date="2017-12-13T22:48:00Z"/>
              <w:rFonts w:asciiTheme="minorHAnsi" w:eastAsiaTheme="minorEastAsia" w:hAnsiTheme="minorHAnsi" w:cstheme="minorBidi"/>
              <w:noProof/>
              <w:color w:val="auto"/>
              <w:sz w:val="22"/>
              <w:lang w:val="ru-RU" w:eastAsia="ru-RU"/>
            </w:rPr>
          </w:pPr>
          <w:ins w:id="4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"_Toc500968656"</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Dogezer </w:t>
            </w:r>
            <w:r w:rsidRPr="002342B3">
              <w:rPr>
                <w:rStyle w:val="Hyperlink"/>
                <w:noProof/>
              </w:rPr>
              <w:t>Solution</w:t>
            </w:r>
            <w:r w:rsidRPr="002342B3">
              <w:rPr>
                <w:rStyle w:val="Hyperlink"/>
                <w:rFonts w:eastAsia="Times New Roman"/>
                <w:noProof/>
              </w:rPr>
              <w:t xml:space="preserve"> Explained</w:t>
            </w:r>
            <w:r>
              <w:rPr>
                <w:noProof/>
                <w:webHidden/>
              </w:rPr>
              <w:tab/>
            </w:r>
            <w:r>
              <w:rPr>
                <w:noProof/>
                <w:webHidden/>
              </w:rPr>
              <w:fldChar w:fldCharType="begin"/>
            </w:r>
            <w:r>
              <w:rPr>
                <w:noProof/>
                <w:webHidden/>
              </w:rPr>
              <w:instrText xml:space="preserve"> PAGEREF _Toc500968656 \h </w:instrText>
            </w:r>
            <w:r>
              <w:rPr>
                <w:noProof/>
                <w:webHidden/>
              </w:rPr>
            </w:r>
          </w:ins>
          <w:r>
            <w:rPr>
              <w:noProof/>
              <w:webHidden/>
            </w:rPr>
            <w:fldChar w:fldCharType="separate"/>
          </w:r>
          <w:ins w:id="50" w:author="RenderMachine" w:date="2017-12-14T10:15:00Z">
            <w:r w:rsidR="003F2B10">
              <w:rPr>
                <w:noProof/>
                <w:webHidden/>
              </w:rPr>
              <w:t>8</w:t>
            </w:r>
          </w:ins>
          <w:ins w:id="5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52" w:author="RenderMachine" w:date="2017-12-13T22:48:00Z"/>
              <w:rFonts w:asciiTheme="minorHAnsi" w:eastAsiaTheme="minorEastAsia" w:hAnsiTheme="minorHAnsi" w:cstheme="minorBidi"/>
              <w:noProof/>
              <w:color w:val="auto"/>
              <w:sz w:val="22"/>
              <w:lang w:val="ru-RU" w:eastAsia="ru-RU"/>
            </w:rPr>
          </w:pPr>
          <w:ins w:id="5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"_Toc500968657"</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Proof</w:t>
            </w:r>
            <w:r w:rsidRPr="002342B3">
              <w:rPr>
                <w:rStyle w:val="Hyperlink"/>
                <w:rFonts w:eastAsia="Times New Roman"/>
                <w:noProof/>
              </w:rPr>
              <w:t xml:space="preserve"> of Concept</w:t>
            </w:r>
            <w:r>
              <w:rPr>
                <w:noProof/>
                <w:webHidden/>
              </w:rPr>
              <w:tab/>
            </w:r>
            <w:r>
              <w:rPr>
                <w:noProof/>
                <w:webHidden/>
              </w:rPr>
              <w:fldChar w:fldCharType="begin"/>
            </w:r>
            <w:r>
              <w:rPr>
                <w:noProof/>
                <w:webHidden/>
              </w:rPr>
              <w:instrText xml:space="preserve"> PAGEREF _Toc500968657 \h </w:instrText>
            </w:r>
            <w:r>
              <w:rPr>
                <w:noProof/>
                <w:webHidden/>
              </w:rPr>
            </w:r>
          </w:ins>
          <w:r>
            <w:rPr>
              <w:noProof/>
              <w:webHidden/>
            </w:rPr>
            <w:fldChar w:fldCharType="separate"/>
          </w:r>
          <w:ins w:id="54" w:author="RenderMachine" w:date="2017-12-14T10:15:00Z">
            <w:r w:rsidR="003F2B10">
              <w:rPr>
                <w:noProof/>
                <w:webHidden/>
              </w:rPr>
              <w:t>9</w:t>
            </w:r>
          </w:ins>
          <w:ins w:id="55" w:author="RenderMachine" w:date="2017-12-13T22:48:00Z">
            <w:r>
              <w:rPr>
                <w:noProof/>
                <w:webHidden/>
              </w:rPr>
              <w:fldChar w:fldCharType="end"/>
            </w:r>
            <w:r w:rsidRPr="002342B3">
              <w:rPr>
                <w:rStyle w:val="Hyperlink"/>
                <w:noProof/>
              </w:rPr>
              <w:fldChar w:fldCharType="end"/>
            </w:r>
          </w:ins>
        </w:p>
        <w:p w:rsidR="00A149C4" w:rsidRDefault="00A149C4">
          <w:pPr>
            <w:pStyle w:val="TOC1"/>
            <w:rPr>
              <w:ins w:id="56" w:author="RenderMachine" w:date="2017-12-13T22:48:00Z"/>
              <w:rFonts w:asciiTheme="minorHAnsi" w:eastAsiaTheme="minorEastAsia" w:hAnsiTheme="minorHAnsi" w:cstheme="minorBidi"/>
              <w:noProof/>
              <w:color w:val="auto"/>
              <w:sz w:val="22"/>
              <w:lang w:val="ru-RU" w:eastAsia="ru-RU"/>
            </w:rPr>
          </w:pPr>
          <w:ins w:id="5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"_Toc500968658"</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Platform Features</w:t>
            </w:r>
            <w:r>
              <w:rPr>
                <w:noProof/>
                <w:webHidden/>
              </w:rPr>
              <w:tab/>
            </w:r>
            <w:r>
              <w:rPr>
                <w:noProof/>
                <w:webHidden/>
              </w:rPr>
              <w:fldChar w:fldCharType="begin"/>
            </w:r>
            <w:r>
              <w:rPr>
                <w:noProof/>
                <w:webHidden/>
              </w:rPr>
              <w:instrText xml:space="preserve"> PAGEREF _Toc500968658 \h </w:instrText>
            </w:r>
            <w:r>
              <w:rPr>
                <w:noProof/>
                <w:webHidden/>
              </w:rPr>
            </w:r>
          </w:ins>
          <w:r>
            <w:rPr>
              <w:noProof/>
              <w:webHidden/>
            </w:rPr>
            <w:fldChar w:fldCharType="separate"/>
          </w:r>
          <w:ins w:id="58" w:author="RenderMachine" w:date="2017-12-14T10:15:00Z">
            <w:r w:rsidR="003F2B10">
              <w:rPr>
                <w:noProof/>
                <w:webHidden/>
              </w:rPr>
              <w:t>10</w:t>
            </w:r>
          </w:ins>
          <w:ins w:id="5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60" w:author="RenderMachine" w:date="2017-12-13T22:48:00Z"/>
              <w:rFonts w:asciiTheme="minorHAnsi" w:eastAsiaTheme="minorEastAsia" w:hAnsiTheme="minorHAnsi" w:cstheme="minorBidi"/>
              <w:noProof/>
              <w:color w:val="auto"/>
              <w:sz w:val="22"/>
              <w:lang w:val="ru-RU" w:eastAsia="ru-RU"/>
            </w:rPr>
          </w:pPr>
          <w:ins w:id="6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"_Toc500968659"</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Project </w:t>
            </w:r>
            <w:r w:rsidRPr="002342B3">
              <w:rPr>
                <w:rStyle w:val="Hyperlink"/>
                <w:noProof/>
              </w:rPr>
              <w:t>Creation</w:t>
            </w:r>
            <w:r w:rsidRPr="002342B3">
              <w:rPr>
                <w:rStyle w:val="Hyperlink"/>
                <w:rFonts w:eastAsia="Times New Roman"/>
                <w:noProof/>
              </w:rPr>
              <w:t xml:space="preserve"> &amp; Templates</w:t>
            </w:r>
            <w:r>
              <w:rPr>
                <w:noProof/>
                <w:webHidden/>
              </w:rPr>
              <w:tab/>
            </w:r>
            <w:r>
              <w:rPr>
                <w:noProof/>
                <w:webHidden/>
              </w:rPr>
              <w:fldChar w:fldCharType="begin"/>
            </w:r>
            <w:r>
              <w:rPr>
                <w:noProof/>
                <w:webHidden/>
              </w:rPr>
              <w:instrText xml:space="preserve"> PAGEREF _Toc500968659 \h </w:instrText>
            </w:r>
            <w:r>
              <w:rPr>
                <w:noProof/>
                <w:webHidden/>
              </w:rPr>
            </w:r>
          </w:ins>
          <w:r>
            <w:rPr>
              <w:noProof/>
              <w:webHidden/>
            </w:rPr>
            <w:fldChar w:fldCharType="separate"/>
          </w:r>
          <w:ins w:id="62" w:author="RenderMachine" w:date="2017-12-14T10:15:00Z">
            <w:r w:rsidR="003F2B10">
              <w:rPr>
                <w:noProof/>
                <w:webHidden/>
              </w:rPr>
              <w:t>10</w:t>
            </w:r>
          </w:ins>
          <w:ins w:id="6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64" w:author="RenderMachine" w:date="2017-12-13T22:48:00Z"/>
              <w:rFonts w:asciiTheme="minorHAnsi" w:eastAsiaTheme="minorEastAsia" w:hAnsiTheme="minorHAnsi" w:cstheme="minorBidi"/>
              <w:noProof/>
              <w:color w:val="auto"/>
              <w:sz w:val="22"/>
              <w:lang w:val="ru-RU" w:eastAsia="ru-RU"/>
            </w:rPr>
          </w:pPr>
          <w:ins w:id="6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"_Toc500968660"</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DoFinance</w:t>
            </w:r>
            <w:r>
              <w:rPr>
                <w:noProof/>
                <w:webHidden/>
              </w:rPr>
              <w:tab/>
            </w:r>
            <w:r>
              <w:rPr>
                <w:noProof/>
                <w:webHidden/>
              </w:rPr>
              <w:fldChar w:fldCharType="begin"/>
            </w:r>
            <w:r>
              <w:rPr>
                <w:noProof/>
                <w:webHidden/>
              </w:rPr>
              <w:instrText xml:space="preserve"> PAGEREF _Toc500968660 \h </w:instrText>
            </w:r>
            <w:r>
              <w:rPr>
                <w:noProof/>
                <w:webHidden/>
              </w:rPr>
            </w:r>
          </w:ins>
          <w:r>
            <w:rPr>
              <w:noProof/>
              <w:webHidden/>
            </w:rPr>
            <w:fldChar w:fldCharType="separate"/>
          </w:r>
          <w:ins w:id="66" w:author="RenderMachine" w:date="2017-12-14T10:15:00Z">
            <w:r w:rsidR="003F2B10">
              <w:rPr>
                <w:noProof/>
                <w:webHidden/>
              </w:rPr>
              <w:t>11</w:t>
            </w:r>
          </w:ins>
          <w:ins w:id="6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68" w:author="RenderMachine" w:date="2017-12-13T22:48:00Z"/>
              <w:rFonts w:asciiTheme="minorHAnsi" w:eastAsiaTheme="minorEastAsia" w:hAnsiTheme="minorHAnsi" w:cstheme="minorBidi"/>
              <w:noProof/>
              <w:color w:val="auto"/>
              <w:sz w:val="22"/>
              <w:lang w:val="ru-RU" w:eastAsia="ru-RU"/>
            </w:rPr>
          </w:pPr>
          <w:ins w:id="6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"_Toc500968661"</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DoIssues and DoIterations</w:t>
            </w:r>
            <w:r>
              <w:rPr>
                <w:noProof/>
                <w:webHidden/>
              </w:rPr>
              <w:tab/>
            </w:r>
            <w:r>
              <w:rPr>
                <w:noProof/>
                <w:webHidden/>
              </w:rPr>
              <w:fldChar w:fldCharType="begin"/>
            </w:r>
            <w:r>
              <w:rPr>
                <w:noProof/>
                <w:webHidden/>
              </w:rPr>
              <w:instrText xml:space="preserve"> PAGEREF _Toc500968661 \h </w:instrText>
            </w:r>
            <w:r>
              <w:rPr>
                <w:noProof/>
                <w:webHidden/>
              </w:rPr>
            </w:r>
          </w:ins>
          <w:r>
            <w:rPr>
              <w:noProof/>
              <w:webHidden/>
            </w:rPr>
            <w:fldChar w:fldCharType="separate"/>
          </w:r>
          <w:ins w:id="70" w:author="RenderMachine" w:date="2017-12-14T10:15:00Z">
            <w:r w:rsidR="003F2B10">
              <w:rPr>
                <w:noProof/>
                <w:webHidden/>
              </w:rPr>
              <w:t>14</w:t>
            </w:r>
          </w:ins>
          <w:ins w:id="7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72" w:author="RenderMachine" w:date="2017-12-13T22:48:00Z"/>
              <w:rFonts w:asciiTheme="minorHAnsi" w:eastAsiaTheme="minorEastAsia" w:hAnsiTheme="minorHAnsi" w:cstheme="minorBidi"/>
              <w:noProof/>
              <w:color w:val="auto"/>
              <w:sz w:val="22"/>
              <w:lang w:val="ru-RU" w:eastAsia="ru-RU"/>
            </w:rPr>
          </w:pPr>
          <w:ins w:id="7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"_Toc500968662"</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Executing your ICO on Dogezer Platform</w:t>
            </w:r>
            <w:r>
              <w:rPr>
                <w:noProof/>
                <w:webHidden/>
              </w:rPr>
              <w:tab/>
            </w:r>
            <w:r>
              <w:rPr>
                <w:noProof/>
                <w:webHidden/>
              </w:rPr>
              <w:fldChar w:fldCharType="begin"/>
            </w:r>
            <w:r>
              <w:rPr>
                <w:noProof/>
                <w:webHidden/>
              </w:rPr>
              <w:instrText xml:space="preserve"> PAGEREF _Toc500968662 \h </w:instrText>
            </w:r>
            <w:r>
              <w:rPr>
                <w:noProof/>
                <w:webHidden/>
              </w:rPr>
            </w:r>
          </w:ins>
          <w:r>
            <w:rPr>
              <w:noProof/>
              <w:webHidden/>
            </w:rPr>
            <w:fldChar w:fldCharType="separate"/>
          </w:r>
          <w:ins w:id="74" w:author="RenderMachine" w:date="2017-12-14T10:15:00Z">
            <w:r w:rsidR="003F2B10">
              <w:rPr>
                <w:noProof/>
                <w:webHidden/>
              </w:rPr>
              <w:t>14</w:t>
            </w:r>
          </w:ins>
          <w:ins w:id="7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76" w:author="RenderMachine" w:date="2017-12-13T22:48:00Z"/>
              <w:rFonts w:asciiTheme="minorHAnsi" w:eastAsiaTheme="minorEastAsia" w:hAnsiTheme="minorHAnsi" w:cstheme="minorBidi"/>
              <w:noProof/>
              <w:color w:val="auto"/>
              <w:sz w:val="22"/>
              <w:lang w:val="ru-RU" w:eastAsia="ru-RU"/>
            </w:rPr>
          </w:pPr>
          <w:ins w:id="7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"_Toc500968663"</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Teams; Karma &amp; Ratings; Users &amp; </w:t>
            </w:r>
            <w:r w:rsidRPr="002342B3">
              <w:rPr>
                <w:rStyle w:val="Hyperlink"/>
                <w:noProof/>
              </w:rPr>
              <w:t>Projects</w:t>
            </w:r>
            <w:r w:rsidRPr="002342B3">
              <w:rPr>
                <w:rStyle w:val="Hyperlink"/>
                <w:rFonts w:eastAsia="Times New Roman"/>
                <w:noProof/>
              </w:rPr>
              <w:t xml:space="preserve"> Marketplaces</w:t>
            </w:r>
            <w:r>
              <w:rPr>
                <w:noProof/>
                <w:webHidden/>
              </w:rPr>
              <w:tab/>
            </w:r>
            <w:r>
              <w:rPr>
                <w:noProof/>
                <w:webHidden/>
              </w:rPr>
              <w:fldChar w:fldCharType="begin"/>
            </w:r>
            <w:r>
              <w:rPr>
                <w:noProof/>
                <w:webHidden/>
              </w:rPr>
              <w:instrText xml:space="preserve"> PAGEREF _Toc500968663 \h </w:instrText>
            </w:r>
            <w:r>
              <w:rPr>
                <w:noProof/>
                <w:webHidden/>
              </w:rPr>
            </w:r>
          </w:ins>
          <w:r>
            <w:rPr>
              <w:noProof/>
              <w:webHidden/>
            </w:rPr>
            <w:fldChar w:fldCharType="separate"/>
          </w:r>
          <w:ins w:id="78" w:author="RenderMachine" w:date="2017-12-14T10:15:00Z">
            <w:r w:rsidR="003F2B10">
              <w:rPr>
                <w:noProof/>
                <w:webHidden/>
              </w:rPr>
              <w:t>14</w:t>
            </w:r>
          </w:ins>
          <w:ins w:id="7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80" w:author="RenderMachine" w:date="2017-12-13T22:48:00Z"/>
              <w:rFonts w:asciiTheme="minorHAnsi" w:eastAsiaTheme="minorEastAsia" w:hAnsiTheme="minorHAnsi" w:cstheme="minorBidi"/>
              <w:noProof/>
              <w:color w:val="auto"/>
              <w:sz w:val="22"/>
              <w:lang w:val="ru-RU" w:eastAsia="ru-RU"/>
            </w:rPr>
          </w:pPr>
          <w:ins w:id="8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"_Toc500968664"</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DoMessaging</w:t>
            </w:r>
            <w:r>
              <w:rPr>
                <w:noProof/>
                <w:webHidden/>
              </w:rPr>
              <w:tab/>
            </w:r>
            <w:r>
              <w:rPr>
                <w:noProof/>
                <w:webHidden/>
              </w:rPr>
              <w:fldChar w:fldCharType="begin"/>
            </w:r>
            <w:r>
              <w:rPr>
                <w:noProof/>
                <w:webHidden/>
              </w:rPr>
              <w:instrText xml:space="preserve"> PAGEREF _Toc500968664 \h </w:instrText>
            </w:r>
            <w:r>
              <w:rPr>
                <w:noProof/>
                <w:webHidden/>
              </w:rPr>
            </w:r>
          </w:ins>
          <w:r>
            <w:rPr>
              <w:noProof/>
              <w:webHidden/>
            </w:rPr>
            <w:fldChar w:fldCharType="separate"/>
          </w:r>
          <w:ins w:id="82" w:author="RenderMachine" w:date="2017-12-14T10:15:00Z">
            <w:r w:rsidR="003F2B10">
              <w:rPr>
                <w:noProof/>
                <w:webHidden/>
              </w:rPr>
              <w:t>15</w:t>
            </w:r>
          </w:ins>
          <w:ins w:id="8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84" w:author="RenderMachine" w:date="2017-12-13T22:48:00Z"/>
              <w:rFonts w:asciiTheme="minorHAnsi" w:eastAsiaTheme="minorEastAsia" w:hAnsiTheme="minorHAnsi" w:cstheme="minorBidi"/>
              <w:noProof/>
              <w:color w:val="auto"/>
              <w:sz w:val="22"/>
              <w:lang w:val="ru-RU" w:eastAsia="ru-RU"/>
            </w:rPr>
          </w:pPr>
          <w:ins w:id="8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"_Toc500968665"</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DoGit &amp; DoWiki</w:t>
            </w:r>
            <w:r>
              <w:rPr>
                <w:noProof/>
                <w:webHidden/>
              </w:rPr>
              <w:tab/>
            </w:r>
            <w:r>
              <w:rPr>
                <w:noProof/>
                <w:webHidden/>
              </w:rPr>
              <w:fldChar w:fldCharType="begin"/>
            </w:r>
            <w:r>
              <w:rPr>
                <w:noProof/>
                <w:webHidden/>
              </w:rPr>
              <w:instrText xml:space="preserve"> PAGEREF _Toc500968665 \h </w:instrText>
            </w:r>
            <w:r>
              <w:rPr>
                <w:noProof/>
                <w:webHidden/>
              </w:rPr>
            </w:r>
          </w:ins>
          <w:r>
            <w:rPr>
              <w:noProof/>
              <w:webHidden/>
            </w:rPr>
            <w:fldChar w:fldCharType="separate"/>
          </w:r>
          <w:ins w:id="86" w:author="RenderMachine" w:date="2017-12-14T10:15:00Z">
            <w:r w:rsidR="003F2B10">
              <w:rPr>
                <w:noProof/>
                <w:webHidden/>
              </w:rPr>
              <w:t>15</w:t>
            </w:r>
          </w:ins>
          <w:ins w:id="8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88" w:author="RenderMachine" w:date="2017-12-13T22:48:00Z"/>
              <w:rFonts w:asciiTheme="minorHAnsi" w:eastAsiaTheme="minorEastAsia" w:hAnsiTheme="minorHAnsi" w:cstheme="minorBidi"/>
              <w:noProof/>
              <w:color w:val="auto"/>
              <w:sz w:val="22"/>
              <w:lang w:val="ru-RU" w:eastAsia="ru-RU"/>
            </w:rPr>
          </w:pPr>
          <w:ins w:id="8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"_Toc500968666"</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DoFiles &amp; DoDocs</w:t>
            </w:r>
            <w:r>
              <w:rPr>
                <w:noProof/>
                <w:webHidden/>
              </w:rPr>
              <w:tab/>
            </w:r>
            <w:r>
              <w:rPr>
                <w:noProof/>
                <w:webHidden/>
              </w:rPr>
              <w:fldChar w:fldCharType="begin"/>
            </w:r>
            <w:r>
              <w:rPr>
                <w:noProof/>
                <w:webHidden/>
              </w:rPr>
              <w:instrText xml:space="preserve"> PAGEREF _Toc500968666 \h </w:instrText>
            </w:r>
            <w:r>
              <w:rPr>
                <w:noProof/>
                <w:webHidden/>
              </w:rPr>
            </w:r>
          </w:ins>
          <w:r>
            <w:rPr>
              <w:noProof/>
              <w:webHidden/>
            </w:rPr>
            <w:fldChar w:fldCharType="separate"/>
          </w:r>
          <w:ins w:id="90" w:author="RenderMachine" w:date="2017-12-14T10:15:00Z">
            <w:r w:rsidR="003F2B10">
              <w:rPr>
                <w:noProof/>
                <w:webHidden/>
              </w:rPr>
              <w:t>15</w:t>
            </w:r>
          </w:ins>
          <w:ins w:id="9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92" w:author="RenderMachine" w:date="2017-12-13T22:48:00Z"/>
              <w:rFonts w:asciiTheme="minorHAnsi" w:eastAsiaTheme="minorEastAsia" w:hAnsiTheme="minorHAnsi" w:cstheme="minorBidi"/>
              <w:noProof/>
              <w:color w:val="auto"/>
              <w:sz w:val="22"/>
              <w:lang w:val="ru-RU" w:eastAsia="ru-RU"/>
            </w:rPr>
          </w:pPr>
          <w:ins w:id="9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"_Toc500968667"</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Planning, Analysis and Reporting Tools</w:t>
            </w:r>
            <w:r>
              <w:rPr>
                <w:noProof/>
                <w:webHidden/>
              </w:rPr>
              <w:tab/>
            </w:r>
            <w:r>
              <w:rPr>
                <w:noProof/>
                <w:webHidden/>
              </w:rPr>
              <w:fldChar w:fldCharType="begin"/>
            </w:r>
            <w:r>
              <w:rPr>
                <w:noProof/>
                <w:webHidden/>
              </w:rPr>
              <w:instrText xml:space="preserve"> PAGEREF _Toc500968667 \h </w:instrText>
            </w:r>
            <w:r>
              <w:rPr>
                <w:noProof/>
                <w:webHidden/>
              </w:rPr>
            </w:r>
          </w:ins>
          <w:r>
            <w:rPr>
              <w:noProof/>
              <w:webHidden/>
            </w:rPr>
            <w:fldChar w:fldCharType="separate"/>
          </w:r>
          <w:ins w:id="94" w:author="RenderMachine" w:date="2017-12-14T10:15:00Z">
            <w:r w:rsidR="003F2B10">
              <w:rPr>
                <w:noProof/>
                <w:webHidden/>
              </w:rPr>
              <w:t>16</w:t>
            </w:r>
          </w:ins>
          <w:ins w:id="9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96" w:author="RenderMachine" w:date="2017-12-13T22:48:00Z"/>
              <w:rFonts w:asciiTheme="minorHAnsi" w:eastAsiaTheme="minorEastAsia" w:hAnsiTheme="minorHAnsi" w:cstheme="minorBidi"/>
              <w:noProof/>
              <w:color w:val="auto"/>
              <w:sz w:val="22"/>
              <w:lang w:val="ru-RU" w:eastAsia="ru-RU"/>
            </w:rPr>
          </w:pPr>
          <w:ins w:id="9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"_Toc500968668"</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Legal and </w:t>
            </w:r>
            <w:r w:rsidRPr="002342B3">
              <w:rPr>
                <w:rStyle w:val="Hyperlink"/>
                <w:noProof/>
              </w:rPr>
              <w:t>Fraud</w:t>
            </w:r>
            <w:r w:rsidRPr="002342B3">
              <w:rPr>
                <w:rStyle w:val="Hyperlink"/>
                <w:rFonts w:eastAsia="Times New Roman"/>
                <w:noProof/>
              </w:rPr>
              <w:t xml:space="preserve"> Handling</w:t>
            </w:r>
            <w:r>
              <w:rPr>
                <w:noProof/>
                <w:webHidden/>
              </w:rPr>
              <w:tab/>
            </w:r>
            <w:r>
              <w:rPr>
                <w:noProof/>
                <w:webHidden/>
              </w:rPr>
              <w:fldChar w:fldCharType="begin"/>
            </w:r>
            <w:r>
              <w:rPr>
                <w:noProof/>
                <w:webHidden/>
              </w:rPr>
              <w:instrText xml:space="preserve"> PAGEREF _Toc500968668 \h </w:instrText>
            </w:r>
            <w:r>
              <w:rPr>
                <w:noProof/>
                <w:webHidden/>
              </w:rPr>
            </w:r>
          </w:ins>
          <w:r>
            <w:rPr>
              <w:noProof/>
              <w:webHidden/>
            </w:rPr>
            <w:fldChar w:fldCharType="separate"/>
          </w:r>
          <w:ins w:id="98" w:author="RenderMachine" w:date="2017-12-14T10:15:00Z">
            <w:r w:rsidR="003F2B10">
              <w:rPr>
                <w:noProof/>
                <w:webHidden/>
              </w:rPr>
              <w:t>16</w:t>
            </w:r>
          </w:ins>
          <w:ins w:id="9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00" w:author="RenderMachine" w:date="2017-12-13T22:48:00Z"/>
              <w:rFonts w:asciiTheme="minorHAnsi" w:eastAsiaTheme="minorEastAsia" w:hAnsiTheme="minorHAnsi" w:cstheme="minorBidi"/>
              <w:noProof/>
              <w:color w:val="auto"/>
              <w:sz w:val="22"/>
              <w:lang w:val="ru-RU" w:eastAsia="ru-RU"/>
            </w:rPr>
          </w:pPr>
          <w:ins w:id="10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"_Toc500968669"</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Future</w:t>
            </w:r>
            <w:r w:rsidRPr="002342B3">
              <w:rPr>
                <w:rStyle w:val="Hyperlink"/>
                <w:rFonts w:eastAsia="Times New Roman"/>
                <w:noProof/>
              </w:rPr>
              <w:t xml:space="preserve"> Features</w:t>
            </w:r>
            <w:r>
              <w:rPr>
                <w:noProof/>
                <w:webHidden/>
              </w:rPr>
              <w:tab/>
            </w:r>
            <w:r>
              <w:rPr>
                <w:noProof/>
                <w:webHidden/>
              </w:rPr>
              <w:fldChar w:fldCharType="begin"/>
            </w:r>
            <w:r>
              <w:rPr>
                <w:noProof/>
                <w:webHidden/>
              </w:rPr>
              <w:instrText xml:space="preserve"> PAGEREF _Toc500968669 \h </w:instrText>
            </w:r>
            <w:r>
              <w:rPr>
                <w:noProof/>
                <w:webHidden/>
              </w:rPr>
            </w:r>
          </w:ins>
          <w:r>
            <w:rPr>
              <w:noProof/>
              <w:webHidden/>
            </w:rPr>
            <w:fldChar w:fldCharType="separate"/>
          </w:r>
          <w:ins w:id="102" w:author="RenderMachine" w:date="2017-12-14T10:15:00Z">
            <w:r w:rsidR="003F2B10">
              <w:rPr>
                <w:noProof/>
                <w:webHidden/>
              </w:rPr>
              <w:t>17</w:t>
            </w:r>
          </w:ins>
          <w:ins w:id="10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04" w:author="RenderMachine" w:date="2017-12-13T22:48:00Z"/>
              <w:rFonts w:asciiTheme="minorHAnsi" w:eastAsiaTheme="minorEastAsia" w:hAnsiTheme="minorHAnsi" w:cstheme="minorBidi"/>
              <w:noProof/>
              <w:color w:val="auto"/>
              <w:sz w:val="22"/>
              <w:lang w:val="ru-RU" w:eastAsia="ru-RU"/>
            </w:rPr>
          </w:pPr>
          <w:ins w:id="10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"_Toc500968670"</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Dogezer</w:t>
            </w:r>
            <w:r w:rsidRPr="002342B3">
              <w:rPr>
                <w:rStyle w:val="Hyperlink"/>
                <w:rFonts w:eastAsia="Times New Roman"/>
                <w:noProof/>
              </w:rPr>
              <w:t xml:space="preserve"> @ Dogezer</w:t>
            </w:r>
            <w:r>
              <w:rPr>
                <w:noProof/>
                <w:webHidden/>
              </w:rPr>
              <w:tab/>
            </w:r>
            <w:r>
              <w:rPr>
                <w:noProof/>
                <w:webHidden/>
              </w:rPr>
              <w:fldChar w:fldCharType="begin"/>
            </w:r>
            <w:r>
              <w:rPr>
                <w:noProof/>
                <w:webHidden/>
              </w:rPr>
              <w:instrText xml:space="preserve"> PAGEREF _Toc500968670 \h </w:instrText>
            </w:r>
            <w:r>
              <w:rPr>
                <w:noProof/>
                <w:webHidden/>
              </w:rPr>
            </w:r>
          </w:ins>
          <w:r>
            <w:rPr>
              <w:noProof/>
              <w:webHidden/>
            </w:rPr>
            <w:fldChar w:fldCharType="separate"/>
          </w:r>
          <w:ins w:id="106" w:author="RenderMachine" w:date="2017-12-14T10:15:00Z">
            <w:r w:rsidR="003F2B10">
              <w:rPr>
                <w:noProof/>
                <w:webHidden/>
              </w:rPr>
              <w:t>18</w:t>
            </w:r>
          </w:ins>
          <w:ins w:id="107" w:author="RenderMachine" w:date="2017-12-13T22:48:00Z">
            <w:r>
              <w:rPr>
                <w:noProof/>
                <w:webHidden/>
              </w:rPr>
              <w:fldChar w:fldCharType="end"/>
            </w:r>
            <w:r w:rsidRPr="002342B3">
              <w:rPr>
                <w:rStyle w:val="Hyperlink"/>
                <w:noProof/>
              </w:rPr>
              <w:fldChar w:fldCharType="end"/>
            </w:r>
          </w:ins>
        </w:p>
        <w:p w:rsidR="00A149C4" w:rsidRDefault="00A149C4">
          <w:pPr>
            <w:pStyle w:val="TOC1"/>
            <w:rPr>
              <w:ins w:id="108" w:author="RenderMachine" w:date="2017-12-13T22:48:00Z"/>
              <w:rFonts w:asciiTheme="minorHAnsi" w:eastAsiaTheme="minorEastAsia" w:hAnsiTheme="minorHAnsi" w:cstheme="minorBidi"/>
              <w:noProof/>
              <w:color w:val="auto"/>
              <w:sz w:val="22"/>
              <w:lang w:val="ru-RU" w:eastAsia="ru-RU"/>
            </w:rPr>
          </w:pPr>
          <w:ins w:id="10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"_Toc500968671"</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Dogezer - Now and Future</w:t>
            </w:r>
            <w:r>
              <w:rPr>
                <w:noProof/>
                <w:webHidden/>
              </w:rPr>
              <w:tab/>
            </w:r>
            <w:r>
              <w:rPr>
                <w:noProof/>
                <w:webHidden/>
              </w:rPr>
              <w:fldChar w:fldCharType="begin"/>
            </w:r>
            <w:r>
              <w:rPr>
                <w:noProof/>
                <w:webHidden/>
              </w:rPr>
              <w:instrText xml:space="preserve"> PAGEREF _Toc500968671 \h </w:instrText>
            </w:r>
            <w:r>
              <w:rPr>
                <w:noProof/>
                <w:webHidden/>
              </w:rPr>
            </w:r>
          </w:ins>
          <w:r>
            <w:rPr>
              <w:noProof/>
              <w:webHidden/>
            </w:rPr>
            <w:fldChar w:fldCharType="separate"/>
          </w:r>
          <w:ins w:id="110" w:author="RenderMachine" w:date="2017-12-14T10:15:00Z">
            <w:r w:rsidR="003F2B10">
              <w:rPr>
                <w:noProof/>
                <w:webHidden/>
              </w:rPr>
              <w:t>19</w:t>
            </w:r>
          </w:ins>
          <w:ins w:id="11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12" w:author="RenderMachine" w:date="2017-12-13T22:48:00Z"/>
              <w:rFonts w:asciiTheme="minorHAnsi" w:eastAsiaTheme="minorEastAsia" w:hAnsiTheme="minorHAnsi" w:cstheme="minorBidi"/>
              <w:noProof/>
              <w:color w:val="auto"/>
              <w:sz w:val="22"/>
              <w:lang w:val="ru-RU" w:eastAsia="ru-RU"/>
            </w:rPr>
          </w:pPr>
          <w:ins w:id="11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"_Toc500968672"</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Current State of </w:t>
            </w:r>
            <w:r w:rsidRPr="002342B3">
              <w:rPr>
                <w:rStyle w:val="Hyperlink"/>
                <w:noProof/>
              </w:rPr>
              <w:t>Development</w:t>
            </w:r>
            <w:r>
              <w:rPr>
                <w:noProof/>
                <w:webHidden/>
              </w:rPr>
              <w:tab/>
            </w:r>
            <w:r>
              <w:rPr>
                <w:noProof/>
                <w:webHidden/>
              </w:rPr>
              <w:fldChar w:fldCharType="begin"/>
            </w:r>
            <w:r>
              <w:rPr>
                <w:noProof/>
                <w:webHidden/>
              </w:rPr>
              <w:instrText xml:space="preserve"> PAGEREF _Toc500968672 \h </w:instrText>
            </w:r>
            <w:r>
              <w:rPr>
                <w:noProof/>
                <w:webHidden/>
              </w:rPr>
            </w:r>
          </w:ins>
          <w:r>
            <w:rPr>
              <w:noProof/>
              <w:webHidden/>
            </w:rPr>
            <w:fldChar w:fldCharType="separate"/>
          </w:r>
          <w:ins w:id="114" w:author="RenderMachine" w:date="2017-12-14T10:15:00Z">
            <w:r w:rsidR="003F2B10">
              <w:rPr>
                <w:noProof/>
                <w:webHidden/>
              </w:rPr>
              <w:t>19</w:t>
            </w:r>
          </w:ins>
          <w:ins w:id="11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16" w:author="RenderMachine" w:date="2017-12-13T22:48:00Z"/>
              <w:rFonts w:asciiTheme="minorHAnsi" w:eastAsiaTheme="minorEastAsia" w:hAnsiTheme="minorHAnsi" w:cstheme="minorBidi"/>
              <w:noProof/>
              <w:color w:val="auto"/>
              <w:sz w:val="22"/>
              <w:lang w:val="ru-RU" w:eastAsia="ru-RU"/>
            </w:rPr>
          </w:pPr>
          <w:ins w:id="11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"_Toc500968673"</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Roadmap</w:t>
            </w:r>
            <w:r>
              <w:rPr>
                <w:noProof/>
                <w:webHidden/>
              </w:rPr>
              <w:tab/>
            </w:r>
            <w:r>
              <w:rPr>
                <w:noProof/>
                <w:webHidden/>
              </w:rPr>
              <w:fldChar w:fldCharType="begin"/>
            </w:r>
            <w:r>
              <w:rPr>
                <w:noProof/>
                <w:webHidden/>
              </w:rPr>
              <w:instrText xml:space="preserve"> PAGEREF _Toc500968673 \h </w:instrText>
            </w:r>
            <w:r>
              <w:rPr>
                <w:noProof/>
                <w:webHidden/>
              </w:rPr>
            </w:r>
          </w:ins>
          <w:r>
            <w:rPr>
              <w:noProof/>
              <w:webHidden/>
            </w:rPr>
            <w:fldChar w:fldCharType="separate"/>
          </w:r>
          <w:ins w:id="118" w:author="RenderMachine" w:date="2017-12-14T10:15:00Z">
            <w:r w:rsidR="003F2B10">
              <w:rPr>
                <w:noProof/>
                <w:webHidden/>
              </w:rPr>
              <w:t>19</w:t>
            </w:r>
          </w:ins>
          <w:ins w:id="11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20" w:author="RenderMachine" w:date="2017-12-13T22:48:00Z"/>
              <w:rFonts w:asciiTheme="minorHAnsi" w:eastAsiaTheme="minorEastAsia" w:hAnsiTheme="minorHAnsi" w:cstheme="minorBidi"/>
              <w:noProof/>
              <w:color w:val="auto"/>
              <w:sz w:val="22"/>
              <w:lang w:val="ru-RU" w:eastAsia="ru-RU"/>
            </w:rPr>
          </w:pPr>
          <w:ins w:id="12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"_Toc500968674"</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Architecture</w:t>
            </w:r>
            <w:r>
              <w:rPr>
                <w:noProof/>
                <w:webHidden/>
              </w:rPr>
              <w:tab/>
            </w:r>
            <w:r>
              <w:rPr>
                <w:noProof/>
                <w:webHidden/>
              </w:rPr>
              <w:fldChar w:fldCharType="begin"/>
            </w:r>
            <w:r>
              <w:rPr>
                <w:noProof/>
                <w:webHidden/>
              </w:rPr>
              <w:instrText xml:space="preserve"> PAGEREF _Toc500968674 \h </w:instrText>
            </w:r>
            <w:r>
              <w:rPr>
                <w:noProof/>
                <w:webHidden/>
              </w:rPr>
            </w:r>
          </w:ins>
          <w:r>
            <w:rPr>
              <w:noProof/>
              <w:webHidden/>
            </w:rPr>
            <w:fldChar w:fldCharType="separate"/>
          </w:r>
          <w:ins w:id="122" w:author="RenderMachine" w:date="2017-12-14T10:15:00Z">
            <w:r w:rsidR="003F2B10">
              <w:rPr>
                <w:noProof/>
                <w:webHidden/>
              </w:rPr>
              <w:t>20</w:t>
            </w:r>
          </w:ins>
          <w:ins w:id="12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24" w:author="RenderMachine" w:date="2017-12-13T22:48:00Z"/>
              <w:rFonts w:asciiTheme="minorHAnsi" w:eastAsiaTheme="minorEastAsia" w:hAnsiTheme="minorHAnsi" w:cstheme="minorBidi"/>
              <w:noProof/>
              <w:color w:val="auto"/>
              <w:sz w:val="22"/>
              <w:lang w:val="ru-RU" w:eastAsia="ru-RU"/>
            </w:rPr>
          </w:pPr>
          <w:ins w:id="12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"_Toc500968675"</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Team</w:t>
            </w:r>
            <w:r>
              <w:rPr>
                <w:noProof/>
                <w:webHidden/>
              </w:rPr>
              <w:tab/>
            </w:r>
            <w:r>
              <w:rPr>
                <w:noProof/>
                <w:webHidden/>
              </w:rPr>
              <w:fldChar w:fldCharType="begin"/>
            </w:r>
            <w:r>
              <w:rPr>
                <w:noProof/>
                <w:webHidden/>
              </w:rPr>
              <w:instrText xml:space="preserve"> PAGEREF _Toc500968675 \h </w:instrText>
            </w:r>
            <w:r>
              <w:rPr>
                <w:noProof/>
                <w:webHidden/>
              </w:rPr>
            </w:r>
          </w:ins>
          <w:r>
            <w:rPr>
              <w:noProof/>
              <w:webHidden/>
            </w:rPr>
            <w:fldChar w:fldCharType="separate"/>
          </w:r>
          <w:ins w:id="126" w:author="RenderMachine" w:date="2017-12-14T10:15:00Z">
            <w:r w:rsidR="003F2B10">
              <w:rPr>
                <w:noProof/>
                <w:webHidden/>
              </w:rPr>
              <w:t>20</w:t>
            </w:r>
          </w:ins>
          <w:ins w:id="12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28" w:author="RenderMachine" w:date="2017-12-13T22:48:00Z"/>
              <w:rFonts w:asciiTheme="minorHAnsi" w:eastAsiaTheme="minorEastAsia" w:hAnsiTheme="minorHAnsi" w:cstheme="minorBidi"/>
              <w:noProof/>
              <w:color w:val="auto"/>
              <w:sz w:val="22"/>
              <w:lang w:val="ru-RU" w:eastAsia="ru-RU"/>
            </w:rPr>
          </w:pPr>
          <w:ins w:id="12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"_Toc500968676"</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Contacts</w:t>
            </w:r>
            <w:r>
              <w:rPr>
                <w:noProof/>
                <w:webHidden/>
              </w:rPr>
              <w:tab/>
            </w:r>
            <w:r>
              <w:rPr>
                <w:noProof/>
                <w:webHidden/>
              </w:rPr>
              <w:fldChar w:fldCharType="begin"/>
            </w:r>
            <w:r>
              <w:rPr>
                <w:noProof/>
                <w:webHidden/>
              </w:rPr>
              <w:instrText xml:space="preserve"> PAGEREF _Toc500968676 \h </w:instrText>
            </w:r>
            <w:r>
              <w:rPr>
                <w:noProof/>
                <w:webHidden/>
              </w:rPr>
            </w:r>
          </w:ins>
          <w:r>
            <w:rPr>
              <w:noProof/>
              <w:webHidden/>
            </w:rPr>
            <w:fldChar w:fldCharType="separate"/>
          </w:r>
          <w:ins w:id="130" w:author="RenderMachine" w:date="2017-12-14T10:15:00Z">
            <w:r w:rsidR="003F2B10">
              <w:rPr>
                <w:noProof/>
                <w:webHidden/>
              </w:rPr>
              <w:t>24</w:t>
            </w:r>
          </w:ins>
          <w:ins w:id="13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32" w:author="RenderMachine" w:date="2017-12-13T22:48:00Z"/>
              <w:rFonts w:asciiTheme="minorHAnsi" w:eastAsiaTheme="minorEastAsia" w:hAnsiTheme="minorHAnsi" w:cstheme="minorBidi"/>
              <w:noProof/>
              <w:color w:val="auto"/>
              <w:sz w:val="22"/>
              <w:lang w:val="ru-RU" w:eastAsia="ru-RU"/>
            </w:rPr>
          </w:pPr>
          <w:ins w:id="13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"_Toc500968677"</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Future by </w:t>
            </w:r>
            <w:r w:rsidRPr="002342B3">
              <w:rPr>
                <w:rStyle w:val="Hyperlink"/>
                <w:noProof/>
              </w:rPr>
              <w:t>Dogezer</w:t>
            </w:r>
            <w:r>
              <w:rPr>
                <w:noProof/>
                <w:webHidden/>
              </w:rPr>
              <w:tab/>
            </w:r>
            <w:r>
              <w:rPr>
                <w:noProof/>
                <w:webHidden/>
              </w:rPr>
              <w:fldChar w:fldCharType="begin"/>
            </w:r>
            <w:r>
              <w:rPr>
                <w:noProof/>
                <w:webHidden/>
              </w:rPr>
              <w:instrText xml:space="preserve"> PAGEREF _Toc500968677 \h </w:instrText>
            </w:r>
            <w:r>
              <w:rPr>
                <w:noProof/>
                <w:webHidden/>
              </w:rPr>
            </w:r>
          </w:ins>
          <w:r>
            <w:rPr>
              <w:noProof/>
              <w:webHidden/>
            </w:rPr>
            <w:fldChar w:fldCharType="separate"/>
          </w:r>
          <w:ins w:id="134" w:author="RenderMachine" w:date="2017-12-14T10:15:00Z">
            <w:r w:rsidR="003F2B10">
              <w:rPr>
                <w:noProof/>
                <w:webHidden/>
              </w:rPr>
              <w:t>24</w:t>
            </w:r>
          </w:ins>
          <w:ins w:id="135" w:author="RenderMachine" w:date="2017-12-13T22:48:00Z">
            <w:r>
              <w:rPr>
                <w:noProof/>
                <w:webHidden/>
              </w:rPr>
              <w:fldChar w:fldCharType="end"/>
            </w:r>
            <w:r w:rsidRPr="002342B3">
              <w:rPr>
                <w:rStyle w:val="Hyperlink"/>
                <w:noProof/>
              </w:rPr>
              <w:fldChar w:fldCharType="end"/>
            </w:r>
          </w:ins>
        </w:p>
        <w:p w:rsidR="00A149C4" w:rsidRDefault="00A149C4">
          <w:pPr>
            <w:pStyle w:val="TOC1"/>
            <w:rPr>
              <w:ins w:id="136" w:author="RenderMachine" w:date="2017-12-13T22:48:00Z"/>
              <w:rFonts w:asciiTheme="minorHAnsi" w:eastAsiaTheme="minorEastAsia" w:hAnsiTheme="minorHAnsi" w:cstheme="minorBidi"/>
              <w:noProof/>
              <w:color w:val="auto"/>
              <w:sz w:val="22"/>
              <w:lang w:val="ru-RU" w:eastAsia="ru-RU"/>
            </w:rPr>
          </w:pPr>
          <w:ins w:id="137" w:author="RenderMachine" w:date="2017-12-13T22:48:00Z">
            <w:r w:rsidRPr="002342B3">
              <w:rPr>
                <w:rStyle w:val="Hyperlink"/>
                <w:noProof/>
              </w:rPr>
              <w:lastRenderedPageBreak/>
              <w:fldChar w:fldCharType="begin"/>
            </w:r>
            <w:r w:rsidRPr="002342B3">
              <w:rPr>
                <w:rStyle w:val="Hyperlink"/>
                <w:noProof/>
              </w:rPr>
              <w:instrText xml:space="preserve"> </w:instrText>
            </w:r>
            <w:r>
              <w:rPr>
                <w:noProof/>
              </w:rPr>
              <w:instrText>HYPERLINK \l "_Toc500968678"</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 xml:space="preserve">Dogezer </w:t>
            </w:r>
            <w:r w:rsidRPr="002342B3">
              <w:rPr>
                <w:rStyle w:val="Hyperlink"/>
                <w:noProof/>
                <w:lang w:bidi="en-US"/>
              </w:rPr>
              <w:t>Business</w:t>
            </w:r>
            <w:r w:rsidRPr="002342B3">
              <w:rPr>
                <w:rStyle w:val="Hyperlink"/>
                <w:rFonts w:eastAsia="Times New Roman"/>
                <w:noProof/>
                <w:lang w:bidi="en-US"/>
              </w:rPr>
              <w:t xml:space="preserve"> model</w:t>
            </w:r>
            <w:r>
              <w:rPr>
                <w:noProof/>
                <w:webHidden/>
              </w:rPr>
              <w:tab/>
            </w:r>
            <w:r>
              <w:rPr>
                <w:noProof/>
                <w:webHidden/>
              </w:rPr>
              <w:fldChar w:fldCharType="begin"/>
            </w:r>
            <w:r>
              <w:rPr>
                <w:noProof/>
                <w:webHidden/>
              </w:rPr>
              <w:instrText xml:space="preserve"> PAGEREF _Toc500968678 \h </w:instrText>
            </w:r>
            <w:r>
              <w:rPr>
                <w:noProof/>
                <w:webHidden/>
              </w:rPr>
            </w:r>
          </w:ins>
          <w:r>
            <w:rPr>
              <w:noProof/>
              <w:webHidden/>
            </w:rPr>
            <w:fldChar w:fldCharType="separate"/>
          </w:r>
          <w:ins w:id="138" w:author="RenderMachine" w:date="2017-12-14T10:15:00Z">
            <w:r w:rsidR="003F2B10">
              <w:rPr>
                <w:noProof/>
                <w:webHidden/>
              </w:rPr>
              <w:t>25</w:t>
            </w:r>
          </w:ins>
          <w:ins w:id="13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40" w:author="RenderMachine" w:date="2017-12-13T22:48:00Z"/>
              <w:rFonts w:asciiTheme="minorHAnsi" w:eastAsiaTheme="minorEastAsia" w:hAnsiTheme="minorHAnsi" w:cstheme="minorBidi"/>
              <w:noProof/>
              <w:color w:val="auto"/>
              <w:sz w:val="22"/>
              <w:lang w:val="ru-RU" w:eastAsia="ru-RU"/>
            </w:rPr>
          </w:pPr>
          <w:ins w:id="14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"_Toc500968679"</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Market </w:t>
            </w:r>
            <w:r w:rsidRPr="002342B3">
              <w:rPr>
                <w:rStyle w:val="Hyperlink"/>
                <w:noProof/>
              </w:rPr>
              <w:t>Analysis</w:t>
            </w:r>
            <w:r>
              <w:rPr>
                <w:noProof/>
                <w:webHidden/>
              </w:rPr>
              <w:tab/>
            </w:r>
            <w:r>
              <w:rPr>
                <w:noProof/>
                <w:webHidden/>
              </w:rPr>
              <w:fldChar w:fldCharType="begin"/>
            </w:r>
            <w:r>
              <w:rPr>
                <w:noProof/>
                <w:webHidden/>
              </w:rPr>
              <w:instrText xml:space="preserve"> PAGEREF _Toc500968679 \h </w:instrText>
            </w:r>
            <w:r>
              <w:rPr>
                <w:noProof/>
                <w:webHidden/>
              </w:rPr>
            </w:r>
          </w:ins>
          <w:r>
            <w:rPr>
              <w:noProof/>
              <w:webHidden/>
            </w:rPr>
            <w:fldChar w:fldCharType="separate"/>
          </w:r>
          <w:ins w:id="142" w:author="RenderMachine" w:date="2017-12-14T10:15:00Z">
            <w:r w:rsidR="003F2B10">
              <w:rPr>
                <w:noProof/>
                <w:webHidden/>
              </w:rPr>
              <w:t>25</w:t>
            </w:r>
          </w:ins>
          <w:ins w:id="14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44" w:author="RenderMachine" w:date="2017-12-13T22:48:00Z"/>
              <w:rFonts w:asciiTheme="minorHAnsi" w:eastAsiaTheme="minorEastAsia" w:hAnsiTheme="minorHAnsi" w:cstheme="minorBidi"/>
              <w:noProof/>
              <w:color w:val="auto"/>
              <w:sz w:val="22"/>
              <w:lang w:val="ru-RU" w:eastAsia="ru-RU"/>
            </w:rPr>
          </w:pPr>
          <w:ins w:id="14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"_Toc500968680"</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Potential Competitors</w:t>
            </w:r>
            <w:r>
              <w:rPr>
                <w:noProof/>
                <w:webHidden/>
              </w:rPr>
              <w:tab/>
            </w:r>
            <w:r>
              <w:rPr>
                <w:noProof/>
                <w:webHidden/>
              </w:rPr>
              <w:fldChar w:fldCharType="begin"/>
            </w:r>
            <w:r>
              <w:rPr>
                <w:noProof/>
                <w:webHidden/>
              </w:rPr>
              <w:instrText xml:space="preserve"> PAGEREF _Toc500968680 \h </w:instrText>
            </w:r>
            <w:r>
              <w:rPr>
                <w:noProof/>
                <w:webHidden/>
              </w:rPr>
            </w:r>
          </w:ins>
          <w:r>
            <w:rPr>
              <w:noProof/>
              <w:webHidden/>
            </w:rPr>
            <w:fldChar w:fldCharType="separate"/>
          </w:r>
          <w:ins w:id="146" w:author="RenderMachine" w:date="2017-12-14T10:15:00Z">
            <w:r w:rsidR="003F2B10">
              <w:rPr>
                <w:noProof/>
                <w:webHidden/>
              </w:rPr>
              <w:t>26</w:t>
            </w:r>
          </w:ins>
          <w:ins w:id="14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48" w:author="RenderMachine" w:date="2017-12-13T22:48:00Z"/>
              <w:rFonts w:asciiTheme="minorHAnsi" w:eastAsiaTheme="minorEastAsia" w:hAnsiTheme="minorHAnsi" w:cstheme="minorBidi"/>
              <w:noProof/>
              <w:color w:val="auto"/>
              <w:sz w:val="22"/>
              <w:lang w:val="ru-RU" w:eastAsia="ru-RU"/>
            </w:rPr>
          </w:pPr>
          <w:ins w:id="14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"_Toc500968681"</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Unit </w:t>
            </w:r>
            <w:r w:rsidRPr="002342B3">
              <w:rPr>
                <w:rStyle w:val="Hyperlink"/>
                <w:noProof/>
              </w:rPr>
              <w:t>of</w:t>
            </w:r>
            <w:r w:rsidRPr="002342B3">
              <w:rPr>
                <w:rStyle w:val="Hyperlink"/>
                <w:rFonts w:eastAsia="Times New Roman"/>
                <w:noProof/>
              </w:rPr>
              <w:t xml:space="preserve"> Service</w:t>
            </w:r>
            <w:r>
              <w:rPr>
                <w:noProof/>
                <w:webHidden/>
              </w:rPr>
              <w:tab/>
            </w:r>
            <w:r>
              <w:rPr>
                <w:noProof/>
                <w:webHidden/>
              </w:rPr>
              <w:fldChar w:fldCharType="begin"/>
            </w:r>
            <w:r>
              <w:rPr>
                <w:noProof/>
                <w:webHidden/>
              </w:rPr>
              <w:instrText xml:space="preserve"> PAGEREF _Toc500968681 \h </w:instrText>
            </w:r>
            <w:r>
              <w:rPr>
                <w:noProof/>
                <w:webHidden/>
              </w:rPr>
            </w:r>
          </w:ins>
          <w:r>
            <w:rPr>
              <w:noProof/>
              <w:webHidden/>
            </w:rPr>
            <w:fldChar w:fldCharType="separate"/>
          </w:r>
          <w:ins w:id="150" w:author="RenderMachine" w:date="2017-12-14T10:15:00Z">
            <w:r w:rsidR="003F2B10">
              <w:rPr>
                <w:noProof/>
                <w:webHidden/>
              </w:rPr>
              <w:t>27</w:t>
            </w:r>
          </w:ins>
          <w:ins w:id="15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52" w:author="RenderMachine" w:date="2017-12-13T22:48:00Z"/>
              <w:rFonts w:asciiTheme="minorHAnsi" w:eastAsiaTheme="minorEastAsia" w:hAnsiTheme="minorHAnsi" w:cstheme="minorBidi"/>
              <w:noProof/>
              <w:color w:val="auto"/>
              <w:sz w:val="22"/>
              <w:lang w:val="ru-RU" w:eastAsia="ru-RU"/>
            </w:rPr>
          </w:pPr>
          <w:ins w:id="15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"_Toc500968682"</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Licenses</w:t>
            </w:r>
            <w:r>
              <w:rPr>
                <w:noProof/>
                <w:webHidden/>
              </w:rPr>
              <w:tab/>
            </w:r>
            <w:r>
              <w:rPr>
                <w:noProof/>
                <w:webHidden/>
              </w:rPr>
              <w:fldChar w:fldCharType="begin"/>
            </w:r>
            <w:r>
              <w:rPr>
                <w:noProof/>
                <w:webHidden/>
              </w:rPr>
              <w:instrText xml:space="preserve"> PAGEREF _Toc500968682 \h </w:instrText>
            </w:r>
            <w:r>
              <w:rPr>
                <w:noProof/>
                <w:webHidden/>
              </w:rPr>
            </w:r>
          </w:ins>
          <w:r>
            <w:rPr>
              <w:noProof/>
              <w:webHidden/>
            </w:rPr>
            <w:fldChar w:fldCharType="separate"/>
          </w:r>
          <w:ins w:id="154" w:author="RenderMachine" w:date="2017-12-14T10:15:00Z">
            <w:r w:rsidR="003F2B10">
              <w:rPr>
                <w:noProof/>
                <w:webHidden/>
              </w:rPr>
              <w:t>28</w:t>
            </w:r>
          </w:ins>
          <w:ins w:id="155" w:author="RenderMachine" w:date="2017-12-13T22:48:00Z">
            <w:r>
              <w:rPr>
                <w:noProof/>
                <w:webHidden/>
              </w:rPr>
              <w:fldChar w:fldCharType="end"/>
            </w:r>
            <w:r w:rsidRPr="002342B3">
              <w:rPr>
                <w:rStyle w:val="Hyperlink"/>
                <w:noProof/>
              </w:rPr>
              <w:fldChar w:fldCharType="end"/>
            </w:r>
          </w:ins>
        </w:p>
        <w:p w:rsidR="00A149C4" w:rsidRDefault="00A149C4">
          <w:pPr>
            <w:pStyle w:val="TOC1"/>
            <w:rPr>
              <w:ins w:id="156" w:author="RenderMachine" w:date="2017-12-13T22:48:00Z"/>
              <w:rFonts w:asciiTheme="minorHAnsi" w:eastAsiaTheme="minorEastAsia" w:hAnsiTheme="minorHAnsi" w:cstheme="minorBidi"/>
              <w:noProof/>
              <w:color w:val="auto"/>
              <w:sz w:val="22"/>
              <w:lang w:val="ru-RU" w:eastAsia="ru-RU"/>
            </w:rPr>
          </w:pPr>
          <w:ins w:id="15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"_Toc500968683"</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 xml:space="preserve">Dogezer Initial </w:t>
            </w:r>
            <w:r w:rsidRPr="002342B3">
              <w:rPr>
                <w:rStyle w:val="Hyperlink"/>
                <w:noProof/>
                <w:lang w:bidi="en-US"/>
              </w:rPr>
              <w:t>Token</w:t>
            </w:r>
            <w:r w:rsidRPr="002342B3">
              <w:rPr>
                <w:rStyle w:val="Hyperlink"/>
                <w:rFonts w:eastAsia="Times New Roman"/>
                <w:noProof/>
                <w:lang w:bidi="en-US"/>
              </w:rPr>
              <w:t xml:space="preserve"> Offering (ITO)</w:t>
            </w:r>
            <w:r>
              <w:rPr>
                <w:noProof/>
                <w:webHidden/>
              </w:rPr>
              <w:tab/>
            </w:r>
            <w:r>
              <w:rPr>
                <w:noProof/>
                <w:webHidden/>
              </w:rPr>
              <w:fldChar w:fldCharType="begin"/>
            </w:r>
            <w:r>
              <w:rPr>
                <w:noProof/>
                <w:webHidden/>
              </w:rPr>
              <w:instrText xml:space="preserve"> PAGEREF _Toc500968683 \h </w:instrText>
            </w:r>
            <w:r>
              <w:rPr>
                <w:noProof/>
                <w:webHidden/>
              </w:rPr>
            </w:r>
          </w:ins>
          <w:r>
            <w:rPr>
              <w:noProof/>
              <w:webHidden/>
            </w:rPr>
            <w:fldChar w:fldCharType="separate"/>
          </w:r>
          <w:ins w:id="158" w:author="RenderMachine" w:date="2017-12-14T10:15:00Z">
            <w:r w:rsidR="003F2B10">
              <w:rPr>
                <w:noProof/>
                <w:webHidden/>
              </w:rPr>
              <w:t>29</w:t>
            </w:r>
          </w:ins>
          <w:ins w:id="15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60" w:author="RenderMachine" w:date="2017-12-13T22:48:00Z"/>
              <w:rFonts w:asciiTheme="minorHAnsi" w:eastAsiaTheme="minorEastAsia" w:hAnsiTheme="minorHAnsi" w:cstheme="minorBidi"/>
              <w:noProof/>
              <w:color w:val="auto"/>
              <w:sz w:val="22"/>
              <w:lang w:val="ru-RU" w:eastAsia="ru-RU"/>
            </w:rPr>
          </w:pPr>
          <w:ins w:id="16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"_Toc500968684"</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Dogezer Token</w:t>
            </w:r>
            <w:r>
              <w:rPr>
                <w:noProof/>
                <w:webHidden/>
              </w:rPr>
              <w:tab/>
            </w:r>
            <w:r>
              <w:rPr>
                <w:noProof/>
                <w:webHidden/>
              </w:rPr>
              <w:fldChar w:fldCharType="begin"/>
            </w:r>
            <w:r>
              <w:rPr>
                <w:noProof/>
                <w:webHidden/>
              </w:rPr>
              <w:instrText xml:space="preserve"> PAGEREF _Toc500968684 \h </w:instrText>
            </w:r>
            <w:r>
              <w:rPr>
                <w:noProof/>
                <w:webHidden/>
              </w:rPr>
            </w:r>
          </w:ins>
          <w:r>
            <w:rPr>
              <w:noProof/>
              <w:webHidden/>
            </w:rPr>
            <w:fldChar w:fldCharType="separate"/>
          </w:r>
          <w:ins w:id="162" w:author="RenderMachine" w:date="2017-12-14T10:15:00Z">
            <w:r w:rsidR="003F2B10">
              <w:rPr>
                <w:noProof/>
                <w:webHidden/>
              </w:rPr>
              <w:t>29</w:t>
            </w:r>
          </w:ins>
          <w:ins w:id="163"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64" w:author="RenderMachine" w:date="2017-12-13T22:48:00Z"/>
              <w:rFonts w:asciiTheme="minorHAnsi" w:eastAsiaTheme="minorEastAsia" w:hAnsiTheme="minorHAnsi" w:cstheme="minorBidi"/>
              <w:noProof/>
              <w:color w:val="auto"/>
              <w:sz w:val="22"/>
              <w:lang w:val="ru-RU" w:eastAsia="ru-RU"/>
            </w:rPr>
          </w:pPr>
          <w:ins w:id="16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"_Toc500968685"</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Dogezer PreITO </w:t>
            </w:r>
            <w:r w:rsidRPr="002342B3">
              <w:rPr>
                <w:rStyle w:val="Hyperlink"/>
                <w:noProof/>
              </w:rPr>
              <w:t>Conditions</w:t>
            </w:r>
            <w:r>
              <w:rPr>
                <w:noProof/>
                <w:webHidden/>
              </w:rPr>
              <w:tab/>
            </w:r>
            <w:r>
              <w:rPr>
                <w:noProof/>
                <w:webHidden/>
              </w:rPr>
              <w:fldChar w:fldCharType="begin"/>
            </w:r>
            <w:r>
              <w:rPr>
                <w:noProof/>
                <w:webHidden/>
              </w:rPr>
              <w:instrText xml:space="preserve"> PAGEREF _Toc500968685 \h </w:instrText>
            </w:r>
            <w:r>
              <w:rPr>
                <w:noProof/>
                <w:webHidden/>
              </w:rPr>
            </w:r>
          </w:ins>
          <w:r>
            <w:rPr>
              <w:noProof/>
              <w:webHidden/>
            </w:rPr>
            <w:fldChar w:fldCharType="separate"/>
          </w:r>
          <w:ins w:id="166" w:author="RenderMachine" w:date="2017-12-14T10:15:00Z">
            <w:r w:rsidR="003F2B10">
              <w:rPr>
                <w:noProof/>
                <w:webHidden/>
              </w:rPr>
              <w:t>30</w:t>
            </w:r>
          </w:ins>
          <w:ins w:id="167"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68" w:author="RenderMachine" w:date="2017-12-13T22:48:00Z"/>
              <w:rFonts w:asciiTheme="minorHAnsi" w:eastAsiaTheme="minorEastAsia" w:hAnsiTheme="minorHAnsi" w:cstheme="minorBidi"/>
              <w:noProof/>
              <w:color w:val="auto"/>
              <w:sz w:val="22"/>
              <w:lang w:val="ru-RU" w:eastAsia="ru-RU"/>
            </w:rPr>
          </w:pPr>
          <w:ins w:id="169"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"_Toc500968686"</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Dogezer ITO </w:t>
            </w:r>
            <w:r w:rsidRPr="002342B3">
              <w:rPr>
                <w:rStyle w:val="Hyperlink"/>
                <w:noProof/>
              </w:rPr>
              <w:t>conditions</w:t>
            </w:r>
            <w:r>
              <w:rPr>
                <w:noProof/>
                <w:webHidden/>
              </w:rPr>
              <w:tab/>
            </w:r>
            <w:r>
              <w:rPr>
                <w:noProof/>
                <w:webHidden/>
              </w:rPr>
              <w:fldChar w:fldCharType="begin"/>
            </w:r>
            <w:r>
              <w:rPr>
                <w:noProof/>
                <w:webHidden/>
              </w:rPr>
              <w:instrText xml:space="preserve"> PAGEREF _Toc500968686 \h </w:instrText>
            </w:r>
            <w:r>
              <w:rPr>
                <w:noProof/>
                <w:webHidden/>
              </w:rPr>
            </w:r>
          </w:ins>
          <w:r>
            <w:rPr>
              <w:noProof/>
              <w:webHidden/>
            </w:rPr>
            <w:fldChar w:fldCharType="separate"/>
          </w:r>
          <w:ins w:id="170" w:author="RenderMachine" w:date="2017-12-14T10:15:00Z">
            <w:r w:rsidR="003F2B10">
              <w:rPr>
                <w:noProof/>
                <w:webHidden/>
              </w:rPr>
              <w:t>31</w:t>
            </w:r>
          </w:ins>
          <w:ins w:id="171"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72" w:author="RenderMachine" w:date="2017-12-13T22:48:00Z"/>
              <w:rFonts w:asciiTheme="minorHAnsi" w:eastAsiaTheme="minorEastAsia" w:hAnsiTheme="minorHAnsi" w:cstheme="minorBidi"/>
              <w:noProof/>
              <w:color w:val="auto"/>
              <w:sz w:val="22"/>
              <w:lang w:val="ru-RU" w:eastAsia="ru-RU"/>
            </w:rPr>
          </w:pPr>
          <w:ins w:id="173"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"_Toc500968687"</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Funds Distribution and Development Plan</w:t>
            </w:r>
            <w:r>
              <w:rPr>
                <w:noProof/>
                <w:webHidden/>
              </w:rPr>
              <w:tab/>
            </w:r>
            <w:r>
              <w:rPr>
                <w:noProof/>
                <w:webHidden/>
              </w:rPr>
              <w:fldChar w:fldCharType="begin"/>
            </w:r>
            <w:r>
              <w:rPr>
                <w:noProof/>
                <w:webHidden/>
              </w:rPr>
              <w:instrText xml:space="preserve"> PAGEREF _Toc500968687 \h </w:instrText>
            </w:r>
            <w:r>
              <w:rPr>
                <w:noProof/>
                <w:webHidden/>
              </w:rPr>
            </w:r>
          </w:ins>
          <w:r>
            <w:rPr>
              <w:noProof/>
              <w:webHidden/>
            </w:rPr>
            <w:fldChar w:fldCharType="separate"/>
          </w:r>
          <w:ins w:id="174" w:author="RenderMachine" w:date="2017-12-14T10:15:00Z">
            <w:r w:rsidR="003F2B10">
              <w:rPr>
                <w:noProof/>
                <w:webHidden/>
              </w:rPr>
              <w:t>34</w:t>
            </w:r>
          </w:ins>
          <w:ins w:id="175"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76" w:author="RenderMachine" w:date="2017-12-13T22:48:00Z"/>
              <w:rFonts w:asciiTheme="minorHAnsi" w:eastAsiaTheme="minorEastAsia" w:hAnsiTheme="minorHAnsi" w:cstheme="minorBidi"/>
              <w:noProof/>
              <w:color w:val="auto"/>
              <w:sz w:val="22"/>
              <w:lang w:val="ru-RU" w:eastAsia="ru-RU"/>
            </w:rPr>
          </w:pPr>
          <w:ins w:id="177"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"_Toc500968688"</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noProof/>
              </w:rPr>
              <w:t>Marketing Plan</w:t>
            </w:r>
            <w:r>
              <w:rPr>
                <w:noProof/>
                <w:webHidden/>
              </w:rPr>
              <w:tab/>
            </w:r>
            <w:r>
              <w:rPr>
                <w:noProof/>
                <w:webHidden/>
              </w:rPr>
              <w:fldChar w:fldCharType="begin"/>
            </w:r>
            <w:r>
              <w:rPr>
                <w:noProof/>
                <w:webHidden/>
              </w:rPr>
              <w:instrText xml:space="preserve"> PAGEREF _Toc500968688 \h </w:instrText>
            </w:r>
            <w:r>
              <w:rPr>
                <w:noProof/>
                <w:webHidden/>
              </w:rPr>
            </w:r>
          </w:ins>
          <w:r>
            <w:rPr>
              <w:noProof/>
              <w:webHidden/>
            </w:rPr>
            <w:fldChar w:fldCharType="separate"/>
          </w:r>
          <w:ins w:id="178" w:author="RenderMachine" w:date="2017-12-14T10:15:00Z">
            <w:r w:rsidR="003F2B10">
              <w:rPr>
                <w:noProof/>
                <w:webHidden/>
              </w:rPr>
              <w:t>35</w:t>
            </w:r>
          </w:ins>
          <w:ins w:id="179" w:author="RenderMachine" w:date="2017-12-13T22:48:00Z">
            <w:r>
              <w:rPr>
                <w:noProof/>
                <w:webHidden/>
              </w:rPr>
              <w:fldChar w:fldCharType="end"/>
            </w:r>
            <w:r w:rsidRPr="002342B3">
              <w:rPr>
                <w:rStyle w:val="Hyperlink"/>
                <w:noProof/>
              </w:rPr>
              <w:fldChar w:fldCharType="end"/>
            </w:r>
          </w:ins>
        </w:p>
        <w:p w:rsidR="00A149C4" w:rsidRDefault="00A149C4">
          <w:pPr>
            <w:pStyle w:val="TOC2"/>
            <w:tabs>
              <w:tab w:val="right" w:leader="dot" w:pos="9488"/>
            </w:tabs>
            <w:rPr>
              <w:ins w:id="180" w:author="RenderMachine" w:date="2017-12-13T22:48:00Z"/>
              <w:rFonts w:asciiTheme="minorHAnsi" w:eastAsiaTheme="minorEastAsia" w:hAnsiTheme="minorHAnsi" w:cstheme="minorBidi"/>
              <w:noProof/>
              <w:color w:val="auto"/>
              <w:sz w:val="22"/>
              <w:lang w:val="ru-RU" w:eastAsia="ru-RU"/>
            </w:rPr>
          </w:pPr>
          <w:ins w:id="181"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"_Toc500968689"</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rPr>
              <w:t xml:space="preserve">Bounty </w:t>
            </w:r>
            <w:r w:rsidRPr="002342B3">
              <w:rPr>
                <w:rStyle w:val="Hyperlink"/>
                <w:noProof/>
              </w:rPr>
              <w:t>Campaign</w:t>
            </w:r>
            <w:r>
              <w:rPr>
                <w:noProof/>
                <w:webHidden/>
              </w:rPr>
              <w:tab/>
            </w:r>
            <w:r>
              <w:rPr>
                <w:noProof/>
                <w:webHidden/>
              </w:rPr>
              <w:fldChar w:fldCharType="begin"/>
            </w:r>
            <w:r>
              <w:rPr>
                <w:noProof/>
                <w:webHidden/>
              </w:rPr>
              <w:instrText xml:space="preserve"> PAGEREF _Toc500968689 \h </w:instrText>
            </w:r>
            <w:r>
              <w:rPr>
                <w:noProof/>
                <w:webHidden/>
              </w:rPr>
            </w:r>
          </w:ins>
          <w:r>
            <w:rPr>
              <w:noProof/>
              <w:webHidden/>
            </w:rPr>
            <w:fldChar w:fldCharType="separate"/>
          </w:r>
          <w:ins w:id="182" w:author="RenderMachine" w:date="2017-12-14T10:15:00Z">
            <w:r w:rsidR="003F2B10">
              <w:rPr>
                <w:noProof/>
                <w:webHidden/>
              </w:rPr>
              <w:t>36</w:t>
            </w:r>
          </w:ins>
          <w:ins w:id="183" w:author="RenderMachine" w:date="2017-12-13T22:48:00Z">
            <w:r>
              <w:rPr>
                <w:noProof/>
                <w:webHidden/>
              </w:rPr>
              <w:fldChar w:fldCharType="end"/>
            </w:r>
            <w:r w:rsidRPr="002342B3">
              <w:rPr>
                <w:rStyle w:val="Hyperlink"/>
                <w:noProof/>
              </w:rPr>
              <w:fldChar w:fldCharType="end"/>
            </w:r>
          </w:ins>
        </w:p>
        <w:p w:rsidR="00A149C4" w:rsidRDefault="00A149C4">
          <w:pPr>
            <w:pStyle w:val="TOC1"/>
            <w:rPr>
              <w:ins w:id="184" w:author="RenderMachine" w:date="2017-12-13T22:48:00Z"/>
              <w:rFonts w:asciiTheme="minorHAnsi" w:eastAsiaTheme="minorEastAsia" w:hAnsiTheme="minorHAnsi" w:cstheme="minorBidi"/>
              <w:noProof/>
              <w:color w:val="auto"/>
              <w:sz w:val="22"/>
              <w:lang w:val="ru-RU" w:eastAsia="ru-RU"/>
            </w:rPr>
          </w:pPr>
          <w:ins w:id="185" w:author="RenderMachine" w:date="2017-12-13T22:48:00Z">
            <w:r w:rsidRPr="002342B3">
              <w:rPr>
                <w:rStyle w:val="Hyperlink"/>
                <w:noProof/>
              </w:rPr>
              <w:fldChar w:fldCharType="begin"/>
            </w:r>
            <w:r w:rsidRPr="002342B3">
              <w:rPr>
                <w:rStyle w:val="Hyperlink"/>
                <w:noProof/>
              </w:rPr>
              <w:instrText xml:space="preserve"> </w:instrText>
            </w:r>
            <w:r>
              <w:rPr>
                <w:noProof/>
              </w:rPr>
              <w:instrText>HYPERLINK \l "_Toc500968690"</w:instrText>
            </w:r>
            <w:r w:rsidRPr="002342B3">
              <w:rPr>
                <w:rStyle w:val="Hyperlink"/>
                <w:noProof/>
              </w:rPr>
              <w:instrText xml:space="preserve"> </w:instrText>
            </w:r>
            <w:r w:rsidRPr="002342B3">
              <w:rPr>
                <w:rStyle w:val="Hyperlink"/>
                <w:noProof/>
              </w:rPr>
            </w:r>
            <w:r w:rsidRPr="002342B3">
              <w:rPr>
                <w:rStyle w:val="Hyperlink"/>
                <w:noProof/>
              </w:rPr>
              <w:fldChar w:fldCharType="separate"/>
            </w:r>
            <w:r w:rsidRPr="002342B3">
              <w:rPr>
                <w:rStyle w:val="Hyperlink"/>
                <w:rFonts w:eastAsia="Times New Roman"/>
                <w:noProof/>
                <w:lang w:bidi="en-US"/>
              </w:rPr>
              <w:t xml:space="preserve">Legal </w:t>
            </w:r>
            <w:r w:rsidRPr="002342B3">
              <w:rPr>
                <w:rStyle w:val="Hyperlink"/>
                <w:noProof/>
                <w:lang w:bidi="en-US"/>
              </w:rPr>
              <w:t>Disclaimers</w:t>
            </w:r>
            <w:r>
              <w:rPr>
                <w:noProof/>
                <w:webHidden/>
              </w:rPr>
              <w:tab/>
            </w:r>
            <w:r>
              <w:rPr>
                <w:noProof/>
                <w:webHidden/>
              </w:rPr>
              <w:fldChar w:fldCharType="begin"/>
            </w:r>
            <w:r>
              <w:rPr>
                <w:noProof/>
                <w:webHidden/>
              </w:rPr>
              <w:instrText xml:space="preserve"> PAGEREF _Toc500968690 \h </w:instrText>
            </w:r>
            <w:r>
              <w:rPr>
                <w:noProof/>
                <w:webHidden/>
              </w:rPr>
            </w:r>
          </w:ins>
          <w:r>
            <w:rPr>
              <w:noProof/>
              <w:webHidden/>
            </w:rPr>
            <w:fldChar w:fldCharType="separate"/>
          </w:r>
          <w:ins w:id="186" w:author="RenderMachine" w:date="2017-12-14T10:15:00Z">
            <w:r w:rsidR="003F2B10">
              <w:rPr>
                <w:noProof/>
                <w:webHidden/>
              </w:rPr>
              <w:t>37</w:t>
            </w:r>
          </w:ins>
          <w:ins w:id="187" w:author="RenderMachine" w:date="2017-12-13T22:48:00Z">
            <w:r>
              <w:rPr>
                <w:noProof/>
                <w:webHidden/>
              </w:rPr>
              <w:fldChar w:fldCharType="end"/>
            </w:r>
            <w:r w:rsidRPr="002342B3">
              <w:rPr>
                <w:rStyle w:val="Hyperlink"/>
                <w:noProof/>
              </w:rPr>
              <w:fldChar w:fldCharType="end"/>
            </w:r>
          </w:ins>
        </w:p>
        <w:p w:rsidR="00427FD7" w:rsidDel="00A149C4" w:rsidRDefault="00427FD7">
          <w:pPr>
            <w:pStyle w:val="TOC1"/>
            <w:rPr>
              <w:del w:id="188" w:author="RenderMachine" w:date="2017-12-13T22:48:00Z"/>
              <w:rFonts w:asciiTheme="minorHAnsi" w:eastAsiaTheme="minorEastAsia" w:hAnsiTheme="minorHAnsi" w:cstheme="minorBidi"/>
              <w:noProof/>
              <w:color w:val="auto"/>
              <w:sz w:val="22"/>
              <w:lang w:val="ru-RU" w:eastAsia="ru-RU"/>
            </w:rPr>
          </w:pPr>
          <w:del w:id="189" w:author="RenderMachine" w:date="2017-12-13T22:48:00Z">
            <w:r w:rsidRPr="00A149C4" w:rsidDel="00A149C4">
              <w:rPr>
                <w:noProof/>
                <w:lang w:bidi="en-US"/>
                <w:rPrChange w:id="190" w:author="RenderMachine" w:date="2017-12-13T22:48:00Z">
                  <w:rPr>
                    <w:rStyle w:val="Hyperlink"/>
                    <w:noProof/>
                    <w:lang w:bidi="en-US"/>
                  </w:rPr>
                </w:rPrChange>
              </w:rPr>
              <w:delText>Abstract</w:delText>
            </w:r>
            <w:r w:rsidDel="00A149C4">
              <w:rPr>
                <w:noProof/>
                <w:webHidden/>
              </w:rPr>
              <w:tab/>
            </w:r>
            <w:r w:rsidR="00A149C4" w:rsidDel="00A149C4">
              <w:rPr>
                <w:noProof/>
                <w:webHidden/>
              </w:rPr>
              <w:delText>1</w:delText>
            </w:r>
          </w:del>
        </w:p>
        <w:p w:rsidR="00427FD7" w:rsidDel="00A149C4" w:rsidRDefault="00427FD7">
          <w:pPr>
            <w:pStyle w:val="TOC1"/>
            <w:rPr>
              <w:del w:id="191" w:author="RenderMachine" w:date="2017-12-13T22:48:00Z"/>
              <w:rFonts w:asciiTheme="minorHAnsi" w:eastAsiaTheme="minorEastAsia" w:hAnsiTheme="minorHAnsi" w:cstheme="minorBidi"/>
              <w:noProof/>
              <w:color w:val="auto"/>
              <w:sz w:val="22"/>
              <w:lang w:val="ru-RU" w:eastAsia="ru-RU"/>
            </w:rPr>
          </w:pPr>
          <w:del w:id="192" w:author="RenderMachine" w:date="2017-12-13T22:48:00Z">
            <w:r w:rsidRPr="00A149C4" w:rsidDel="00A149C4">
              <w:rPr>
                <w:noProof/>
                <w:lang w:bidi="en-US"/>
                <w:rPrChange w:id="193" w:author="RenderMachine" w:date="2017-12-13T22:48:00Z">
                  <w:rPr>
                    <w:rStyle w:val="Hyperlink"/>
                    <w:noProof/>
                    <w:lang w:bidi="en-US"/>
                  </w:rPr>
                </w:rPrChange>
              </w:rPr>
              <w:delText>INTRO</w:delText>
            </w:r>
            <w:r w:rsidDel="00A149C4">
              <w:rPr>
                <w:noProof/>
                <w:webHidden/>
              </w:rPr>
              <w:tab/>
            </w:r>
            <w:r w:rsidR="00A149C4" w:rsidDel="00A149C4">
              <w:rPr>
                <w:noProof/>
                <w:webHidden/>
              </w:rPr>
              <w:delText>2</w:delText>
            </w:r>
          </w:del>
        </w:p>
        <w:p w:rsidR="00427FD7" w:rsidDel="00A149C4" w:rsidRDefault="00427FD7">
          <w:pPr>
            <w:pStyle w:val="TOC2"/>
            <w:tabs>
              <w:tab w:val="right" w:leader="dot" w:pos="9488"/>
            </w:tabs>
            <w:rPr>
              <w:del w:id="194" w:author="RenderMachine" w:date="2017-12-13T22:48:00Z"/>
              <w:rFonts w:asciiTheme="minorHAnsi" w:eastAsiaTheme="minorEastAsia" w:hAnsiTheme="minorHAnsi" w:cstheme="minorBidi"/>
              <w:noProof/>
              <w:color w:val="auto"/>
              <w:sz w:val="22"/>
              <w:lang w:val="ru-RU" w:eastAsia="ru-RU"/>
            </w:rPr>
          </w:pPr>
          <w:del w:id="195" w:author="RenderMachine" w:date="2017-12-13T22:48:00Z">
            <w:r w:rsidRPr="00A149C4" w:rsidDel="00A149C4">
              <w:rPr>
                <w:noProof/>
                <w:rPrChange w:id="196" w:author="RenderMachine" w:date="2017-12-13T22:48:00Z">
                  <w:rPr>
                    <w:rStyle w:val="Hyperlink"/>
                    <w:noProof/>
                  </w:rPr>
                </w:rPrChange>
              </w:rPr>
              <w:delText>Revision History:</w:delText>
            </w:r>
            <w:r w:rsidDel="00A149C4">
              <w:rPr>
                <w:noProof/>
                <w:webHidden/>
              </w:rPr>
              <w:tab/>
            </w:r>
            <w:r w:rsidR="00A149C4" w:rsidDel="00A149C4">
              <w:rPr>
                <w:noProof/>
                <w:webHidden/>
              </w:rPr>
              <w:delText>2</w:delText>
            </w:r>
          </w:del>
        </w:p>
        <w:p w:rsidR="00427FD7" w:rsidDel="00A149C4" w:rsidRDefault="00427FD7">
          <w:pPr>
            <w:pStyle w:val="TOC2"/>
            <w:tabs>
              <w:tab w:val="right" w:leader="dot" w:pos="9488"/>
            </w:tabs>
            <w:rPr>
              <w:del w:id="197" w:author="RenderMachine" w:date="2017-12-13T22:48:00Z"/>
              <w:rFonts w:asciiTheme="minorHAnsi" w:eastAsiaTheme="minorEastAsia" w:hAnsiTheme="minorHAnsi" w:cstheme="minorBidi"/>
              <w:noProof/>
              <w:color w:val="auto"/>
              <w:sz w:val="22"/>
              <w:lang w:val="ru-RU" w:eastAsia="ru-RU"/>
            </w:rPr>
          </w:pPr>
          <w:del w:id="198" w:author="RenderMachine" w:date="2017-12-13T22:48:00Z">
            <w:r w:rsidRPr="00A149C4" w:rsidDel="00A149C4">
              <w:rPr>
                <w:noProof/>
                <w:rPrChange w:id="199" w:author="RenderMachine" w:date="2017-12-13T22:48:00Z">
                  <w:rPr>
                    <w:rStyle w:val="Hyperlink"/>
                    <w:noProof/>
                  </w:rPr>
                </w:rPrChange>
              </w:rPr>
              <w:delText>Statements and Warnings</w:delText>
            </w:r>
            <w:r w:rsidDel="00A149C4">
              <w:rPr>
                <w:noProof/>
                <w:webHidden/>
              </w:rPr>
              <w:tab/>
            </w:r>
            <w:r w:rsidR="00A149C4" w:rsidDel="00A149C4">
              <w:rPr>
                <w:noProof/>
                <w:webHidden/>
              </w:rPr>
              <w:delText>2</w:delText>
            </w:r>
          </w:del>
        </w:p>
        <w:p w:rsidR="00427FD7" w:rsidDel="00A149C4" w:rsidRDefault="00427FD7">
          <w:pPr>
            <w:pStyle w:val="TOC1"/>
            <w:rPr>
              <w:del w:id="200" w:author="RenderMachine" w:date="2017-12-13T22:48:00Z"/>
              <w:rFonts w:asciiTheme="minorHAnsi" w:eastAsiaTheme="minorEastAsia" w:hAnsiTheme="minorHAnsi" w:cstheme="minorBidi"/>
              <w:noProof/>
              <w:color w:val="auto"/>
              <w:sz w:val="22"/>
              <w:lang w:val="ru-RU" w:eastAsia="ru-RU"/>
            </w:rPr>
          </w:pPr>
          <w:del w:id="201" w:author="RenderMachine" w:date="2017-12-13T22:48:00Z">
            <w:r w:rsidRPr="00A149C4" w:rsidDel="00A149C4">
              <w:rPr>
                <w:noProof/>
                <w:lang w:bidi="en-US"/>
                <w:rPrChange w:id="202" w:author="RenderMachine" w:date="2017-12-13T22:48:00Z">
                  <w:rPr>
                    <w:rStyle w:val="Hyperlink"/>
                    <w:noProof/>
                    <w:lang w:bidi="en-US"/>
                  </w:rPr>
                </w:rPrChange>
              </w:rPr>
              <w:delText>Contents</w:delText>
            </w:r>
            <w:r w:rsidDel="00A149C4">
              <w:rPr>
                <w:noProof/>
                <w:webHidden/>
              </w:rPr>
              <w:tab/>
            </w:r>
            <w:r w:rsidR="00A149C4" w:rsidDel="00A149C4">
              <w:rPr>
                <w:noProof/>
                <w:webHidden/>
              </w:rPr>
              <w:delText>3</w:delText>
            </w:r>
          </w:del>
        </w:p>
        <w:p w:rsidR="00427FD7" w:rsidDel="00A149C4" w:rsidRDefault="00427FD7">
          <w:pPr>
            <w:pStyle w:val="TOC1"/>
            <w:rPr>
              <w:del w:id="203" w:author="RenderMachine" w:date="2017-12-13T22:48:00Z"/>
              <w:rFonts w:asciiTheme="minorHAnsi" w:eastAsiaTheme="minorEastAsia" w:hAnsiTheme="minorHAnsi" w:cstheme="minorBidi"/>
              <w:noProof/>
              <w:color w:val="auto"/>
              <w:sz w:val="22"/>
              <w:lang w:val="ru-RU" w:eastAsia="ru-RU"/>
            </w:rPr>
          </w:pPr>
          <w:del w:id="204" w:author="RenderMachine" w:date="2017-12-13T22:48:00Z">
            <w:r w:rsidRPr="00A149C4" w:rsidDel="00A149C4">
              <w:rPr>
                <w:noProof/>
                <w:lang w:bidi="en-US"/>
                <w:rPrChange w:id="205" w:author="RenderMachine" w:date="2017-12-13T22:48:00Z">
                  <w:rPr>
                    <w:rStyle w:val="Hyperlink"/>
                    <w:noProof/>
                    <w:lang w:bidi="en-US"/>
                  </w:rPr>
                </w:rPrChange>
              </w:rPr>
              <w:delText>Introduction</w:delText>
            </w:r>
            <w:r w:rsidDel="00A149C4">
              <w:rPr>
                <w:noProof/>
                <w:webHidden/>
              </w:rPr>
              <w:tab/>
            </w:r>
            <w:r w:rsidR="00A149C4" w:rsidDel="00A149C4">
              <w:rPr>
                <w:noProof/>
                <w:webHidden/>
              </w:rPr>
              <w:delText>5</w:delText>
            </w:r>
          </w:del>
        </w:p>
        <w:p w:rsidR="00427FD7" w:rsidDel="00A149C4" w:rsidRDefault="00427FD7">
          <w:pPr>
            <w:pStyle w:val="TOC2"/>
            <w:tabs>
              <w:tab w:val="right" w:leader="dot" w:pos="9488"/>
            </w:tabs>
            <w:rPr>
              <w:del w:id="206" w:author="RenderMachine" w:date="2017-12-13T22:48:00Z"/>
              <w:rFonts w:asciiTheme="minorHAnsi" w:eastAsiaTheme="minorEastAsia" w:hAnsiTheme="minorHAnsi" w:cstheme="minorBidi"/>
              <w:noProof/>
              <w:color w:val="auto"/>
              <w:sz w:val="22"/>
              <w:lang w:val="ru-RU" w:eastAsia="ru-RU"/>
            </w:rPr>
          </w:pPr>
          <w:del w:id="207" w:author="RenderMachine" w:date="2017-12-13T22:48:00Z">
            <w:r w:rsidRPr="00A149C4" w:rsidDel="00A149C4">
              <w:rPr>
                <w:noProof/>
                <w:rPrChange w:id="208" w:author="RenderMachine" w:date="2017-12-13T22:48:00Z">
                  <w:rPr>
                    <w:rStyle w:val="Hyperlink"/>
                    <w:noProof/>
                  </w:rPr>
                </w:rPrChange>
              </w:rPr>
              <w:delText>Analysis</w:delText>
            </w:r>
            <w:r w:rsidDel="00A149C4">
              <w:rPr>
                <w:noProof/>
                <w:webHidden/>
              </w:rPr>
              <w:tab/>
            </w:r>
            <w:r w:rsidR="00A149C4" w:rsidDel="00A149C4">
              <w:rPr>
                <w:noProof/>
                <w:webHidden/>
              </w:rPr>
              <w:delText>5</w:delText>
            </w:r>
          </w:del>
        </w:p>
        <w:p w:rsidR="00427FD7" w:rsidDel="00A149C4" w:rsidRDefault="00427FD7">
          <w:pPr>
            <w:pStyle w:val="TOC2"/>
            <w:tabs>
              <w:tab w:val="right" w:leader="dot" w:pos="9488"/>
            </w:tabs>
            <w:rPr>
              <w:del w:id="209" w:author="RenderMachine" w:date="2017-12-13T22:48:00Z"/>
              <w:rFonts w:asciiTheme="minorHAnsi" w:eastAsiaTheme="minorEastAsia" w:hAnsiTheme="minorHAnsi" w:cstheme="minorBidi"/>
              <w:noProof/>
              <w:color w:val="auto"/>
              <w:sz w:val="22"/>
              <w:lang w:val="ru-RU" w:eastAsia="ru-RU"/>
            </w:rPr>
          </w:pPr>
          <w:del w:id="210" w:author="RenderMachine" w:date="2017-12-13T22:48:00Z">
            <w:r w:rsidRPr="00A149C4" w:rsidDel="00A149C4">
              <w:rPr>
                <w:rFonts w:eastAsia="Times New Roman"/>
                <w:noProof/>
                <w:rPrChange w:id="211" w:author="RenderMachine" w:date="2017-12-13T22:48:00Z">
                  <w:rPr>
                    <w:rStyle w:val="Hyperlink"/>
                    <w:rFonts w:eastAsia="Times New Roman"/>
                    <w:noProof/>
                  </w:rPr>
                </w:rPrChange>
              </w:rPr>
              <w:delText>Problems Solved</w:delText>
            </w:r>
            <w:r w:rsidDel="00A149C4">
              <w:rPr>
                <w:noProof/>
                <w:webHidden/>
              </w:rPr>
              <w:tab/>
            </w:r>
            <w:r w:rsidR="00A149C4" w:rsidDel="00A149C4">
              <w:rPr>
                <w:noProof/>
                <w:webHidden/>
              </w:rPr>
              <w:delText>7</w:delText>
            </w:r>
          </w:del>
        </w:p>
        <w:p w:rsidR="00427FD7" w:rsidDel="00A149C4" w:rsidRDefault="00427FD7">
          <w:pPr>
            <w:pStyle w:val="TOC1"/>
            <w:rPr>
              <w:del w:id="212" w:author="RenderMachine" w:date="2017-12-13T22:48:00Z"/>
              <w:rFonts w:asciiTheme="minorHAnsi" w:eastAsiaTheme="minorEastAsia" w:hAnsiTheme="minorHAnsi" w:cstheme="minorBidi"/>
              <w:noProof/>
              <w:color w:val="auto"/>
              <w:sz w:val="22"/>
              <w:lang w:val="ru-RU" w:eastAsia="ru-RU"/>
            </w:rPr>
          </w:pPr>
          <w:del w:id="213" w:author="RenderMachine" w:date="2017-12-13T22:48:00Z">
            <w:r w:rsidRPr="00A149C4" w:rsidDel="00A149C4">
              <w:rPr>
                <w:rFonts w:eastAsia="Times New Roman"/>
                <w:noProof/>
                <w:lang w:bidi="en-US"/>
                <w:rPrChange w:id="214" w:author="RenderMachine" w:date="2017-12-13T22:48:00Z">
                  <w:rPr>
                    <w:rStyle w:val="Hyperlink"/>
                    <w:rFonts w:eastAsia="Times New Roman"/>
                    <w:noProof/>
                    <w:lang w:bidi="en-US"/>
                  </w:rPr>
                </w:rPrChange>
              </w:rPr>
              <w:delText xml:space="preserve">The Dogezer </w:delText>
            </w:r>
            <w:r w:rsidRPr="00A149C4" w:rsidDel="00A149C4">
              <w:rPr>
                <w:noProof/>
                <w:lang w:bidi="en-US"/>
                <w:rPrChange w:id="215" w:author="RenderMachine" w:date="2017-12-13T22:48:00Z">
                  <w:rPr>
                    <w:rStyle w:val="Hyperlink"/>
                    <w:noProof/>
                    <w:lang w:bidi="en-US"/>
                  </w:rPr>
                </w:rPrChange>
              </w:rPr>
              <w:delText>Solution</w:delText>
            </w:r>
            <w:r w:rsidDel="00A149C4">
              <w:rPr>
                <w:noProof/>
                <w:webHidden/>
              </w:rPr>
              <w:tab/>
            </w:r>
            <w:r w:rsidR="00A149C4" w:rsidDel="00A149C4">
              <w:rPr>
                <w:noProof/>
                <w:webHidden/>
              </w:rPr>
              <w:delText>8</w:delText>
            </w:r>
          </w:del>
        </w:p>
        <w:p w:rsidR="00427FD7" w:rsidDel="00A149C4" w:rsidRDefault="00427FD7">
          <w:pPr>
            <w:pStyle w:val="TOC2"/>
            <w:tabs>
              <w:tab w:val="right" w:leader="dot" w:pos="9488"/>
            </w:tabs>
            <w:rPr>
              <w:del w:id="216" w:author="RenderMachine" w:date="2017-12-13T22:48:00Z"/>
              <w:rFonts w:asciiTheme="minorHAnsi" w:eastAsiaTheme="minorEastAsia" w:hAnsiTheme="minorHAnsi" w:cstheme="minorBidi"/>
              <w:noProof/>
              <w:color w:val="auto"/>
              <w:sz w:val="22"/>
              <w:lang w:val="ru-RU" w:eastAsia="ru-RU"/>
            </w:rPr>
          </w:pPr>
          <w:del w:id="217" w:author="RenderMachine" w:date="2017-12-13T22:48:00Z">
            <w:r w:rsidRPr="00A149C4" w:rsidDel="00A149C4">
              <w:rPr>
                <w:rFonts w:eastAsia="Times New Roman"/>
                <w:noProof/>
                <w:rPrChange w:id="218" w:author="RenderMachine" w:date="2017-12-13T22:48:00Z">
                  <w:rPr>
                    <w:rStyle w:val="Hyperlink"/>
                    <w:rFonts w:eastAsia="Times New Roman"/>
                    <w:noProof/>
                  </w:rPr>
                </w:rPrChange>
              </w:rPr>
              <w:delText xml:space="preserve">Dogezer in </w:delText>
            </w:r>
            <w:r w:rsidRPr="00A149C4" w:rsidDel="00A149C4">
              <w:rPr>
                <w:noProof/>
                <w:rPrChange w:id="219" w:author="RenderMachine" w:date="2017-12-13T22:48:00Z">
                  <w:rPr>
                    <w:rStyle w:val="Hyperlink"/>
                    <w:noProof/>
                  </w:rPr>
                </w:rPrChange>
              </w:rPr>
              <w:delText>20</w:delText>
            </w:r>
            <w:r w:rsidRPr="00A149C4" w:rsidDel="00A149C4">
              <w:rPr>
                <w:rFonts w:eastAsia="Times New Roman"/>
                <w:noProof/>
                <w:rPrChange w:id="220" w:author="RenderMachine" w:date="2017-12-13T22:48:00Z">
                  <w:rPr>
                    <w:rStyle w:val="Hyperlink"/>
                    <w:rFonts w:eastAsia="Times New Roman"/>
                    <w:noProof/>
                  </w:rPr>
                </w:rPrChange>
              </w:rPr>
              <w:delText xml:space="preserve"> Words</w:delText>
            </w:r>
            <w:r w:rsidDel="00A149C4">
              <w:rPr>
                <w:noProof/>
                <w:webHidden/>
              </w:rPr>
              <w:tab/>
            </w:r>
            <w:r w:rsidR="00A149C4" w:rsidDel="00A149C4">
              <w:rPr>
                <w:noProof/>
                <w:webHidden/>
              </w:rPr>
              <w:delText>8</w:delText>
            </w:r>
          </w:del>
        </w:p>
        <w:p w:rsidR="00427FD7" w:rsidDel="00A149C4" w:rsidRDefault="00427FD7">
          <w:pPr>
            <w:pStyle w:val="TOC2"/>
            <w:tabs>
              <w:tab w:val="right" w:leader="dot" w:pos="9488"/>
            </w:tabs>
            <w:rPr>
              <w:del w:id="221" w:author="RenderMachine" w:date="2017-12-13T22:48:00Z"/>
              <w:rFonts w:asciiTheme="minorHAnsi" w:eastAsiaTheme="minorEastAsia" w:hAnsiTheme="minorHAnsi" w:cstheme="minorBidi"/>
              <w:noProof/>
              <w:color w:val="auto"/>
              <w:sz w:val="22"/>
              <w:lang w:val="ru-RU" w:eastAsia="ru-RU"/>
            </w:rPr>
          </w:pPr>
          <w:del w:id="222" w:author="RenderMachine" w:date="2017-12-13T22:48:00Z">
            <w:r w:rsidRPr="00A149C4" w:rsidDel="00A149C4">
              <w:rPr>
                <w:rFonts w:eastAsia="Times New Roman"/>
                <w:noProof/>
                <w:rPrChange w:id="223" w:author="RenderMachine" w:date="2017-12-13T22:48:00Z">
                  <w:rPr>
                    <w:rStyle w:val="Hyperlink"/>
                    <w:rFonts w:eastAsia="Times New Roman"/>
                    <w:noProof/>
                  </w:rPr>
                </w:rPrChange>
              </w:rPr>
              <w:delText xml:space="preserve">Dogezer </w:delText>
            </w:r>
            <w:r w:rsidRPr="00A149C4" w:rsidDel="00A149C4">
              <w:rPr>
                <w:noProof/>
                <w:rPrChange w:id="224" w:author="RenderMachine" w:date="2017-12-13T22:48:00Z">
                  <w:rPr>
                    <w:rStyle w:val="Hyperlink"/>
                    <w:noProof/>
                  </w:rPr>
                </w:rPrChange>
              </w:rPr>
              <w:delText>Solution</w:delText>
            </w:r>
            <w:r w:rsidRPr="00A149C4" w:rsidDel="00A149C4">
              <w:rPr>
                <w:rFonts w:eastAsia="Times New Roman"/>
                <w:noProof/>
                <w:rPrChange w:id="225" w:author="RenderMachine" w:date="2017-12-13T22:48:00Z">
                  <w:rPr>
                    <w:rStyle w:val="Hyperlink"/>
                    <w:rFonts w:eastAsia="Times New Roman"/>
                    <w:noProof/>
                  </w:rPr>
                </w:rPrChange>
              </w:rPr>
              <w:delText xml:space="preserve"> Explained</w:delText>
            </w:r>
            <w:r w:rsidDel="00A149C4">
              <w:rPr>
                <w:noProof/>
                <w:webHidden/>
              </w:rPr>
              <w:tab/>
            </w:r>
            <w:r w:rsidR="00A149C4" w:rsidDel="00A149C4">
              <w:rPr>
                <w:noProof/>
                <w:webHidden/>
              </w:rPr>
              <w:delText>8</w:delText>
            </w:r>
          </w:del>
        </w:p>
        <w:p w:rsidR="00427FD7" w:rsidDel="00A149C4" w:rsidRDefault="00427FD7">
          <w:pPr>
            <w:pStyle w:val="TOC2"/>
            <w:tabs>
              <w:tab w:val="right" w:leader="dot" w:pos="9488"/>
            </w:tabs>
            <w:rPr>
              <w:del w:id="226" w:author="RenderMachine" w:date="2017-12-13T22:48:00Z"/>
              <w:rFonts w:asciiTheme="minorHAnsi" w:eastAsiaTheme="minorEastAsia" w:hAnsiTheme="minorHAnsi" w:cstheme="minorBidi"/>
              <w:noProof/>
              <w:color w:val="auto"/>
              <w:sz w:val="22"/>
              <w:lang w:val="ru-RU" w:eastAsia="ru-RU"/>
            </w:rPr>
          </w:pPr>
          <w:del w:id="227" w:author="RenderMachine" w:date="2017-12-13T22:48:00Z">
            <w:r w:rsidRPr="00A149C4" w:rsidDel="00A149C4">
              <w:rPr>
                <w:noProof/>
                <w:rPrChange w:id="228" w:author="RenderMachine" w:date="2017-12-13T22:48:00Z">
                  <w:rPr>
                    <w:rStyle w:val="Hyperlink"/>
                    <w:noProof/>
                  </w:rPr>
                </w:rPrChange>
              </w:rPr>
              <w:delText>Proof</w:delText>
            </w:r>
            <w:r w:rsidRPr="00A149C4" w:rsidDel="00A149C4">
              <w:rPr>
                <w:rFonts w:eastAsia="Times New Roman"/>
                <w:noProof/>
                <w:rPrChange w:id="229" w:author="RenderMachine" w:date="2017-12-13T22:48:00Z">
                  <w:rPr>
                    <w:rStyle w:val="Hyperlink"/>
                    <w:rFonts w:eastAsia="Times New Roman"/>
                    <w:noProof/>
                  </w:rPr>
                </w:rPrChange>
              </w:rPr>
              <w:delText xml:space="preserve"> of Concept</w:delText>
            </w:r>
            <w:r w:rsidDel="00A149C4">
              <w:rPr>
                <w:noProof/>
                <w:webHidden/>
              </w:rPr>
              <w:tab/>
            </w:r>
            <w:r w:rsidR="00A149C4" w:rsidDel="00A149C4">
              <w:rPr>
                <w:noProof/>
                <w:webHidden/>
              </w:rPr>
              <w:delText>9</w:delText>
            </w:r>
          </w:del>
        </w:p>
        <w:p w:rsidR="00427FD7" w:rsidDel="00A149C4" w:rsidRDefault="00427FD7">
          <w:pPr>
            <w:pStyle w:val="TOC1"/>
            <w:rPr>
              <w:del w:id="230" w:author="RenderMachine" w:date="2017-12-13T22:48:00Z"/>
              <w:rFonts w:asciiTheme="minorHAnsi" w:eastAsiaTheme="minorEastAsia" w:hAnsiTheme="minorHAnsi" w:cstheme="minorBidi"/>
              <w:noProof/>
              <w:color w:val="auto"/>
              <w:sz w:val="22"/>
              <w:lang w:val="ru-RU" w:eastAsia="ru-RU"/>
            </w:rPr>
          </w:pPr>
          <w:del w:id="231" w:author="RenderMachine" w:date="2017-12-13T22:48:00Z">
            <w:r w:rsidRPr="00A149C4" w:rsidDel="00A149C4">
              <w:rPr>
                <w:rFonts w:eastAsia="Times New Roman"/>
                <w:noProof/>
                <w:lang w:bidi="en-US"/>
                <w:rPrChange w:id="232" w:author="RenderMachine" w:date="2017-12-13T22:48:00Z">
                  <w:rPr>
                    <w:rStyle w:val="Hyperlink"/>
                    <w:rFonts w:eastAsia="Times New Roman"/>
                    <w:noProof/>
                    <w:lang w:bidi="en-US"/>
                  </w:rPr>
                </w:rPrChange>
              </w:rPr>
              <w:delText>Platform Features</w:delText>
            </w:r>
            <w:r w:rsidDel="00A149C4">
              <w:rPr>
                <w:noProof/>
                <w:webHidden/>
              </w:rPr>
              <w:tab/>
            </w:r>
            <w:r w:rsidR="00A149C4" w:rsidDel="00A149C4">
              <w:rPr>
                <w:noProof/>
                <w:webHidden/>
              </w:rPr>
              <w:delText>10</w:delText>
            </w:r>
          </w:del>
        </w:p>
        <w:p w:rsidR="00427FD7" w:rsidDel="00A149C4" w:rsidRDefault="00427FD7">
          <w:pPr>
            <w:pStyle w:val="TOC2"/>
            <w:tabs>
              <w:tab w:val="right" w:leader="dot" w:pos="9488"/>
            </w:tabs>
            <w:rPr>
              <w:del w:id="233" w:author="RenderMachine" w:date="2017-12-13T22:48:00Z"/>
              <w:rFonts w:asciiTheme="minorHAnsi" w:eastAsiaTheme="minorEastAsia" w:hAnsiTheme="minorHAnsi" w:cstheme="minorBidi"/>
              <w:noProof/>
              <w:color w:val="auto"/>
              <w:sz w:val="22"/>
              <w:lang w:val="ru-RU" w:eastAsia="ru-RU"/>
            </w:rPr>
          </w:pPr>
          <w:del w:id="234" w:author="RenderMachine" w:date="2017-12-13T22:48:00Z">
            <w:r w:rsidRPr="00A149C4" w:rsidDel="00A149C4">
              <w:rPr>
                <w:rFonts w:eastAsia="Times New Roman"/>
                <w:noProof/>
                <w:rPrChange w:id="235" w:author="RenderMachine" w:date="2017-12-13T22:48:00Z">
                  <w:rPr>
                    <w:rStyle w:val="Hyperlink"/>
                    <w:rFonts w:eastAsia="Times New Roman"/>
                    <w:noProof/>
                  </w:rPr>
                </w:rPrChange>
              </w:rPr>
              <w:delText xml:space="preserve">Project </w:delText>
            </w:r>
            <w:r w:rsidRPr="00A149C4" w:rsidDel="00A149C4">
              <w:rPr>
                <w:noProof/>
                <w:rPrChange w:id="236" w:author="RenderMachine" w:date="2017-12-13T22:48:00Z">
                  <w:rPr>
                    <w:rStyle w:val="Hyperlink"/>
                    <w:noProof/>
                  </w:rPr>
                </w:rPrChange>
              </w:rPr>
              <w:delText>Creation</w:delText>
            </w:r>
            <w:r w:rsidRPr="00A149C4" w:rsidDel="00A149C4">
              <w:rPr>
                <w:rFonts w:eastAsia="Times New Roman"/>
                <w:noProof/>
                <w:rPrChange w:id="237" w:author="RenderMachine" w:date="2017-12-13T22:48:00Z">
                  <w:rPr>
                    <w:rStyle w:val="Hyperlink"/>
                    <w:rFonts w:eastAsia="Times New Roman"/>
                    <w:noProof/>
                  </w:rPr>
                </w:rPrChange>
              </w:rPr>
              <w:delText xml:space="preserve"> &amp; Templates</w:delText>
            </w:r>
            <w:r w:rsidDel="00A149C4">
              <w:rPr>
                <w:noProof/>
                <w:webHidden/>
              </w:rPr>
              <w:tab/>
            </w:r>
            <w:r w:rsidR="00A149C4" w:rsidDel="00A149C4">
              <w:rPr>
                <w:noProof/>
                <w:webHidden/>
              </w:rPr>
              <w:delText>10</w:delText>
            </w:r>
          </w:del>
        </w:p>
        <w:p w:rsidR="00427FD7" w:rsidDel="00A149C4" w:rsidRDefault="00427FD7">
          <w:pPr>
            <w:pStyle w:val="TOC2"/>
            <w:tabs>
              <w:tab w:val="right" w:leader="dot" w:pos="9488"/>
            </w:tabs>
            <w:rPr>
              <w:del w:id="238" w:author="RenderMachine" w:date="2017-12-13T22:48:00Z"/>
              <w:rFonts w:asciiTheme="minorHAnsi" w:eastAsiaTheme="minorEastAsia" w:hAnsiTheme="minorHAnsi" w:cstheme="minorBidi"/>
              <w:noProof/>
              <w:color w:val="auto"/>
              <w:sz w:val="22"/>
              <w:lang w:val="ru-RU" w:eastAsia="ru-RU"/>
            </w:rPr>
          </w:pPr>
          <w:del w:id="239" w:author="RenderMachine" w:date="2017-12-13T22:48:00Z">
            <w:r w:rsidRPr="00A149C4" w:rsidDel="00A149C4">
              <w:rPr>
                <w:noProof/>
                <w:rPrChange w:id="240" w:author="RenderMachine" w:date="2017-12-13T22:48:00Z">
                  <w:rPr>
                    <w:rStyle w:val="Hyperlink"/>
                    <w:noProof/>
                  </w:rPr>
                </w:rPrChange>
              </w:rPr>
              <w:delText>DoFinance</w:delText>
            </w:r>
            <w:r w:rsidDel="00A149C4">
              <w:rPr>
                <w:noProof/>
                <w:webHidden/>
              </w:rPr>
              <w:tab/>
            </w:r>
            <w:r w:rsidR="00A149C4" w:rsidDel="00A149C4">
              <w:rPr>
                <w:noProof/>
                <w:webHidden/>
              </w:rPr>
              <w:delText>11</w:delText>
            </w:r>
          </w:del>
        </w:p>
        <w:p w:rsidR="00427FD7" w:rsidDel="00A149C4" w:rsidRDefault="00427FD7">
          <w:pPr>
            <w:pStyle w:val="TOC2"/>
            <w:tabs>
              <w:tab w:val="right" w:leader="dot" w:pos="9488"/>
            </w:tabs>
            <w:rPr>
              <w:del w:id="241" w:author="RenderMachine" w:date="2017-12-13T22:48:00Z"/>
              <w:rFonts w:asciiTheme="minorHAnsi" w:eastAsiaTheme="minorEastAsia" w:hAnsiTheme="minorHAnsi" w:cstheme="minorBidi"/>
              <w:noProof/>
              <w:color w:val="auto"/>
              <w:sz w:val="22"/>
              <w:lang w:val="ru-RU" w:eastAsia="ru-RU"/>
            </w:rPr>
          </w:pPr>
          <w:del w:id="242" w:author="RenderMachine" w:date="2017-12-13T22:48:00Z">
            <w:r w:rsidRPr="00A149C4" w:rsidDel="00A149C4">
              <w:rPr>
                <w:rFonts w:eastAsia="Times New Roman"/>
                <w:noProof/>
                <w:rPrChange w:id="243" w:author="RenderMachine" w:date="2017-12-13T22:48:00Z">
                  <w:rPr>
                    <w:rStyle w:val="Hyperlink"/>
                    <w:rFonts w:eastAsia="Times New Roman"/>
                    <w:noProof/>
                  </w:rPr>
                </w:rPrChange>
              </w:rPr>
              <w:delText>DoIssues and DoIterations</w:delText>
            </w:r>
            <w:r w:rsidDel="00A149C4">
              <w:rPr>
                <w:noProof/>
                <w:webHidden/>
              </w:rPr>
              <w:tab/>
            </w:r>
            <w:r w:rsidR="00A149C4" w:rsidDel="00A149C4">
              <w:rPr>
                <w:noProof/>
                <w:webHidden/>
              </w:rPr>
              <w:delText>14</w:delText>
            </w:r>
          </w:del>
        </w:p>
        <w:p w:rsidR="00427FD7" w:rsidDel="00A149C4" w:rsidRDefault="00427FD7">
          <w:pPr>
            <w:pStyle w:val="TOC2"/>
            <w:tabs>
              <w:tab w:val="right" w:leader="dot" w:pos="9488"/>
            </w:tabs>
            <w:rPr>
              <w:del w:id="244" w:author="RenderMachine" w:date="2017-12-13T22:48:00Z"/>
              <w:rFonts w:asciiTheme="minorHAnsi" w:eastAsiaTheme="minorEastAsia" w:hAnsiTheme="minorHAnsi" w:cstheme="minorBidi"/>
              <w:noProof/>
              <w:color w:val="auto"/>
              <w:sz w:val="22"/>
              <w:lang w:val="ru-RU" w:eastAsia="ru-RU"/>
            </w:rPr>
          </w:pPr>
          <w:del w:id="245" w:author="RenderMachine" w:date="2017-12-13T22:48:00Z">
            <w:r w:rsidRPr="00A149C4" w:rsidDel="00A149C4">
              <w:rPr>
                <w:rFonts w:eastAsia="Times New Roman"/>
                <w:noProof/>
                <w:rPrChange w:id="246" w:author="RenderMachine" w:date="2017-12-13T22:48:00Z">
                  <w:rPr>
                    <w:rStyle w:val="Hyperlink"/>
                    <w:rFonts w:eastAsia="Times New Roman"/>
                    <w:noProof/>
                  </w:rPr>
                </w:rPrChange>
              </w:rPr>
              <w:delText xml:space="preserve">Teams; Karma &amp; Ratings; Users &amp; </w:delText>
            </w:r>
            <w:r w:rsidRPr="00A149C4" w:rsidDel="00A149C4">
              <w:rPr>
                <w:noProof/>
                <w:rPrChange w:id="247" w:author="RenderMachine" w:date="2017-12-13T22:48:00Z">
                  <w:rPr>
                    <w:rStyle w:val="Hyperlink"/>
                    <w:noProof/>
                  </w:rPr>
                </w:rPrChange>
              </w:rPr>
              <w:delText>Projects</w:delText>
            </w:r>
            <w:r w:rsidRPr="00A149C4" w:rsidDel="00A149C4">
              <w:rPr>
                <w:rFonts w:eastAsia="Times New Roman"/>
                <w:noProof/>
                <w:rPrChange w:id="248" w:author="RenderMachine" w:date="2017-12-13T22:48:00Z">
                  <w:rPr>
                    <w:rStyle w:val="Hyperlink"/>
                    <w:rFonts w:eastAsia="Times New Roman"/>
                    <w:noProof/>
                  </w:rPr>
                </w:rPrChange>
              </w:rPr>
              <w:delText xml:space="preserve"> Marketplaces</w:delText>
            </w:r>
            <w:r w:rsidDel="00A149C4">
              <w:rPr>
                <w:noProof/>
                <w:webHidden/>
              </w:rPr>
              <w:tab/>
            </w:r>
            <w:r w:rsidR="00A149C4" w:rsidDel="00A149C4">
              <w:rPr>
                <w:noProof/>
                <w:webHidden/>
              </w:rPr>
              <w:delText>14</w:delText>
            </w:r>
          </w:del>
        </w:p>
        <w:p w:rsidR="00427FD7" w:rsidDel="00A149C4" w:rsidRDefault="00427FD7">
          <w:pPr>
            <w:pStyle w:val="TOC2"/>
            <w:tabs>
              <w:tab w:val="right" w:leader="dot" w:pos="9488"/>
            </w:tabs>
            <w:rPr>
              <w:del w:id="249" w:author="RenderMachine" w:date="2017-12-13T22:48:00Z"/>
              <w:rFonts w:asciiTheme="minorHAnsi" w:eastAsiaTheme="minorEastAsia" w:hAnsiTheme="minorHAnsi" w:cstheme="minorBidi"/>
              <w:noProof/>
              <w:color w:val="auto"/>
              <w:sz w:val="22"/>
              <w:lang w:val="ru-RU" w:eastAsia="ru-RU"/>
            </w:rPr>
          </w:pPr>
          <w:del w:id="250" w:author="RenderMachine" w:date="2017-12-13T22:48:00Z">
            <w:r w:rsidRPr="00A149C4" w:rsidDel="00A149C4">
              <w:rPr>
                <w:rFonts w:eastAsia="Times New Roman"/>
                <w:noProof/>
                <w:rPrChange w:id="251" w:author="RenderMachine" w:date="2017-12-13T22:48:00Z">
                  <w:rPr>
                    <w:rStyle w:val="Hyperlink"/>
                    <w:rFonts w:eastAsia="Times New Roman"/>
                    <w:noProof/>
                  </w:rPr>
                </w:rPrChange>
              </w:rPr>
              <w:delText>DoMessaging</w:delText>
            </w:r>
            <w:r w:rsidDel="00A149C4">
              <w:rPr>
                <w:noProof/>
                <w:webHidden/>
              </w:rPr>
              <w:tab/>
            </w:r>
            <w:r w:rsidR="00A149C4" w:rsidDel="00A149C4">
              <w:rPr>
                <w:noProof/>
                <w:webHidden/>
              </w:rPr>
              <w:delText>15</w:delText>
            </w:r>
          </w:del>
        </w:p>
        <w:p w:rsidR="00427FD7" w:rsidDel="00A149C4" w:rsidRDefault="00427FD7">
          <w:pPr>
            <w:pStyle w:val="TOC2"/>
            <w:tabs>
              <w:tab w:val="right" w:leader="dot" w:pos="9488"/>
            </w:tabs>
            <w:rPr>
              <w:del w:id="252" w:author="RenderMachine" w:date="2017-12-13T22:48:00Z"/>
              <w:rFonts w:asciiTheme="minorHAnsi" w:eastAsiaTheme="minorEastAsia" w:hAnsiTheme="minorHAnsi" w:cstheme="minorBidi"/>
              <w:noProof/>
              <w:color w:val="auto"/>
              <w:sz w:val="22"/>
              <w:lang w:val="ru-RU" w:eastAsia="ru-RU"/>
            </w:rPr>
          </w:pPr>
          <w:del w:id="253" w:author="RenderMachine" w:date="2017-12-13T22:48:00Z">
            <w:r w:rsidRPr="00A149C4" w:rsidDel="00A149C4">
              <w:rPr>
                <w:rFonts w:eastAsia="Times New Roman"/>
                <w:noProof/>
                <w:rPrChange w:id="254" w:author="RenderMachine" w:date="2017-12-13T22:48:00Z">
                  <w:rPr>
                    <w:rStyle w:val="Hyperlink"/>
                    <w:rFonts w:eastAsia="Times New Roman"/>
                    <w:noProof/>
                  </w:rPr>
                </w:rPrChange>
              </w:rPr>
              <w:delText>DoGit &amp; DoWiki</w:delText>
            </w:r>
            <w:r w:rsidDel="00A149C4">
              <w:rPr>
                <w:noProof/>
                <w:webHidden/>
              </w:rPr>
              <w:tab/>
            </w:r>
            <w:r w:rsidR="00A149C4" w:rsidDel="00A149C4">
              <w:rPr>
                <w:noProof/>
                <w:webHidden/>
              </w:rPr>
              <w:delText>15</w:delText>
            </w:r>
          </w:del>
        </w:p>
        <w:p w:rsidR="00427FD7" w:rsidDel="00A149C4" w:rsidRDefault="00427FD7">
          <w:pPr>
            <w:pStyle w:val="TOC2"/>
            <w:tabs>
              <w:tab w:val="right" w:leader="dot" w:pos="9488"/>
            </w:tabs>
            <w:rPr>
              <w:del w:id="255" w:author="RenderMachine" w:date="2017-12-13T22:48:00Z"/>
              <w:rFonts w:asciiTheme="minorHAnsi" w:eastAsiaTheme="minorEastAsia" w:hAnsiTheme="minorHAnsi" w:cstheme="minorBidi"/>
              <w:noProof/>
              <w:color w:val="auto"/>
              <w:sz w:val="22"/>
              <w:lang w:val="ru-RU" w:eastAsia="ru-RU"/>
            </w:rPr>
          </w:pPr>
          <w:del w:id="256" w:author="RenderMachine" w:date="2017-12-13T22:48:00Z">
            <w:r w:rsidRPr="00A149C4" w:rsidDel="00A149C4">
              <w:rPr>
                <w:noProof/>
                <w:rPrChange w:id="257" w:author="RenderMachine" w:date="2017-12-13T22:48:00Z">
                  <w:rPr>
                    <w:rStyle w:val="Hyperlink"/>
                    <w:noProof/>
                  </w:rPr>
                </w:rPrChange>
              </w:rPr>
              <w:delText>DoFiles &amp; DoDocs</w:delText>
            </w:r>
            <w:r w:rsidDel="00A149C4">
              <w:rPr>
                <w:noProof/>
                <w:webHidden/>
              </w:rPr>
              <w:tab/>
            </w:r>
            <w:r w:rsidR="00A149C4" w:rsidDel="00A149C4">
              <w:rPr>
                <w:noProof/>
                <w:webHidden/>
              </w:rPr>
              <w:delText>15</w:delText>
            </w:r>
          </w:del>
        </w:p>
        <w:p w:rsidR="00427FD7" w:rsidDel="00A149C4" w:rsidRDefault="00427FD7">
          <w:pPr>
            <w:pStyle w:val="TOC2"/>
            <w:tabs>
              <w:tab w:val="right" w:leader="dot" w:pos="9488"/>
            </w:tabs>
            <w:rPr>
              <w:del w:id="258" w:author="RenderMachine" w:date="2017-12-13T22:48:00Z"/>
              <w:rFonts w:asciiTheme="minorHAnsi" w:eastAsiaTheme="minorEastAsia" w:hAnsiTheme="minorHAnsi" w:cstheme="minorBidi"/>
              <w:noProof/>
              <w:color w:val="auto"/>
              <w:sz w:val="22"/>
              <w:lang w:val="ru-RU" w:eastAsia="ru-RU"/>
            </w:rPr>
          </w:pPr>
          <w:del w:id="259" w:author="RenderMachine" w:date="2017-12-13T22:48:00Z">
            <w:r w:rsidRPr="00A149C4" w:rsidDel="00A149C4">
              <w:rPr>
                <w:noProof/>
                <w:rPrChange w:id="260" w:author="RenderMachine" w:date="2017-12-13T22:48:00Z">
                  <w:rPr>
                    <w:rStyle w:val="Hyperlink"/>
                    <w:noProof/>
                  </w:rPr>
                </w:rPrChange>
              </w:rPr>
              <w:delText>Planning, Analysis and Reporting Tools</w:delText>
            </w:r>
            <w:r w:rsidDel="00A149C4">
              <w:rPr>
                <w:noProof/>
                <w:webHidden/>
              </w:rPr>
              <w:tab/>
            </w:r>
            <w:r w:rsidR="00A149C4" w:rsidDel="00A149C4">
              <w:rPr>
                <w:noProof/>
                <w:webHidden/>
              </w:rPr>
              <w:delText>16</w:delText>
            </w:r>
          </w:del>
        </w:p>
        <w:p w:rsidR="00427FD7" w:rsidDel="00A149C4" w:rsidRDefault="00427FD7">
          <w:pPr>
            <w:pStyle w:val="TOC2"/>
            <w:tabs>
              <w:tab w:val="right" w:leader="dot" w:pos="9488"/>
            </w:tabs>
            <w:rPr>
              <w:del w:id="261" w:author="RenderMachine" w:date="2017-12-13T22:48:00Z"/>
              <w:rFonts w:asciiTheme="minorHAnsi" w:eastAsiaTheme="minorEastAsia" w:hAnsiTheme="minorHAnsi" w:cstheme="minorBidi"/>
              <w:noProof/>
              <w:color w:val="auto"/>
              <w:sz w:val="22"/>
              <w:lang w:val="ru-RU" w:eastAsia="ru-RU"/>
            </w:rPr>
          </w:pPr>
          <w:del w:id="262" w:author="RenderMachine" w:date="2017-12-13T22:48:00Z">
            <w:r w:rsidRPr="00A149C4" w:rsidDel="00A149C4">
              <w:rPr>
                <w:rFonts w:eastAsia="Times New Roman"/>
                <w:noProof/>
                <w:rPrChange w:id="263" w:author="RenderMachine" w:date="2017-12-13T22:48:00Z">
                  <w:rPr>
                    <w:rStyle w:val="Hyperlink"/>
                    <w:rFonts w:eastAsia="Times New Roman"/>
                    <w:noProof/>
                  </w:rPr>
                </w:rPrChange>
              </w:rPr>
              <w:delText xml:space="preserve">Legal and </w:delText>
            </w:r>
            <w:r w:rsidRPr="00A149C4" w:rsidDel="00A149C4">
              <w:rPr>
                <w:noProof/>
                <w:rPrChange w:id="264" w:author="RenderMachine" w:date="2017-12-13T22:48:00Z">
                  <w:rPr>
                    <w:rStyle w:val="Hyperlink"/>
                    <w:noProof/>
                  </w:rPr>
                </w:rPrChange>
              </w:rPr>
              <w:delText>Fraud</w:delText>
            </w:r>
            <w:r w:rsidRPr="00A149C4" w:rsidDel="00A149C4">
              <w:rPr>
                <w:rFonts w:eastAsia="Times New Roman"/>
                <w:noProof/>
                <w:rPrChange w:id="265" w:author="RenderMachine" w:date="2017-12-13T22:48:00Z">
                  <w:rPr>
                    <w:rStyle w:val="Hyperlink"/>
                    <w:rFonts w:eastAsia="Times New Roman"/>
                    <w:noProof/>
                  </w:rPr>
                </w:rPrChange>
              </w:rPr>
              <w:delText xml:space="preserve"> Handling</w:delText>
            </w:r>
            <w:r w:rsidDel="00A149C4">
              <w:rPr>
                <w:noProof/>
                <w:webHidden/>
              </w:rPr>
              <w:tab/>
            </w:r>
            <w:r w:rsidR="00A149C4" w:rsidDel="00A149C4">
              <w:rPr>
                <w:noProof/>
                <w:webHidden/>
              </w:rPr>
              <w:delText>16</w:delText>
            </w:r>
          </w:del>
        </w:p>
        <w:p w:rsidR="00427FD7" w:rsidDel="00A149C4" w:rsidRDefault="00427FD7">
          <w:pPr>
            <w:pStyle w:val="TOC2"/>
            <w:tabs>
              <w:tab w:val="right" w:leader="dot" w:pos="9488"/>
            </w:tabs>
            <w:rPr>
              <w:del w:id="266" w:author="RenderMachine" w:date="2017-12-13T22:48:00Z"/>
              <w:rFonts w:asciiTheme="minorHAnsi" w:eastAsiaTheme="minorEastAsia" w:hAnsiTheme="minorHAnsi" w:cstheme="minorBidi"/>
              <w:noProof/>
              <w:color w:val="auto"/>
              <w:sz w:val="22"/>
              <w:lang w:val="ru-RU" w:eastAsia="ru-RU"/>
            </w:rPr>
          </w:pPr>
          <w:del w:id="267" w:author="RenderMachine" w:date="2017-12-13T22:48:00Z">
            <w:r w:rsidRPr="00A149C4" w:rsidDel="00A149C4">
              <w:rPr>
                <w:noProof/>
                <w:rPrChange w:id="268" w:author="RenderMachine" w:date="2017-12-13T22:48:00Z">
                  <w:rPr>
                    <w:rStyle w:val="Hyperlink"/>
                    <w:noProof/>
                  </w:rPr>
                </w:rPrChange>
              </w:rPr>
              <w:delText>Future</w:delText>
            </w:r>
            <w:r w:rsidRPr="00A149C4" w:rsidDel="00A149C4">
              <w:rPr>
                <w:rFonts w:eastAsia="Times New Roman"/>
                <w:noProof/>
                <w:rPrChange w:id="269" w:author="RenderMachine" w:date="2017-12-13T22:48:00Z">
                  <w:rPr>
                    <w:rStyle w:val="Hyperlink"/>
                    <w:rFonts w:eastAsia="Times New Roman"/>
                    <w:noProof/>
                  </w:rPr>
                </w:rPrChange>
              </w:rPr>
              <w:delText xml:space="preserve"> Features</w:delText>
            </w:r>
            <w:r w:rsidDel="00A149C4">
              <w:rPr>
                <w:noProof/>
                <w:webHidden/>
              </w:rPr>
              <w:tab/>
            </w:r>
            <w:r w:rsidR="00A149C4" w:rsidDel="00A149C4">
              <w:rPr>
                <w:noProof/>
                <w:webHidden/>
              </w:rPr>
              <w:delText>17</w:delText>
            </w:r>
          </w:del>
        </w:p>
        <w:p w:rsidR="00427FD7" w:rsidDel="00A149C4" w:rsidRDefault="00427FD7">
          <w:pPr>
            <w:pStyle w:val="TOC2"/>
            <w:tabs>
              <w:tab w:val="right" w:leader="dot" w:pos="9488"/>
            </w:tabs>
            <w:rPr>
              <w:del w:id="270" w:author="RenderMachine" w:date="2017-12-13T22:48:00Z"/>
              <w:rFonts w:asciiTheme="minorHAnsi" w:eastAsiaTheme="minorEastAsia" w:hAnsiTheme="minorHAnsi" w:cstheme="minorBidi"/>
              <w:noProof/>
              <w:color w:val="auto"/>
              <w:sz w:val="22"/>
              <w:lang w:val="ru-RU" w:eastAsia="ru-RU"/>
            </w:rPr>
          </w:pPr>
          <w:del w:id="271" w:author="RenderMachine" w:date="2017-12-13T22:48:00Z">
            <w:r w:rsidRPr="00A149C4" w:rsidDel="00A149C4">
              <w:rPr>
                <w:noProof/>
                <w:rPrChange w:id="272" w:author="RenderMachine" w:date="2017-12-13T22:48:00Z">
                  <w:rPr>
                    <w:rStyle w:val="Hyperlink"/>
                    <w:noProof/>
                  </w:rPr>
                </w:rPrChange>
              </w:rPr>
              <w:delText>Dogezer</w:delText>
            </w:r>
            <w:r w:rsidRPr="00A149C4" w:rsidDel="00A149C4">
              <w:rPr>
                <w:rFonts w:eastAsia="Times New Roman"/>
                <w:noProof/>
                <w:rPrChange w:id="273" w:author="RenderMachine" w:date="2017-12-13T22:48:00Z">
                  <w:rPr>
                    <w:rStyle w:val="Hyperlink"/>
                    <w:rFonts w:eastAsia="Times New Roman"/>
                    <w:noProof/>
                  </w:rPr>
                </w:rPrChange>
              </w:rPr>
              <w:delText xml:space="preserve"> @ Dogezer</w:delText>
            </w:r>
            <w:r w:rsidDel="00A149C4">
              <w:rPr>
                <w:noProof/>
                <w:webHidden/>
              </w:rPr>
              <w:tab/>
            </w:r>
          </w:del>
          <w:del w:id="274" w:author="RenderMachine" w:date="2017-12-13T22:46:00Z">
            <w:r w:rsidR="00441945" w:rsidDel="00A149C4">
              <w:rPr>
                <w:noProof/>
                <w:webHidden/>
              </w:rPr>
              <w:delText>17</w:delText>
            </w:r>
          </w:del>
        </w:p>
        <w:p w:rsidR="00427FD7" w:rsidDel="00A149C4" w:rsidRDefault="00427FD7">
          <w:pPr>
            <w:pStyle w:val="TOC1"/>
            <w:rPr>
              <w:del w:id="275" w:author="RenderMachine" w:date="2017-12-13T22:48:00Z"/>
              <w:rFonts w:asciiTheme="minorHAnsi" w:eastAsiaTheme="minorEastAsia" w:hAnsiTheme="minorHAnsi" w:cstheme="minorBidi"/>
              <w:noProof/>
              <w:color w:val="auto"/>
              <w:sz w:val="22"/>
              <w:lang w:val="ru-RU" w:eastAsia="ru-RU"/>
            </w:rPr>
          </w:pPr>
          <w:del w:id="276" w:author="RenderMachine" w:date="2017-12-13T22:48:00Z">
            <w:r w:rsidRPr="00A149C4" w:rsidDel="00A149C4">
              <w:rPr>
                <w:rFonts w:eastAsia="Times New Roman"/>
                <w:noProof/>
                <w:lang w:bidi="en-US"/>
                <w:rPrChange w:id="277" w:author="RenderMachine" w:date="2017-12-13T22:48:00Z">
                  <w:rPr>
                    <w:rStyle w:val="Hyperlink"/>
                    <w:rFonts w:eastAsia="Times New Roman"/>
                    <w:noProof/>
                    <w:lang w:bidi="en-US"/>
                  </w:rPr>
                </w:rPrChange>
              </w:rPr>
              <w:delText>Dogezer - Now and Future</w:delText>
            </w:r>
            <w:r w:rsidDel="00A149C4">
              <w:rPr>
                <w:noProof/>
                <w:webHidden/>
              </w:rPr>
              <w:tab/>
            </w:r>
          </w:del>
          <w:del w:id="278" w:author="RenderMachine" w:date="2017-12-13T22:46:00Z">
            <w:r w:rsidR="00441945" w:rsidDel="00A149C4">
              <w:rPr>
                <w:noProof/>
                <w:webHidden/>
              </w:rPr>
              <w:delText>18</w:delText>
            </w:r>
          </w:del>
        </w:p>
        <w:p w:rsidR="00427FD7" w:rsidDel="00A149C4" w:rsidRDefault="00427FD7">
          <w:pPr>
            <w:pStyle w:val="TOC2"/>
            <w:tabs>
              <w:tab w:val="right" w:leader="dot" w:pos="9488"/>
            </w:tabs>
            <w:rPr>
              <w:del w:id="279" w:author="RenderMachine" w:date="2017-12-13T22:48:00Z"/>
              <w:rFonts w:asciiTheme="minorHAnsi" w:eastAsiaTheme="minorEastAsia" w:hAnsiTheme="minorHAnsi" w:cstheme="minorBidi"/>
              <w:noProof/>
              <w:color w:val="auto"/>
              <w:sz w:val="22"/>
              <w:lang w:val="ru-RU" w:eastAsia="ru-RU"/>
            </w:rPr>
          </w:pPr>
          <w:del w:id="280" w:author="RenderMachine" w:date="2017-12-13T22:48:00Z">
            <w:r w:rsidRPr="00A149C4" w:rsidDel="00A149C4">
              <w:rPr>
                <w:rFonts w:eastAsia="Times New Roman"/>
                <w:noProof/>
                <w:rPrChange w:id="281" w:author="RenderMachine" w:date="2017-12-13T22:48:00Z">
                  <w:rPr>
                    <w:rStyle w:val="Hyperlink"/>
                    <w:rFonts w:eastAsia="Times New Roman"/>
                    <w:noProof/>
                  </w:rPr>
                </w:rPrChange>
              </w:rPr>
              <w:delText xml:space="preserve">Current State of </w:delText>
            </w:r>
            <w:r w:rsidRPr="00A149C4" w:rsidDel="00A149C4">
              <w:rPr>
                <w:noProof/>
                <w:rPrChange w:id="282" w:author="RenderMachine" w:date="2017-12-13T22:48:00Z">
                  <w:rPr>
                    <w:rStyle w:val="Hyperlink"/>
                    <w:noProof/>
                  </w:rPr>
                </w:rPrChange>
              </w:rPr>
              <w:delText>Development</w:delText>
            </w:r>
            <w:r w:rsidDel="00A149C4">
              <w:rPr>
                <w:noProof/>
                <w:webHidden/>
              </w:rPr>
              <w:tab/>
            </w:r>
          </w:del>
          <w:del w:id="283" w:author="RenderMachine" w:date="2017-12-13T22:46:00Z">
            <w:r w:rsidR="00441945" w:rsidDel="00A149C4">
              <w:rPr>
                <w:noProof/>
                <w:webHidden/>
              </w:rPr>
              <w:delText>18</w:delText>
            </w:r>
          </w:del>
        </w:p>
        <w:p w:rsidR="00427FD7" w:rsidDel="00A149C4" w:rsidRDefault="00427FD7">
          <w:pPr>
            <w:pStyle w:val="TOC2"/>
            <w:tabs>
              <w:tab w:val="right" w:leader="dot" w:pos="9488"/>
            </w:tabs>
            <w:rPr>
              <w:del w:id="284" w:author="RenderMachine" w:date="2017-12-13T22:48:00Z"/>
              <w:rFonts w:asciiTheme="minorHAnsi" w:eastAsiaTheme="minorEastAsia" w:hAnsiTheme="minorHAnsi" w:cstheme="minorBidi"/>
              <w:noProof/>
              <w:color w:val="auto"/>
              <w:sz w:val="22"/>
              <w:lang w:val="ru-RU" w:eastAsia="ru-RU"/>
            </w:rPr>
          </w:pPr>
          <w:del w:id="285" w:author="RenderMachine" w:date="2017-12-13T22:48:00Z">
            <w:r w:rsidRPr="00A149C4" w:rsidDel="00A149C4">
              <w:rPr>
                <w:noProof/>
                <w:rPrChange w:id="286" w:author="RenderMachine" w:date="2017-12-13T22:48:00Z">
                  <w:rPr>
                    <w:rStyle w:val="Hyperlink"/>
                    <w:noProof/>
                  </w:rPr>
                </w:rPrChange>
              </w:rPr>
              <w:delText>Roadmap</w:delText>
            </w:r>
            <w:r w:rsidDel="00A149C4">
              <w:rPr>
                <w:noProof/>
                <w:webHidden/>
              </w:rPr>
              <w:tab/>
            </w:r>
          </w:del>
          <w:del w:id="287" w:author="RenderMachine" w:date="2017-12-13T22:46:00Z">
            <w:r w:rsidR="00441945" w:rsidDel="00A149C4">
              <w:rPr>
                <w:noProof/>
                <w:webHidden/>
              </w:rPr>
              <w:delText>18</w:delText>
            </w:r>
          </w:del>
        </w:p>
        <w:p w:rsidR="00427FD7" w:rsidDel="00A149C4" w:rsidRDefault="00427FD7">
          <w:pPr>
            <w:pStyle w:val="TOC2"/>
            <w:tabs>
              <w:tab w:val="right" w:leader="dot" w:pos="9488"/>
            </w:tabs>
            <w:rPr>
              <w:del w:id="288" w:author="RenderMachine" w:date="2017-12-13T22:48:00Z"/>
              <w:rFonts w:asciiTheme="minorHAnsi" w:eastAsiaTheme="minorEastAsia" w:hAnsiTheme="minorHAnsi" w:cstheme="minorBidi"/>
              <w:noProof/>
              <w:color w:val="auto"/>
              <w:sz w:val="22"/>
              <w:lang w:val="ru-RU" w:eastAsia="ru-RU"/>
            </w:rPr>
          </w:pPr>
          <w:del w:id="289" w:author="RenderMachine" w:date="2017-12-13T22:48:00Z">
            <w:r w:rsidRPr="00A149C4" w:rsidDel="00A149C4">
              <w:rPr>
                <w:noProof/>
                <w:rPrChange w:id="290" w:author="RenderMachine" w:date="2017-12-13T22:48:00Z">
                  <w:rPr>
                    <w:rStyle w:val="Hyperlink"/>
                    <w:noProof/>
                  </w:rPr>
                </w:rPrChange>
              </w:rPr>
              <w:delText>Architecture</w:delText>
            </w:r>
            <w:r w:rsidDel="00A149C4">
              <w:rPr>
                <w:noProof/>
                <w:webHidden/>
              </w:rPr>
              <w:tab/>
            </w:r>
          </w:del>
          <w:del w:id="291" w:author="RenderMachine" w:date="2017-12-13T22:46:00Z">
            <w:r w:rsidR="00441945" w:rsidDel="00A149C4">
              <w:rPr>
                <w:noProof/>
                <w:webHidden/>
              </w:rPr>
              <w:delText>19</w:delText>
            </w:r>
          </w:del>
        </w:p>
        <w:p w:rsidR="00427FD7" w:rsidDel="00A149C4" w:rsidRDefault="00427FD7">
          <w:pPr>
            <w:pStyle w:val="TOC2"/>
            <w:tabs>
              <w:tab w:val="right" w:leader="dot" w:pos="9488"/>
            </w:tabs>
            <w:rPr>
              <w:del w:id="292" w:author="RenderMachine" w:date="2017-12-13T22:48:00Z"/>
              <w:rFonts w:asciiTheme="minorHAnsi" w:eastAsiaTheme="minorEastAsia" w:hAnsiTheme="minorHAnsi" w:cstheme="minorBidi"/>
              <w:noProof/>
              <w:color w:val="auto"/>
              <w:sz w:val="22"/>
              <w:lang w:val="ru-RU" w:eastAsia="ru-RU"/>
            </w:rPr>
          </w:pPr>
          <w:del w:id="293" w:author="RenderMachine" w:date="2017-12-13T22:48:00Z">
            <w:r w:rsidRPr="00A149C4" w:rsidDel="00A149C4">
              <w:rPr>
                <w:noProof/>
                <w:rPrChange w:id="294" w:author="RenderMachine" w:date="2017-12-13T22:48:00Z">
                  <w:rPr>
                    <w:rStyle w:val="Hyperlink"/>
                    <w:noProof/>
                  </w:rPr>
                </w:rPrChange>
              </w:rPr>
              <w:delText>Team</w:delText>
            </w:r>
            <w:r w:rsidDel="00A149C4">
              <w:rPr>
                <w:noProof/>
                <w:webHidden/>
              </w:rPr>
              <w:tab/>
            </w:r>
          </w:del>
          <w:del w:id="295" w:author="RenderMachine" w:date="2017-12-13T22:46:00Z">
            <w:r w:rsidR="00441945" w:rsidDel="00A149C4">
              <w:rPr>
                <w:noProof/>
                <w:webHidden/>
              </w:rPr>
              <w:delText>19</w:delText>
            </w:r>
          </w:del>
        </w:p>
        <w:p w:rsidR="00427FD7" w:rsidDel="00A149C4" w:rsidRDefault="00427FD7">
          <w:pPr>
            <w:pStyle w:val="TOC2"/>
            <w:tabs>
              <w:tab w:val="right" w:leader="dot" w:pos="9488"/>
            </w:tabs>
            <w:rPr>
              <w:del w:id="296" w:author="RenderMachine" w:date="2017-12-13T22:48:00Z"/>
              <w:rFonts w:asciiTheme="minorHAnsi" w:eastAsiaTheme="minorEastAsia" w:hAnsiTheme="minorHAnsi" w:cstheme="minorBidi"/>
              <w:noProof/>
              <w:color w:val="auto"/>
              <w:sz w:val="22"/>
              <w:lang w:val="ru-RU" w:eastAsia="ru-RU"/>
            </w:rPr>
          </w:pPr>
          <w:del w:id="297" w:author="RenderMachine" w:date="2017-12-13T22:48:00Z">
            <w:r w:rsidRPr="00A149C4" w:rsidDel="00A149C4">
              <w:rPr>
                <w:noProof/>
                <w:rPrChange w:id="298" w:author="RenderMachine" w:date="2017-12-13T22:48:00Z">
                  <w:rPr>
                    <w:rStyle w:val="Hyperlink"/>
                    <w:noProof/>
                  </w:rPr>
                </w:rPrChange>
              </w:rPr>
              <w:delText>Contacts</w:delText>
            </w:r>
            <w:r w:rsidDel="00A149C4">
              <w:rPr>
                <w:noProof/>
                <w:webHidden/>
              </w:rPr>
              <w:tab/>
            </w:r>
          </w:del>
          <w:del w:id="299" w:author="RenderMachine" w:date="2017-12-13T22:46:00Z">
            <w:r w:rsidR="00441945" w:rsidDel="00A149C4">
              <w:rPr>
                <w:noProof/>
                <w:webHidden/>
              </w:rPr>
              <w:delText>23</w:delText>
            </w:r>
          </w:del>
        </w:p>
        <w:p w:rsidR="00427FD7" w:rsidDel="00A149C4" w:rsidRDefault="00427FD7">
          <w:pPr>
            <w:pStyle w:val="TOC2"/>
            <w:tabs>
              <w:tab w:val="right" w:leader="dot" w:pos="9488"/>
            </w:tabs>
            <w:rPr>
              <w:del w:id="300" w:author="RenderMachine" w:date="2017-12-13T22:48:00Z"/>
              <w:rFonts w:asciiTheme="minorHAnsi" w:eastAsiaTheme="minorEastAsia" w:hAnsiTheme="minorHAnsi" w:cstheme="minorBidi"/>
              <w:noProof/>
              <w:color w:val="auto"/>
              <w:sz w:val="22"/>
              <w:lang w:val="ru-RU" w:eastAsia="ru-RU"/>
            </w:rPr>
          </w:pPr>
          <w:del w:id="301" w:author="RenderMachine" w:date="2017-12-13T22:48:00Z">
            <w:r w:rsidRPr="00A149C4" w:rsidDel="00A149C4">
              <w:rPr>
                <w:rFonts w:eastAsia="Times New Roman"/>
                <w:noProof/>
                <w:rPrChange w:id="302" w:author="RenderMachine" w:date="2017-12-13T22:48:00Z">
                  <w:rPr>
                    <w:rStyle w:val="Hyperlink"/>
                    <w:rFonts w:eastAsia="Times New Roman"/>
                    <w:noProof/>
                  </w:rPr>
                </w:rPrChange>
              </w:rPr>
              <w:delText xml:space="preserve">Future by </w:delText>
            </w:r>
            <w:r w:rsidRPr="00A149C4" w:rsidDel="00A149C4">
              <w:rPr>
                <w:noProof/>
                <w:rPrChange w:id="303" w:author="RenderMachine" w:date="2017-12-13T22:48:00Z">
                  <w:rPr>
                    <w:rStyle w:val="Hyperlink"/>
                    <w:noProof/>
                  </w:rPr>
                </w:rPrChange>
              </w:rPr>
              <w:delText>Dogezer</w:delText>
            </w:r>
            <w:r w:rsidDel="00A149C4">
              <w:rPr>
                <w:noProof/>
                <w:webHidden/>
              </w:rPr>
              <w:tab/>
            </w:r>
          </w:del>
          <w:del w:id="304" w:author="RenderMachine" w:date="2017-12-13T22:46:00Z">
            <w:r w:rsidR="00441945" w:rsidDel="00A149C4">
              <w:rPr>
                <w:noProof/>
                <w:webHidden/>
              </w:rPr>
              <w:delText>23</w:delText>
            </w:r>
          </w:del>
        </w:p>
        <w:p w:rsidR="00427FD7" w:rsidDel="00A149C4" w:rsidRDefault="00427FD7">
          <w:pPr>
            <w:pStyle w:val="TOC1"/>
            <w:rPr>
              <w:del w:id="305" w:author="RenderMachine" w:date="2017-12-13T22:48:00Z"/>
              <w:rFonts w:asciiTheme="minorHAnsi" w:eastAsiaTheme="minorEastAsia" w:hAnsiTheme="minorHAnsi" w:cstheme="minorBidi"/>
              <w:noProof/>
              <w:color w:val="auto"/>
              <w:sz w:val="22"/>
              <w:lang w:val="ru-RU" w:eastAsia="ru-RU"/>
            </w:rPr>
          </w:pPr>
          <w:del w:id="306" w:author="RenderMachine" w:date="2017-12-13T22:48:00Z">
            <w:r w:rsidRPr="00A149C4" w:rsidDel="00A149C4">
              <w:rPr>
                <w:rFonts w:eastAsia="Times New Roman"/>
                <w:noProof/>
                <w:lang w:bidi="en-US"/>
                <w:rPrChange w:id="307" w:author="RenderMachine" w:date="2017-12-13T22:48:00Z">
                  <w:rPr>
                    <w:rStyle w:val="Hyperlink"/>
                    <w:rFonts w:eastAsia="Times New Roman"/>
                    <w:noProof/>
                    <w:lang w:bidi="en-US"/>
                  </w:rPr>
                </w:rPrChange>
              </w:rPr>
              <w:delText xml:space="preserve">Dogezer </w:delText>
            </w:r>
            <w:r w:rsidRPr="00A149C4" w:rsidDel="00A149C4">
              <w:rPr>
                <w:noProof/>
                <w:lang w:bidi="en-US"/>
                <w:rPrChange w:id="308" w:author="RenderMachine" w:date="2017-12-13T22:48:00Z">
                  <w:rPr>
                    <w:rStyle w:val="Hyperlink"/>
                    <w:noProof/>
                    <w:lang w:bidi="en-US"/>
                  </w:rPr>
                </w:rPrChange>
              </w:rPr>
              <w:delText>Business</w:delText>
            </w:r>
            <w:r w:rsidRPr="00A149C4" w:rsidDel="00A149C4">
              <w:rPr>
                <w:rFonts w:eastAsia="Times New Roman"/>
                <w:noProof/>
                <w:lang w:bidi="en-US"/>
                <w:rPrChange w:id="309" w:author="RenderMachine" w:date="2017-12-13T22:48:00Z">
                  <w:rPr>
                    <w:rStyle w:val="Hyperlink"/>
                    <w:rFonts w:eastAsia="Times New Roman"/>
                    <w:noProof/>
                    <w:lang w:bidi="en-US"/>
                  </w:rPr>
                </w:rPrChange>
              </w:rPr>
              <w:delText xml:space="preserve"> model</w:delText>
            </w:r>
            <w:r w:rsidDel="00A149C4">
              <w:rPr>
                <w:noProof/>
                <w:webHidden/>
              </w:rPr>
              <w:tab/>
            </w:r>
            <w:r w:rsidR="00A149C4" w:rsidDel="00A149C4">
              <w:rPr>
                <w:noProof/>
                <w:webHidden/>
              </w:rPr>
              <w:delText>25</w:delText>
            </w:r>
          </w:del>
        </w:p>
        <w:p w:rsidR="00427FD7" w:rsidDel="00A149C4" w:rsidRDefault="00427FD7">
          <w:pPr>
            <w:pStyle w:val="TOC2"/>
            <w:tabs>
              <w:tab w:val="right" w:leader="dot" w:pos="9488"/>
            </w:tabs>
            <w:rPr>
              <w:del w:id="310" w:author="RenderMachine" w:date="2017-12-13T22:48:00Z"/>
              <w:rFonts w:asciiTheme="minorHAnsi" w:eastAsiaTheme="minorEastAsia" w:hAnsiTheme="minorHAnsi" w:cstheme="minorBidi"/>
              <w:noProof/>
              <w:color w:val="auto"/>
              <w:sz w:val="22"/>
              <w:lang w:val="ru-RU" w:eastAsia="ru-RU"/>
            </w:rPr>
          </w:pPr>
          <w:del w:id="311" w:author="RenderMachine" w:date="2017-12-13T22:48:00Z">
            <w:r w:rsidRPr="00A149C4" w:rsidDel="00A149C4">
              <w:rPr>
                <w:rFonts w:eastAsia="Times New Roman"/>
                <w:noProof/>
                <w:rPrChange w:id="312" w:author="RenderMachine" w:date="2017-12-13T22:48:00Z">
                  <w:rPr>
                    <w:rStyle w:val="Hyperlink"/>
                    <w:rFonts w:eastAsia="Times New Roman"/>
                    <w:noProof/>
                  </w:rPr>
                </w:rPrChange>
              </w:rPr>
              <w:delText xml:space="preserve">Market </w:delText>
            </w:r>
            <w:r w:rsidRPr="00A149C4" w:rsidDel="00A149C4">
              <w:rPr>
                <w:noProof/>
                <w:rPrChange w:id="313" w:author="RenderMachine" w:date="2017-12-13T22:48:00Z">
                  <w:rPr>
                    <w:rStyle w:val="Hyperlink"/>
                    <w:noProof/>
                  </w:rPr>
                </w:rPrChange>
              </w:rPr>
              <w:delText>Analysis</w:delText>
            </w:r>
            <w:r w:rsidDel="00A149C4">
              <w:rPr>
                <w:noProof/>
                <w:webHidden/>
              </w:rPr>
              <w:tab/>
            </w:r>
            <w:r w:rsidR="00A149C4" w:rsidDel="00A149C4">
              <w:rPr>
                <w:noProof/>
                <w:webHidden/>
              </w:rPr>
              <w:delText>25</w:delText>
            </w:r>
          </w:del>
        </w:p>
        <w:p w:rsidR="00427FD7" w:rsidDel="00A149C4" w:rsidRDefault="00427FD7">
          <w:pPr>
            <w:pStyle w:val="TOC2"/>
            <w:tabs>
              <w:tab w:val="right" w:leader="dot" w:pos="9488"/>
            </w:tabs>
            <w:rPr>
              <w:del w:id="314" w:author="RenderMachine" w:date="2017-12-13T22:48:00Z"/>
              <w:rFonts w:asciiTheme="minorHAnsi" w:eastAsiaTheme="minorEastAsia" w:hAnsiTheme="minorHAnsi" w:cstheme="minorBidi"/>
              <w:noProof/>
              <w:color w:val="auto"/>
              <w:sz w:val="22"/>
              <w:lang w:val="ru-RU" w:eastAsia="ru-RU"/>
            </w:rPr>
          </w:pPr>
          <w:del w:id="315" w:author="RenderMachine" w:date="2017-12-13T22:48:00Z">
            <w:r w:rsidRPr="00A149C4" w:rsidDel="00A149C4">
              <w:rPr>
                <w:noProof/>
                <w:rPrChange w:id="316" w:author="RenderMachine" w:date="2017-12-13T22:48:00Z">
                  <w:rPr>
                    <w:rStyle w:val="Hyperlink"/>
                    <w:noProof/>
                  </w:rPr>
                </w:rPrChange>
              </w:rPr>
              <w:delText>Potential Competitors</w:delText>
            </w:r>
            <w:r w:rsidDel="00A149C4">
              <w:rPr>
                <w:noProof/>
                <w:webHidden/>
              </w:rPr>
              <w:tab/>
            </w:r>
            <w:r w:rsidR="00A149C4" w:rsidDel="00A149C4">
              <w:rPr>
                <w:noProof/>
                <w:webHidden/>
              </w:rPr>
              <w:delText>26</w:delText>
            </w:r>
          </w:del>
        </w:p>
        <w:p w:rsidR="00427FD7" w:rsidDel="00A149C4" w:rsidRDefault="00427FD7">
          <w:pPr>
            <w:pStyle w:val="TOC2"/>
            <w:tabs>
              <w:tab w:val="right" w:leader="dot" w:pos="9488"/>
            </w:tabs>
            <w:rPr>
              <w:del w:id="317" w:author="RenderMachine" w:date="2017-12-13T22:48:00Z"/>
              <w:rFonts w:asciiTheme="minorHAnsi" w:eastAsiaTheme="minorEastAsia" w:hAnsiTheme="minorHAnsi" w:cstheme="minorBidi"/>
              <w:noProof/>
              <w:color w:val="auto"/>
              <w:sz w:val="22"/>
              <w:lang w:val="ru-RU" w:eastAsia="ru-RU"/>
            </w:rPr>
          </w:pPr>
          <w:del w:id="318" w:author="RenderMachine" w:date="2017-12-13T22:48:00Z">
            <w:r w:rsidRPr="00A149C4" w:rsidDel="00A149C4">
              <w:rPr>
                <w:rFonts w:eastAsia="Times New Roman"/>
                <w:noProof/>
                <w:rPrChange w:id="319" w:author="RenderMachine" w:date="2017-12-13T22:48:00Z">
                  <w:rPr>
                    <w:rStyle w:val="Hyperlink"/>
                    <w:rFonts w:eastAsia="Times New Roman"/>
                    <w:noProof/>
                  </w:rPr>
                </w:rPrChange>
              </w:rPr>
              <w:delText xml:space="preserve">Unit </w:delText>
            </w:r>
            <w:r w:rsidRPr="00A149C4" w:rsidDel="00A149C4">
              <w:rPr>
                <w:noProof/>
                <w:rPrChange w:id="320" w:author="RenderMachine" w:date="2017-12-13T22:48:00Z">
                  <w:rPr>
                    <w:rStyle w:val="Hyperlink"/>
                    <w:noProof/>
                  </w:rPr>
                </w:rPrChange>
              </w:rPr>
              <w:delText>of</w:delText>
            </w:r>
            <w:r w:rsidRPr="00A149C4" w:rsidDel="00A149C4">
              <w:rPr>
                <w:rFonts w:eastAsia="Times New Roman"/>
                <w:noProof/>
                <w:rPrChange w:id="321" w:author="RenderMachine" w:date="2017-12-13T22:48:00Z">
                  <w:rPr>
                    <w:rStyle w:val="Hyperlink"/>
                    <w:rFonts w:eastAsia="Times New Roman"/>
                    <w:noProof/>
                  </w:rPr>
                </w:rPrChange>
              </w:rPr>
              <w:delText xml:space="preserve"> Service</w:delText>
            </w:r>
            <w:r w:rsidDel="00A149C4">
              <w:rPr>
                <w:noProof/>
                <w:webHidden/>
              </w:rPr>
              <w:tab/>
            </w:r>
            <w:r w:rsidR="00A149C4" w:rsidDel="00A149C4">
              <w:rPr>
                <w:noProof/>
                <w:webHidden/>
              </w:rPr>
              <w:delText>27</w:delText>
            </w:r>
          </w:del>
        </w:p>
        <w:p w:rsidR="00427FD7" w:rsidDel="00A149C4" w:rsidRDefault="00427FD7">
          <w:pPr>
            <w:pStyle w:val="TOC2"/>
            <w:tabs>
              <w:tab w:val="right" w:leader="dot" w:pos="9488"/>
            </w:tabs>
            <w:rPr>
              <w:del w:id="322" w:author="RenderMachine" w:date="2017-12-13T22:48:00Z"/>
              <w:rFonts w:asciiTheme="minorHAnsi" w:eastAsiaTheme="minorEastAsia" w:hAnsiTheme="minorHAnsi" w:cstheme="minorBidi"/>
              <w:noProof/>
              <w:color w:val="auto"/>
              <w:sz w:val="22"/>
              <w:lang w:val="ru-RU" w:eastAsia="ru-RU"/>
            </w:rPr>
          </w:pPr>
          <w:del w:id="323" w:author="RenderMachine" w:date="2017-12-13T22:48:00Z">
            <w:r w:rsidRPr="00A149C4" w:rsidDel="00A149C4">
              <w:rPr>
                <w:noProof/>
                <w:rPrChange w:id="324" w:author="RenderMachine" w:date="2017-12-13T22:48:00Z">
                  <w:rPr>
                    <w:rStyle w:val="Hyperlink"/>
                    <w:noProof/>
                  </w:rPr>
                </w:rPrChange>
              </w:rPr>
              <w:delText>Licenses</w:delText>
            </w:r>
            <w:r w:rsidDel="00A149C4">
              <w:rPr>
                <w:noProof/>
                <w:webHidden/>
              </w:rPr>
              <w:tab/>
            </w:r>
            <w:r w:rsidR="00A149C4" w:rsidDel="00A149C4">
              <w:rPr>
                <w:noProof/>
                <w:webHidden/>
              </w:rPr>
              <w:delText>28</w:delText>
            </w:r>
          </w:del>
        </w:p>
        <w:p w:rsidR="00427FD7" w:rsidDel="00A149C4" w:rsidRDefault="00427FD7">
          <w:pPr>
            <w:pStyle w:val="TOC1"/>
            <w:rPr>
              <w:del w:id="325" w:author="RenderMachine" w:date="2017-12-13T22:48:00Z"/>
              <w:rFonts w:asciiTheme="minorHAnsi" w:eastAsiaTheme="minorEastAsia" w:hAnsiTheme="minorHAnsi" w:cstheme="minorBidi"/>
              <w:noProof/>
              <w:color w:val="auto"/>
              <w:sz w:val="22"/>
              <w:lang w:val="ru-RU" w:eastAsia="ru-RU"/>
            </w:rPr>
          </w:pPr>
          <w:del w:id="326" w:author="RenderMachine" w:date="2017-12-13T22:48:00Z">
            <w:r w:rsidRPr="00A149C4" w:rsidDel="00A149C4">
              <w:rPr>
                <w:rFonts w:eastAsia="Times New Roman"/>
                <w:noProof/>
                <w:lang w:bidi="en-US"/>
                <w:rPrChange w:id="327" w:author="RenderMachine" w:date="2017-12-13T22:48:00Z">
                  <w:rPr>
                    <w:rStyle w:val="Hyperlink"/>
                    <w:rFonts w:eastAsia="Times New Roman"/>
                    <w:noProof/>
                    <w:lang w:bidi="en-US"/>
                  </w:rPr>
                </w:rPrChange>
              </w:rPr>
              <w:delText xml:space="preserve">Dogezer Initial </w:delText>
            </w:r>
            <w:r w:rsidRPr="00A149C4" w:rsidDel="00A149C4">
              <w:rPr>
                <w:noProof/>
                <w:lang w:bidi="en-US"/>
                <w:rPrChange w:id="328" w:author="RenderMachine" w:date="2017-12-13T22:48:00Z">
                  <w:rPr>
                    <w:rStyle w:val="Hyperlink"/>
                    <w:noProof/>
                    <w:lang w:bidi="en-US"/>
                  </w:rPr>
                </w:rPrChange>
              </w:rPr>
              <w:delText>Token</w:delText>
            </w:r>
            <w:r w:rsidRPr="00A149C4" w:rsidDel="00A149C4">
              <w:rPr>
                <w:rFonts w:eastAsia="Times New Roman"/>
                <w:noProof/>
                <w:lang w:bidi="en-US"/>
                <w:rPrChange w:id="329" w:author="RenderMachine" w:date="2017-12-13T22:48:00Z">
                  <w:rPr>
                    <w:rStyle w:val="Hyperlink"/>
                    <w:rFonts w:eastAsia="Times New Roman"/>
                    <w:noProof/>
                    <w:lang w:bidi="en-US"/>
                  </w:rPr>
                </w:rPrChange>
              </w:rPr>
              <w:delText xml:space="preserve"> Offering (ITO)</w:delText>
            </w:r>
            <w:r w:rsidDel="00A149C4">
              <w:rPr>
                <w:noProof/>
                <w:webHidden/>
              </w:rPr>
              <w:tab/>
            </w:r>
            <w:r w:rsidR="00A149C4" w:rsidDel="00A149C4">
              <w:rPr>
                <w:noProof/>
                <w:webHidden/>
              </w:rPr>
              <w:delText>29</w:delText>
            </w:r>
          </w:del>
        </w:p>
        <w:p w:rsidR="00427FD7" w:rsidDel="00A149C4" w:rsidRDefault="00427FD7">
          <w:pPr>
            <w:pStyle w:val="TOC2"/>
            <w:tabs>
              <w:tab w:val="right" w:leader="dot" w:pos="9488"/>
            </w:tabs>
            <w:rPr>
              <w:del w:id="330" w:author="RenderMachine" w:date="2017-12-13T22:48:00Z"/>
              <w:rFonts w:asciiTheme="minorHAnsi" w:eastAsiaTheme="minorEastAsia" w:hAnsiTheme="minorHAnsi" w:cstheme="minorBidi"/>
              <w:noProof/>
              <w:color w:val="auto"/>
              <w:sz w:val="22"/>
              <w:lang w:val="ru-RU" w:eastAsia="ru-RU"/>
            </w:rPr>
          </w:pPr>
          <w:del w:id="331" w:author="RenderMachine" w:date="2017-12-13T22:48:00Z">
            <w:r w:rsidRPr="00A149C4" w:rsidDel="00A149C4">
              <w:rPr>
                <w:rFonts w:eastAsia="Times New Roman"/>
                <w:noProof/>
                <w:rPrChange w:id="332" w:author="RenderMachine" w:date="2017-12-13T22:48:00Z">
                  <w:rPr>
                    <w:rStyle w:val="Hyperlink"/>
                    <w:rFonts w:eastAsia="Times New Roman"/>
                    <w:noProof/>
                  </w:rPr>
                </w:rPrChange>
              </w:rPr>
              <w:delText>Dogezer Token</w:delText>
            </w:r>
            <w:r w:rsidDel="00A149C4">
              <w:rPr>
                <w:noProof/>
                <w:webHidden/>
              </w:rPr>
              <w:tab/>
            </w:r>
            <w:r w:rsidR="00A149C4" w:rsidDel="00A149C4">
              <w:rPr>
                <w:noProof/>
                <w:webHidden/>
              </w:rPr>
              <w:delText>29</w:delText>
            </w:r>
          </w:del>
        </w:p>
        <w:p w:rsidR="00427FD7" w:rsidDel="00A149C4" w:rsidRDefault="00427FD7">
          <w:pPr>
            <w:pStyle w:val="TOC2"/>
            <w:tabs>
              <w:tab w:val="right" w:leader="dot" w:pos="9488"/>
            </w:tabs>
            <w:rPr>
              <w:del w:id="333" w:author="RenderMachine" w:date="2017-12-13T22:48:00Z"/>
              <w:rFonts w:asciiTheme="minorHAnsi" w:eastAsiaTheme="minorEastAsia" w:hAnsiTheme="minorHAnsi" w:cstheme="minorBidi"/>
              <w:noProof/>
              <w:color w:val="auto"/>
              <w:sz w:val="22"/>
              <w:lang w:val="ru-RU" w:eastAsia="ru-RU"/>
            </w:rPr>
          </w:pPr>
          <w:del w:id="334" w:author="RenderMachine" w:date="2017-12-13T22:48:00Z">
            <w:r w:rsidRPr="00A149C4" w:rsidDel="00A149C4">
              <w:rPr>
                <w:rFonts w:eastAsia="Times New Roman"/>
                <w:noProof/>
                <w:rPrChange w:id="335" w:author="RenderMachine" w:date="2017-12-13T22:48:00Z">
                  <w:rPr>
                    <w:rStyle w:val="Hyperlink"/>
                    <w:rFonts w:eastAsia="Times New Roman"/>
                    <w:noProof/>
                  </w:rPr>
                </w:rPrChange>
              </w:rPr>
              <w:delText xml:space="preserve">Dogezer PreITO </w:delText>
            </w:r>
            <w:r w:rsidRPr="00A149C4" w:rsidDel="00A149C4">
              <w:rPr>
                <w:noProof/>
                <w:rPrChange w:id="336" w:author="RenderMachine" w:date="2017-12-13T22:48:00Z">
                  <w:rPr>
                    <w:rStyle w:val="Hyperlink"/>
                    <w:noProof/>
                  </w:rPr>
                </w:rPrChange>
              </w:rPr>
              <w:delText>Conditions</w:delText>
            </w:r>
            <w:r w:rsidDel="00A149C4">
              <w:rPr>
                <w:noProof/>
                <w:webHidden/>
              </w:rPr>
              <w:tab/>
            </w:r>
            <w:r w:rsidR="00A149C4" w:rsidDel="00A149C4">
              <w:rPr>
                <w:noProof/>
                <w:webHidden/>
              </w:rPr>
              <w:delText>30</w:delText>
            </w:r>
          </w:del>
        </w:p>
        <w:p w:rsidR="00427FD7" w:rsidDel="00A149C4" w:rsidRDefault="00427FD7">
          <w:pPr>
            <w:pStyle w:val="TOC2"/>
            <w:tabs>
              <w:tab w:val="right" w:leader="dot" w:pos="9488"/>
            </w:tabs>
            <w:rPr>
              <w:del w:id="337" w:author="RenderMachine" w:date="2017-12-13T22:48:00Z"/>
              <w:rFonts w:asciiTheme="minorHAnsi" w:eastAsiaTheme="minorEastAsia" w:hAnsiTheme="minorHAnsi" w:cstheme="minorBidi"/>
              <w:noProof/>
              <w:color w:val="auto"/>
              <w:sz w:val="22"/>
              <w:lang w:val="ru-RU" w:eastAsia="ru-RU"/>
            </w:rPr>
          </w:pPr>
          <w:del w:id="338" w:author="RenderMachine" w:date="2017-12-13T22:48:00Z">
            <w:r w:rsidRPr="00A149C4" w:rsidDel="00A149C4">
              <w:rPr>
                <w:rFonts w:eastAsia="Times New Roman"/>
                <w:noProof/>
                <w:rPrChange w:id="339" w:author="RenderMachine" w:date="2017-12-13T22:48:00Z">
                  <w:rPr>
                    <w:rStyle w:val="Hyperlink"/>
                    <w:rFonts w:eastAsia="Times New Roman"/>
                    <w:noProof/>
                  </w:rPr>
                </w:rPrChange>
              </w:rPr>
              <w:delText xml:space="preserve">Dogezer ITO </w:delText>
            </w:r>
            <w:r w:rsidRPr="00A149C4" w:rsidDel="00A149C4">
              <w:rPr>
                <w:noProof/>
                <w:rPrChange w:id="340" w:author="RenderMachine" w:date="2017-12-13T22:48:00Z">
                  <w:rPr>
                    <w:rStyle w:val="Hyperlink"/>
                    <w:noProof/>
                  </w:rPr>
                </w:rPrChange>
              </w:rPr>
              <w:delText>conditions</w:delText>
            </w:r>
            <w:r w:rsidDel="00A149C4">
              <w:rPr>
                <w:noProof/>
                <w:webHidden/>
              </w:rPr>
              <w:tab/>
            </w:r>
            <w:r w:rsidR="00A149C4" w:rsidDel="00A149C4">
              <w:rPr>
                <w:noProof/>
                <w:webHidden/>
              </w:rPr>
              <w:delText>31</w:delText>
            </w:r>
          </w:del>
        </w:p>
        <w:p w:rsidR="00427FD7" w:rsidDel="00A149C4" w:rsidRDefault="00427FD7">
          <w:pPr>
            <w:pStyle w:val="TOC2"/>
            <w:tabs>
              <w:tab w:val="right" w:leader="dot" w:pos="9488"/>
            </w:tabs>
            <w:rPr>
              <w:del w:id="341" w:author="RenderMachine" w:date="2017-12-13T22:48:00Z"/>
              <w:rFonts w:asciiTheme="minorHAnsi" w:eastAsiaTheme="minorEastAsia" w:hAnsiTheme="minorHAnsi" w:cstheme="minorBidi"/>
              <w:noProof/>
              <w:color w:val="auto"/>
              <w:sz w:val="22"/>
              <w:lang w:val="ru-RU" w:eastAsia="ru-RU"/>
            </w:rPr>
          </w:pPr>
          <w:del w:id="342" w:author="RenderMachine" w:date="2017-12-13T22:48:00Z">
            <w:r w:rsidRPr="00A149C4" w:rsidDel="00A149C4">
              <w:rPr>
                <w:rFonts w:eastAsia="Times New Roman"/>
                <w:noProof/>
                <w:rPrChange w:id="343" w:author="RenderMachine" w:date="2017-12-13T22:48:00Z">
                  <w:rPr>
                    <w:rStyle w:val="Hyperlink"/>
                    <w:rFonts w:eastAsia="Times New Roman"/>
                    <w:noProof/>
                  </w:rPr>
                </w:rPrChange>
              </w:rPr>
              <w:delText>Rationale</w:delText>
            </w:r>
            <w:r w:rsidDel="00A149C4">
              <w:rPr>
                <w:noProof/>
                <w:webHidden/>
              </w:rPr>
              <w:tab/>
            </w:r>
          </w:del>
          <w:del w:id="344" w:author="RenderMachine" w:date="2017-12-13T22:46:00Z">
            <w:r w:rsidR="00441945" w:rsidDel="00A149C4">
              <w:rPr>
                <w:noProof/>
                <w:webHidden/>
              </w:rPr>
              <w:delText>33</w:delText>
            </w:r>
          </w:del>
        </w:p>
        <w:p w:rsidR="00427FD7" w:rsidDel="00A149C4" w:rsidRDefault="00427FD7">
          <w:pPr>
            <w:pStyle w:val="TOC2"/>
            <w:tabs>
              <w:tab w:val="right" w:leader="dot" w:pos="9488"/>
            </w:tabs>
            <w:rPr>
              <w:del w:id="345" w:author="RenderMachine" w:date="2017-12-13T22:48:00Z"/>
              <w:rFonts w:asciiTheme="minorHAnsi" w:eastAsiaTheme="minorEastAsia" w:hAnsiTheme="minorHAnsi" w:cstheme="minorBidi"/>
              <w:noProof/>
              <w:color w:val="auto"/>
              <w:sz w:val="22"/>
              <w:lang w:val="ru-RU" w:eastAsia="ru-RU"/>
            </w:rPr>
          </w:pPr>
          <w:del w:id="346" w:author="RenderMachine" w:date="2017-12-13T22:48:00Z">
            <w:r w:rsidRPr="00A149C4" w:rsidDel="00A149C4">
              <w:rPr>
                <w:noProof/>
                <w:rPrChange w:id="347" w:author="RenderMachine" w:date="2017-12-13T22:48:00Z">
                  <w:rPr>
                    <w:rStyle w:val="Hyperlink"/>
                    <w:noProof/>
                  </w:rPr>
                </w:rPrChange>
              </w:rPr>
              <w:delText>Funds Distribution and Development Plan</w:delText>
            </w:r>
            <w:r w:rsidDel="00A149C4">
              <w:rPr>
                <w:noProof/>
                <w:webHidden/>
              </w:rPr>
              <w:tab/>
            </w:r>
          </w:del>
          <w:del w:id="348" w:author="RenderMachine" w:date="2017-12-13T22:46:00Z">
            <w:r w:rsidR="00441945" w:rsidDel="00A149C4">
              <w:rPr>
                <w:noProof/>
                <w:webHidden/>
              </w:rPr>
              <w:delText>35</w:delText>
            </w:r>
          </w:del>
        </w:p>
        <w:p w:rsidR="00427FD7" w:rsidDel="00A149C4" w:rsidRDefault="00427FD7">
          <w:pPr>
            <w:pStyle w:val="TOC2"/>
            <w:tabs>
              <w:tab w:val="right" w:leader="dot" w:pos="9488"/>
            </w:tabs>
            <w:rPr>
              <w:del w:id="349" w:author="RenderMachine" w:date="2017-12-13T22:48:00Z"/>
              <w:rFonts w:asciiTheme="minorHAnsi" w:eastAsiaTheme="minorEastAsia" w:hAnsiTheme="minorHAnsi" w:cstheme="minorBidi"/>
              <w:noProof/>
              <w:color w:val="auto"/>
              <w:sz w:val="22"/>
              <w:lang w:val="ru-RU" w:eastAsia="ru-RU"/>
            </w:rPr>
          </w:pPr>
          <w:del w:id="350" w:author="RenderMachine" w:date="2017-12-13T22:48:00Z">
            <w:r w:rsidRPr="00A149C4" w:rsidDel="00A149C4">
              <w:rPr>
                <w:noProof/>
                <w:rPrChange w:id="351" w:author="RenderMachine" w:date="2017-12-13T22:48:00Z">
                  <w:rPr>
                    <w:rStyle w:val="Hyperlink"/>
                    <w:noProof/>
                  </w:rPr>
                </w:rPrChange>
              </w:rPr>
              <w:delText>Marketing Plan</w:delText>
            </w:r>
            <w:r w:rsidDel="00A149C4">
              <w:rPr>
                <w:noProof/>
                <w:webHidden/>
              </w:rPr>
              <w:tab/>
            </w:r>
          </w:del>
          <w:del w:id="352" w:author="RenderMachine" w:date="2017-12-13T22:46:00Z">
            <w:r w:rsidR="00441945" w:rsidDel="00A149C4">
              <w:rPr>
                <w:noProof/>
                <w:webHidden/>
              </w:rPr>
              <w:delText>36</w:delText>
            </w:r>
          </w:del>
        </w:p>
        <w:p w:rsidR="00427FD7" w:rsidDel="00A149C4" w:rsidRDefault="00427FD7">
          <w:pPr>
            <w:pStyle w:val="TOC2"/>
            <w:tabs>
              <w:tab w:val="right" w:leader="dot" w:pos="9488"/>
            </w:tabs>
            <w:rPr>
              <w:del w:id="353" w:author="RenderMachine" w:date="2017-12-13T22:48:00Z"/>
              <w:rFonts w:asciiTheme="minorHAnsi" w:eastAsiaTheme="minorEastAsia" w:hAnsiTheme="minorHAnsi" w:cstheme="minorBidi"/>
              <w:noProof/>
              <w:color w:val="auto"/>
              <w:sz w:val="22"/>
              <w:lang w:val="ru-RU" w:eastAsia="ru-RU"/>
            </w:rPr>
          </w:pPr>
          <w:del w:id="354" w:author="RenderMachine" w:date="2017-12-13T22:48:00Z">
            <w:r w:rsidRPr="00A149C4" w:rsidDel="00A149C4">
              <w:rPr>
                <w:rFonts w:eastAsia="Times New Roman"/>
                <w:noProof/>
                <w:rPrChange w:id="355" w:author="RenderMachine" w:date="2017-12-13T22:48:00Z">
                  <w:rPr>
                    <w:rStyle w:val="Hyperlink"/>
                    <w:rFonts w:eastAsia="Times New Roman"/>
                    <w:noProof/>
                  </w:rPr>
                </w:rPrChange>
              </w:rPr>
              <w:delText xml:space="preserve">Bounty </w:delText>
            </w:r>
            <w:r w:rsidRPr="00A149C4" w:rsidDel="00A149C4">
              <w:rPr>
                <w:noProof/>
                <w:rPrChange w:id="356" w:author="RenderMachine" w:date="2017-12-13T22:48:00Z">
                  <w:rPr>
                    <w:rStyle w:val="Hyperlink"/>
                    <w:noProof/>
                  </w:rPr>
                </w:rPrChange>
              </w:rPr>
              <w:delText>Campaign</w:delText>
            </w:r>
            <w:r w:rsidDel="00A149C4">
              <w:rPr>
                <w:noProof/>
                <w:webHidden/>
              </w:rPr>
              <w:tab/>
            </w:r>
          </w:del>
          <w:del w:id="357" w:author="RenderMachine" w:date="2017-12-13T22:46:00Z">
            <w:r w:rsidR="00441945" w:rsidDel="00A149C4">
              <w:rPr>
                <w:noProof/>
                <w:webHidden/>
              </w:rPr>
              <w:delText>37</w:delText>
            </w:r>
          </w:del>
        </w:p>
        <w:p w:rsidR="00427FD7" w:rsidDel="00A149C4" w:rsidRDefault="00427FD7">
          <w:pPr>
            <w:pStyle w:val="TOC1"/>
            <w:rPr>
              <w:del w:id="358" w:author="RenderMachine" w:date="2017-12-13T22:48:00Z"/>
              <w:rFonts w:asciiTheme="minorHAnsi" w:eastAsiaTheme="minorEastAsia" w:hAnsiTheme="minorHAnsi" w:cstheme="minorBidi"/>
              <w:noProof/>
              <w:color w:val="auto"/>
              <w:sz w:val="22"/>
              <w:lang w:val="ru-RU" w:eastAsia="ru-RU"/>
            </w:rPr>
          </w:pPr>
          <w:del w:id="359" w:author="RenderMachine" w:date="2017-12-13T22:48:00Z">
            <w:r w:rsidRPr="00A149C4" w:rsidDel="00A149C4">
              <w:rPr>
                <w:rFonts w:eastAsia="Times New Roman"/>
                <w:noProof/>
                <w:lang w:bidi="en-US"/>
                <w:rPrChange w:id="360" w:author="RenderMachine" w:date="2017-12-13T22:48:00Z">
                  <w:rPr>
                    <w:rStyle w:val="Hyperlink"/>
                    <w:rFonts w:eastAsia="Times New Roman"/>
                    <w:noProof/>
                    <w:lang w:bidi="en-US"/>
                  </w:rPr>
                </w:rPrChange>
              </w:rPr>
              <w:delText xml:space="preserve">Legal </w:delText>
            </w:r>
            <w:r w:rsidRPr="00A149C4" w:rsidDel="00A149C4">
              <w:rPr>
                <w:noProof/>
                <w:lang w:bidi="en-US"/>
                <w:rPrChange w:id="361" w:author="RenderMachine" w:date="2017-12-13T22:48:00Z">
                  <w:rPr>
                    <w:rStyle w:val="Hyperlink"/>
                    <w:noProof/>
                    <w:lang w:bidi="en-US"/>
                  </w:rPr>
                </w:rPrChange>
              </w:rPr>
              <w:delText>Disclaimers</w:delText>
            </w:r>
            <w:r w:rsidDel="00A149C4">
              <w:rPr>
                <w:noProof/>
                <w:webHidden/>
              </w:rPr>
              <w:tab/>
            </w:r>
          </w:del>
          <w:del w:id="362" w:author="RenderMachine" w:date="2017-12-13T22:46:00Z">
            <w:r w:rsidR="00441945" w:rsidDel="00A149C4">
              <w:rPr>
                <w:noProof/>
                <w:webHidden/>
              </w:rPr>
              <w:delText>38</w:delText>
            </w:r>
          </w:del>
        </w:p>
        <w:p w:rsidR="009B51BA" w:rsidRDefault="007579C8">
          <w:r>
            <w:rPr>
              <w:b/>
              <w:bCs/>
              <w:noProof/>
            </w:rPr>
            <w:fldChar w:fldCharType="end"/>
          </w:r>
        </w:p>
      </w:sdtContent>
    </w:sdt>
    <w:p w:rsidR="009002A2" w:rsidRDefault="009002A2">
      <w:pPr>
        <w:spacing w:line="252" w:lineRule="auto"/>
        <w:jc w:val="left"/>
        <w:rPr>
          <w:rFonts w:ascii="Open Sans Light" w:hAnsi="Open Sans Light"/>
          <w:caps/>
          <w:sz w:val="40"/>
          <w:szCs w:val="28"/>
          <w:lang w:bidi="en-US"/>
        </w:rPr>
      </w:pPr>
      <w:r>
        <w:br w:type="page"/>
      </w:r>
    </w:p>
    <w:p w:rsidR="00CB08DD" w:rsidRPr="0059589B" w:rsidRDefault="0059589B" w:rsidP="00E94C96">
      <w:pPr>
        <w:pStyle w:val="Heading1"/>
        <w:rPr>
          <w:rFonts w:eastAsia="Times New Roman"/>
        </w:rPr>
      </w:pPr>
      <w:bookmarkStart w:id="363" w:name="_Toc500968651"/>
      <w:r w:rsidRPr="009B51BA">
        <w:lastRenderedPageBreak/>
        <w:t>Introduction</w:t>
      </w:r>
      <w:bookmarkEnd w:id="363"/>
    </w:p>
    <w:p w:rsidR="00CB08DD" w:rsidRPr="0059589B" w:rsidRDefault="0059589B" w:rsidP="0059589B">
      <w:pPr>
        <w:pStyle w:val="Heading2"/>
        <w:rPr>
          <w:rFonts w:eastAsia="Times New Roman"/>
        </w:rPr>
      </w:pPr>
      <w:bookmarkStart w:id="364" w:name="_Toc500968652"/>
      <w:r w:rsidRPr="0059589B">
        <w:t>Analysis</w:t>
      </w:r>
      <w:bookmarkEnd w:id="364"/>
    </w:p>
    <w:p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KickStarter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rsidR="00AA258C" w:rsidRDefault="001060DD" w:rsidP="001060DD">
      <w:pPr>
        <w:pStyle w:val="ListParagraph"/>
        <w:spacing w:after="0"/>
        <w:textAlignment w:val="baseline"/>
      </w:pPr>
      <w:r>
        <w:t xml:space="preserve"> </w:t>
      </w:r>
    </w:p>
    <w:p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rsidR="00EF2FE3" w:rsidRPr="0059589B" w:rsidRDefault="00EF2FE3" w:rsidP="0059589B"/>
    <w:p w:rsidR="0088059C" w:rsidRDefault="0088059C">
      <w:pPr>
        <w:jc w:val="left"/>
        <w:rPr>
          <w:rFonts w:eastAsia="Times New Roman"/>
        </w:rPr>
      </w:pPr>
      <w:r>
        <w:rPr>
          <w:rFonts w:eastAsia="Times New Roman"/>
        </w:rPr>
        <w:br w:type="page"/>
      </w:r>
    </w:p>
    <w:p w:rsidR="0098033C" w:rsidRDefault="0098033C" w:rsidP="0098033C">
      <w:pPr>
        <w:pStyle w:val="Heading2"/>
        <w:rPr>
          <w:rFonts w:eastAsia="Times New Roman"/>
        </w:rPr>
      </w:pPr>
      <w:bookmarkStart w:id="365" w:name="_Toc500968653"/>
      <w:r w:rsidRPr="009F0557">
        <w:rPr>
          <w:rFonts w:eastAsia="Times New Roman"/>
        </w:rPr>
        <w:lastRenderedPageBreak/>
        <w:t>Problems</w:t>
      </w:r>
      <w:r>
        <w:rPr>
          <w:rFonts w:eastAsia="Times New Roman"/>
        </w:rPr>
        <w:t xml:space="preserve"> Solved</w:t>
      </w:r>
      <w:bookmarkEnd w:id="365"/>
    </w:p>
    <w:p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rsidR="0098033C" w:rsidRPr="00017470" w:rsidRDefault="0098033C" w:rsidP="00C7304E">
      <w:pPr>
        <w:pStyle w:val="ListParagraph"/>
        <w:numPr>
          <w:ilvl w:val="0"/>
          <w:numId w:val="1"/>
        </w:numPr>
        <w:spacing w:line="264" w:lineRule="auto"/>
        <w:rPr>
          <w:rFonts w:ascii="Arial" w:hAnsi="Arial" w:cs="Arial"/>
          <w:color w:val="000000"/>
        </w:rPr>
      </w:pPr>
      <w:r>
        <w:t>For Founders:</w:t>
      </w:r>
    </w:p>
    <w:p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rsidR="00981C5D" w:rsidRPr="00981C5D" w:rsidRDefault="00981C5D" w:rsidP="00981C5D"/>
    <w:p w:rsidR="00592A8B" w:rsidRPr="00592A8B" w:rsidRDefault="005418A2" w:rsidP="00E94C96">
      <w:pPr>
        <w:pStyle w:val="Heading1"/>
        <w:rPr>
          <w:rFonts w:ascii="Times New Roman" w:eastAsia="Times New Roman" w:hAnsi="Times New Roman" w:cs="Times New Roman"/>
          <w:b/>
          <w:bCs/>
          <w:color w:val="auto"/>
          <w:sz w:val="48"/>
          <w:szCs w:val="48"/>
        </w:rPr>
      </w:pPr>
      <w:bookmarkStart w:id="366" w:name="_Toc500968654"/>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366"/>
    </w:p>
    <w:p w:rsidR="00CB08DD" w:rsidRDefault="00380A7A" w:rsidP="00017470">
      <w:pPr>
        <w:pStyle w:val="Heading2"/>
        <w:rPr>
          <w:rFonts w:eastAsia="Times New Roman"/>
        </w:rPr>
      </w:pPr>
      <w:bookmarkStart w:id="367" w:name="_Toc500968655"/>
      <w:r>
        <w:rPr>
          <w:rFonts w:eastAsia="Times New Roman"/>
        </w:rPr>
        <w:t xml:space="preserve">Dogezer in </w:t>
      </w:r>
      <w:r w:rsidRPr="00017470">
        <w:t>20</w:t>
      </w:r>
      <w:r>
        <w:rPr>
          <w:rFonts w:eastAsia="Times New Roman"/>
        </w:rPr>
        <w:t xml:space="preserve"> W</w:t>
      </w:r>
      <w:r w:rsidR="00CB08DD">
        <w:rPr>
          <w:rFonts w:eastAsia="Times New Roman"/>
        </w:rPr>
        <w:t>ords</w:t>
      </w:r>
      <w:bookmarkEnd w:id="367"/>
    </w:p>
    <w:p w:rsidR="00C517C8" w:rsidRDefault="00CB08DD">
      <w:r>
        <w:t xml:space="preserve">Dogezer is a </w:t>
      </w:r>
      <w:r w:rsidR="003A5B76">
        <w:t>Next-Gen collaboration platform enabling creation of products together without involving external funding</w:t>
      </w:r>
    </w:p>
    <w:p w:rsidR="00CB08DD" w:rsidRDefault="00CB08DD" w:rsidP="00017470">
      <w:pPr>
        <w:pStyle w:val="Heading2"/>
        <w:rPr>
          <w:rFonts w:eastAsia="Times New Roman"/>
        </w:rPr>
      </w:pPr>
      <w:bookmarkStart w:id="368" w:name="_Toc500968656"/>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368"/>
    </w:p>
    <w:p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r w:rsidR="009D0BB6">
        <w:t>UpWork</w:t>
      </w:r>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rsidR="00CB08DD"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rsidR="003A5B76" w:rsidRPr="00871DD1" w:rsidRDefault="003273AE">
      <w:r>
        <w:t>If</w:t>
      </w:r>
      <w:r w:rsidR="003A5B76">
        <w:t xml:space="preserve"> permitted by law, Dogezer</w:t>
      </w:r>
      <w:r>
        <w:t xml:space="preserve"> would</w:t>
      </w:r>
      <w:r w:rsidR="003A5B76">
        <w:t xml:space="preserve"> enable project owners to sell a share in their product (represented in a format of their project currency) to external parties to raise additional funds for activities which couldn’t be paid with such project specific currency.</w:t>
      </w:r>
    </w:p>
    <w:p w:rsidR="00CB08DD" w:rsidRDefault="00FC0259" w:rsidP="00017470">
      <w:pPr>
        <w:pStyle w:val="Heading2"/>
        <w:rPr>
          <w:rFonts w:eastAsia="Times New Roman"/>
        </w:rPr>
      </w:pPr>
      <w:bookmarkStart w:id="369" w:name="_Toc500968657"/>
      <w:r w:rsidRPr="00017470">
        <w:t>Proof</w:t>
      </w:r>
      <w:r>
        <w:rPr>
          <w:rFonts w:eastAsia="Times New Roman"/>
        </w:rPr>
        <w:t xml:space="preserve"> of C</w:t>
      </w:r>
      <w:r w:rsidR="00CB08DD">
        <w:rPr>
          <w:rFonts w:eastAsia="Times New Roman"/>
        </w:rPr>
        <w:t>oncept</w:t>
      </w:r>
      <w:bookmarkEnd w:id="369"/>
    </w:p>
    <w:p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rsidR="00CB08DD" w:rsidRPr="00017470" w:rsidRDefault="00CB08DD" w:rsidP="00E94C96">
      <w:pPr>
        <w:pStyle w:val="Heading1"/>
      </w:pPr>
      <w:bookmarkStart w:id="370" w:name="_Toc500968658"/>
      <w:r>
        <w:rPr>
          <w:rFonts w:eastAsia="Times New Roman"/>
        </w:rPr>
        <w:lastRenderedPageBreak/>
        <w:t xml:space="preserve">Platform </w:t>
      </w:r>
      <w:r w:rsidR="002E04AA">
        <w:rPr>
          <w:rFonts w:eastAsia="Times New Roman"/>
        </w:rPr>
        <w:t>Features</w:t>
      </w:r>
      <w:bookmarkEnd w:id="370"/>
    </w:p>
    <w:p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rsidR="00CB08DD" w:rsidRPr="00017470" w:rsidRDefault="00CB08DD" w:rsidP="00C7304E">
      <w:pPr>
        <w:pStyle w:val="ListParagraph"/>
        <w:numPr>
          <w:ilvl w:val="0"/>
          <w:numId w:val="2"/>
        </w:numPr>
        <w:rPr>
          <w:rFonts w:ascii="Arial" w:hAnsi="Arial" w:cs="Arial"/>
        </w:rPr>
      </w:pPr>
      <w:r w:rsidRPr="00017470">
        <w:rPr>
          <w:rStyle w:val="Strong"/>
        </w:rPr>
        <w:t>DoFinance</w:t>
      </w:r>
      <w:r>
        <w:t xml:space="preserve"> - A flexible and powerful system to manage financial relations between project members.</w:t>
      </w:r>
    </w:p>
    <w:p w:rsidR="00CB08DD" w:rsidRPr="00017470" w:rsidRDefault="00CB08DD" w:rsidP="00C7304E">
      <w:pPr>
        <w:pStyle w:val="ListParagraph"/>
        <w:numPr>
          <w:ilvl w:val="0"/>
          <w:numId w:val="2"/>
        </w:numPr>
        <w:rPr>
          <w:rFonts w:ascii="Arial" w:hAnsi="Arial" w:cs="Arial"/>
        </w:rPr>
      </w:pPr>
      <w:r w:rsidRPr="00017470">
        <w:rPr>
          <w:rStyle w:val="Strong"/>
        </w:rPr>
        <w:t>DoIssues</w:t>
      </w:r>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rsidR="00CB08DD" w:rsidRPr="00017470" w:rsidRDefault="00CB08DD" w:rsidP="00C7304E">
      <w:pPr>
        <w:pStyle w:val="ListParagraph"/>
        <w:numPr>
          <w:ilvl w:val="0"/>
          <w:numId w:val="2"/>
        </w:numPr>
        <w:rPr>
          <w:rFonts w:ascii="Arial" w:hAnsi="Arial" w:cs="Arial"/>
        </w:rPr>
      </w:pPr>
      <w:r w:rsidRPr="00017470">
        <w:rPr>
          <w:rStyle w:val="Strong"/>
        </w:rPr>
        <w:t>DoIterations</w:t>
      </w:r>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rsidR="00CB08DD" w:rsidRPr="00017470" w:rsidRDefault="00CB08DD" w:rsidP="00C7304E">
      <w:pPr>
        <w:pStyle w:val="ListParagraph"/>
        <w:numPr>
          <w:ilvl w:val="0"/>
          <w:numId w:val="2"/>
        </w:numPr>
        <w:rPr>
          <w:rFonts w:ascii="Arial" w:hAnsi="Arial" w:cs="Arial"/>
        </w:rPr>
      </w:pPr>
      <w:r w:rsidRPr="00017470">
        <w:rPr>
          <w:rStyle w:val="Strong"/>
        </w:rPr>
        <w:t>DoMarketplace</w:t>
      </w:r>
      <w:r>
        <w:t xml:space="preserve"> - Projects and Users marketplaces to connect users with projects.</w:t>
      </w:r>
    </w:p>
    <w:p w:rsidR="00CB08DD" w:rsidRPr="00017470" w:rsidRDefault="00CB08DD" w:rsidP="00C7304E">
      <w:pPr>
        <w:pStyle w:val="ListParagraph"/>
        <w:numPr>
          <w:ilvl w:val="0"/>
          <w:numId w:val="2"/>
        </w:numPr>
        <w:rPr>
          <w:rFonts w:ascii="Arial" w:hAnsi="Arial" w:cs="Arial"/>
        </w:rPr>
      </w:pPr>
      <w:r w:rsidRPr="00017470">
        <w:rPr>
          <w:rStyle w:val="Strong"/>
        </w:rPr>
        <w:t>DoMessaging</w:t>
      </w:r>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rsidR="00CB08DD" w:rsidRDefault="00CB08DD" w:rsidP="00C7304E">
      <w:pPr>
        <w:pStyle w:val="ListParagraph"/>
        <w:numPr>
          <w:ilvl w:val="0"/>
          <w:numId w:val="2"/>
        </w:numPr>
      </w:pPr>
      <w:r w:rsidRPr="00017470">
        <w:rPr>
          <w:rStyle w:val="Strong"/>
        </w:rPr>
        <w:t>DoGit</w:t>
      </w:r>
      <w:r>
        <w:t xml:space="preserve"> -</w:t>
      </w:r>
      <w:r w:rsidR="00932AC4">
        <w:t xml:space="preserve"> An</w:t>
      </w:r>
      <w:r>
        <w:t xml:space="preserve"> </w:t>
      </w:r>
      <w:r w:rsidR="00932AC4">
        <w:t>i</w:t>
      </w:r>
      <w:r>
        <w:t>ntegrated GIT based version control system with web interface.</w:t>
      </w:r>
    </w:p>
    <w:p w:rsidR="00017470" w:rsidRPr="00017470" w:rsidRDefault="00017470" w:rsidP="00C7304E">
      <w:pPr>
        <w:pStyle w:val="ListParagraph"/>
        <w:numPr>
          <w:ilvl w:val="0"/>
          <w:numId w:val="2"/>
        </w:numPr>
        <w:rPr>
          <w:rFonts w:ascii="Arial" w:hAnsi="Arial" w:cs="Arial"/>
        </w:rPr>
      </w:pPr>
      <w:r w:rsidRPr="00017470">
        <w:rPr>
          <w:rStyle w:val="Strong"/>
        </w:rPr>
        <w:t>DoWiki</w:t>
      </w:r>
      <w:r w:rsidRPr="00B40926">
        <w:t xml:space="preserve"> - </w:t>
      </w:r>
      <w:r>
        <w:t>A</w:t>
      </w:r>
      <w:r w:rsidRPr="00B40926">
        <w:t>n integrated Wiki for organizing pro</w:t>
      </w:r>
      <w:r>
        <w:t>ject</w:t>
      </w:r>
      <w:r w:rsidRPr="00B40926">
        <w:t xml:space="preserve"> documentation.</w:t>
      </w:r>
    </w:p>
    <w:p w:rsidR="00CB08DD" w:rsidRPr="00017470" w:rsidRDefault="00CB08DD" w:rsidP="00C7304E">
      <w:pPr>
        <w:pStyle w:val="ListParagraph"/>
        <w:numPr>
          <w:ilvl w:val="0"/>
          <w:numId w:val="2"/>
        </w:numPr>
        <w:rPr>
          <w:rFonts w:ascii="Arial" w:hAnsi="Arial" w:cs="Arial"/>
        </w:rPr>
      </w:pPr>
      <w:r w:rsidRPr="00017470">
        <w:rPr>
          <w:rStyle w:val="Strong"/>
        </w:rPr>
        <w:t>DoFiles</w:t>
      </w:r>
      <w:r>
        <w:t xml:space="preserve"> - Project cloud storage space with permissions, revisions, comments and</w:t>
      </w:r>
      <w:r w:rsidR="00932AC4">
        <w:t xml:space="preserve"> a</w:t>
      </w:r>
      <w:r>
        <w:t xml:space="preserve"> fully functional file manager.</w:t>
      </w:r>
    </w:p>
    <w:p w:rsidR="00CB08DD" w:rsidRPr="00017470" w:rsidRDefault="00CB08DD" w:rsidP="00C7304E">
      <w:pPr>
        <w:pStyle w:val="ListParagraph"/>
        <w:numPr>
          <w:ilvl w:val="0"/>
          <w:numId w:val="2"/>
        </w:numPr>
        <w:rPr>
          <w:rFonts w:ascii="Arial" w:hAnsi="Arial" w:cs="Arial"/>
        </w:rPr>
      </w:pPr>
      <w:r w:rsidRPr="00017470">
        <w:rPr>
          <w:rStyle w:val="Strong"/>
        </w:rPr>
        <w:t>DoDocs</w:t>
      </w:r>
      <w:r w:rsidR="000B5759">
        <w:t xml:space="preserve"> - Documents</w:t>
      </w:r>
      <w:r>
        <w:t xml:space="preserve"> collaboration tool with revisions, suggestions and comments.</w:t>
      </w:r>
    </w:p>
    <w:p w:rsidR="00017470" w:rsidRPr="00017470" w:rsidRDefault="00CB08DD" w:rsidP="00C7304E">
      <w:pPr>
        <w:pStyle w:val="ListParagraph"/>
        <w:numPr>
          <w:ilvl w:val="0"/>
          <w:numId w:val="2"/>
        </w:numPr>
        <w:rPr>
          <w:rFonts w:ascii="Arial" w:hAnsi="Arial" w:cs="Arial"/>
        </w:rPr>
      </w:pPr>
      <w:r w:rsidRPr="00017470">
        <w:rPr>
          <w:rStyle w:val="Strong"/>
        </w:rPr>
        <w:t>DoPlanning</w:t>
      </w:r>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rsidR="00017470" w:rsidRPr="00017470" w:rsidRDefault="00CB08DD" w:rsidP="00C7304E">
      <w:pPr>
        <w:pStyle w:val="ListParagraph"/>
        <w:numPr>
          <w:ilvl w:val="0"/>
          <w:numId w:val="2"/>
        </w:numPr>
        <w:rPr>
          <w:rFonts w:ascii="Arial" w:hAnsi="Arial" w:cs="Arial"/>
        </w:rPr>
      </w:pPr>
      <w:r w:rsidRPr="00796D2C">
        <w:t>Other important features include things like:</w:t>
      </w:r>
    </w:p>
    <w:p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rsidR="00017470" w:rsidRPr="00017470" w:rsidRDefault="00CB08DD" w:rsidP="00C7304E">
      <w:pPr>
        <w:pStyle w:val="ListParagraph"/>
        <w:numPr>
          <w:ilvl w:val="1"/>
          <w:numId w:val="19"/>
        </w:numPr>
        <w:rPr>
          <w:rFonts w:ascii="Arial" w:hAnsi="Arial" w:cs="Arial"/>
        </w:rPr>
      </w:pPr>
      <w:r>
        <w:t>Rating system to ra</w:t>
      </w:r>
      <w:r w:rsidR="00464331">
        <w:t>te projects</w:t>
      </w:r>
    </w:p>
    <w:p w:rsidR="00017470" w:rsidRPr="00017470" w:rsidRDefault="00464331" w:rsidP="00C7304E">
      <w:pPr>
        <w:pStyle w:val="ListParagraph"/>
        <w:numPr>
          <w:ilvl w:val="1"/>
          <w:numId w:val="19"/>
        </w:numPr>
        <w:rPr>
          <w:rFonts w:ascii="Arial" w:hAnsi="Arial" w:cs="Arial"/>
        </w:rPr>
      </w:pPr>
      <w:r>
        <w:t>Karma system to rate users</w:t>
      </w:r>
    </w:p>
    <w:p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rsidR="00017470" w:rsidRPr="00017470" w:rsidRDefault="00464331" w:rsidP="00C7304E">
      <w:pPr>
        <w:pStyle w:val="ListParagraph"/>
        <w:numPr>
          <w:ilvl w:val="1"/>
          <w:numId w:val="19"/>
        </w:numPr>
        <w:rPr>
          <w:rFonts w:ascii="Arial" w:hAnsi="Arial" w:cs="Arial"/>
        </w:rPr>
      </w:pPr>
      <w:r>
        <w:t>Interactive help</w:t>
      </w:r>
    </w:p>
    <w:p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rsidR="00CB08DD" w:rsidRDefault="00CB08DD" w:rsidP="00017470">
      <w:pPr>
        <w:pStyle w:val="Heading2"/>
        <w:rPr>
          <w:rFonts w:eastAsia="Times New Roman"/>
        </w:rPr>
      </w:pPr>
      <w:bookmarkStart w:id="371" w:name="_Toc500968659"/>
      <w:r>
        <w:rPr>
          <w:rFonts w:eastAsia="Times New Roman"/>
        </w:rPr>
        <w:t xml:space="preserve">Project </w:t>
      </w:r>
      <w:r w:rsidRPr="00017470">
        <w:t>Creation</w:t>
      </w:r>
      <w:r>
        <w:rPr>
          <w:rFonts w:eastAsia="Times New Roman"/>
        </w:rPr>
        <w:t xml:space="preserve"> &amp; Templates</w:t>
      </w:r>
      <w:bookmarkEnd w:id="371"/>
    </w:p>
    <w:p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rsidR="00CB08DD" w:rsidRDefault="00CB08DD" w:rsidP="00017470">
      <w:pPr>
        <w:pStyle w:val="Heading2"/>
        <w:rPr>
          <w:rFonts w:eastAsia="Times New Roman"/>
        </w:rPr>
      </w:pPr>
      <w:bookmarkStart w:id="372" w:name="_Toc500968660"/>
      <w:r w:rsidRPr="00017470">
        <w:lastRenderedPageBreak/>
        <w:t>DoFinance</w:t>
      </w:r>
      <w:bookmarkEnd w:id="372"/>
    </w:p>
    <w:p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DoFinance) accordingly. </w:t>
      </w:r>
      <w:r w:rsidR="003A60DC">
        <w:t>The f</w:t>
      </w:r>
      <w:r>
        <w:t xml:space="preserve">ollowing basic setups </w:t>
      </w:r>
      <w:r w:rsidR="003F6F8D">
        <w:t xml:space="preserve">are </w:t>
      </w:r>
      <w:r>
        <w:t xml:space="preserve">supported by DoFinance,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rsidR="00B154B0" w:rsidRDefault="00B154B0" w:rsidP="00300B4E">
            <w:pPr>
              <w:spacing w:line="276" w:lineRule="auto"/>
            </w:pPr>
          </w:p>
          <w:p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pPr>
            <w:r>
              <w:t xml:space="preserve">Established company or team utilizing </w:t>
            </w:r>
            <w:r w:rsidR="00EA288E">
              <w:t xml:space="preserve">the </w:t>
            </w:r>
            <w:r>
              <w:t>Dogezer platform functionality (DoGit, DoDocs, DoMessaging, etc.) to develop software using in-house personnel</w:t>
            </w:r>
            <w:r w:rsidR="006419CC">
              <w:t>.</w:t>
            </w: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rsidR="00BD792D" w:rsidRPr="00BD792D" w:rsidRDefault="00BD792D" w:rsidP="00300B4E">
            <w:pPr>
              <w:spacing w:line="276" w:lineRule="auto"/>
            </w:pPr>
          </w:p>
          <w:p w:rsidR="00BD792D" w:rsidRDefault="00BD792D" w:rsidP="00300B4E">
            <w:pPr>
              <w:spacing w:line="276" w:lineRule="auto"/>
            </w:pPr>
            <w:r>
              <w:t xml:space="preserve">DoFinance </w:t>
            </w:r>
            <w:r w:rsidR="00685F89">
              <w:t>will</w:t>
            </w:r>
            <w:r>
              <w:t xml:space="preserve"> serve as an escrow and money transfer system.</w:t>
            </w:r>
          </w:p>
        </w:tc>
        <w:tc>
          <w:tcPr>
            <w:tcW w:w="3414" w:type="dxa"/>
          </w:tcPr>
          <w:p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rsidTr="00300B4E">
        <w:tc>
          <w:tcPr>
            <w:tcW w:w="1721" w:type="dxa"/>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rsidR="00BD792D" w:rsidRPr="0041672B" w:rsidRDefault="00BD792D" w:rsidP="00300B4E">
            <w:pPr>
              <w:spacing w:line="276" w:lineRule="auto"/>
              <w:rPr>
                <w:rFonts w:eastAsiaTheme="minorEastAsia"/>
              </w:rPr>
            </w:pPr>
          </w:p>
          <w:p w:rsidR="00BD792D" w:rsidRDefault="00BD792D" w:rsidP="00300B4E">
            <w:pPr>
              <w:spacing w:line="276" w:lineRule="auto"/>
            </w:pPr>
            <w:r w:rsidRPr="0041672B">
              <w:t xml:space="preserve">DoFinance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rsidR="00BD792D" w:rsidRDefault="00BD792D" w:rsidP="00300B4E">
            <w:pPr>
              <w:spacing w:line="276" w:lineRule="auto"/>
            </w:pPr>
          </w:p>
        </w:tc>
      </w:tr>
      <w:tr w:rsidR="00BD792D" w:rsidTr="00300B4E">
        <w:tc>
          <w:tcPr>
            <w:tcW w:w="1721" w:type="dxa"/>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rsidR="00BD792D" w:rsidRDefault="00BD792D" w:rsidP="00300B4E">
            <w:pPr>
              <w:spacing w:line="276" w:lineRule="auto"/>
            </w:pPr>
          </w:p>
          <w:p w:rsidR="00BD792D" w:rsidRDefault="00BD792D" w:rsidP="00300B4E">
            <w:pPr>
              <w:spacing w:line="276" w:lineRule="auto"/>
            </w:pPr>
            <w:r>
              <w:lastRenderedPageBreak/>
              <w:t xml:space="preserve">DoFinance is utilized to formalize and track </w:t>
            </w:r>
            <w:r w:rsidR="00FB2D2D">
              <w:t xml:space="preserve">the </w:t>
            </w:r>
            <w:r>
              <w:t>agreements made.</w:t>
            </w:r>
          </w:p>
        </w:tc>
        <w:tc>
          <w:tcPr>
            <w:tcW w:w="3414" w:type="dxa"/>
          </w:tcPr>
          <w:p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rsidTr="00300B4E">
        <w:tc>
          <w:tcPr>
            <w:tcW w:w="1721" w:type="dxa"/>
            <w:vMerge w:val="restart"/>
          </w:tcPr>
          <w:p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rsidR="00BD792D" w:rsidRPr="00300B4E" w:rsidRDefault="00BD792D" w:rsidP="00300B4E">
            <w:pPr>
              <w:spacing w:line="276" w:lineRule="auto"/>
              <w:rPr>
                <w:rFonts w:ascii="Open Sans Light" w:hAnsi="Open Sans Light" w:cs="Open Sans Light"/>
                <w:b/>
              </w:rPr>
            </w:pPr>
          </w:p>
        </w:tc>
        <w:tc>
          <w:tcPr>
            <w:tcW w:w="4367" w:type="dxa"/>
            <w:vMerge w:val="restart"/>
          </w:tcPr>
          <w:p w:rsidR="00BD792D" w:rsidRPr="00CB59F2" w:rsidRDefault="009A3435" w:rsidP="00300B4E">
            <w:pPr>
              <w:spacing w:line="276" w:lineRule="auto"/>
            </w:pPr>
            <w:r>
              <w:t>The p</w:t>
            </w:r>
            <w:r w:rsidR="00BD792D">
              <w:t xml:space="preserve">roject owner develops a high level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rsidR="00BD792D" w:rsidRDefault="00BD792D" w:rsidP="00300B4E">
            <w:pPr>
              <w:spacing w:line="276" w:lineRule="auto"/>
            </w:pPr>
          </w:p>
          <w:p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rsidR="00BD792D" w:rsidRPr="00CB59F2" w:rsidRDefault="00BD792D" w:rsidP="00300B4E">
            <w:pPr>
              <w:spacing w:line="276" w:lineRule="auto"/>
              <w:rPr>
                <w:rFonts w:eastAsiaTheme="minorEastAsia"/>
              </w:rPr>
            </w:pPr>
          </w:p>
          <w:p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rsidR="00BD792D" w:rsidRDefault="00BD792D" w:rsidP="00300B4E">
            <w:pPr>
              <w:spacing w:line="276" w:lineRule="auto"/>
            </w:pPr>
          </w:p>
          <w:p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rsidR="00BD792D" w:rsidRDefault="00BD792D" w:rsidP="00300B4E">
            <w:pPr>
              <w:spacing w:line="276" w:lineRule="auto"/>
            </w:pPr>
          </w:p>
          <w:p w:rsidR="00BD792D" w:rsidRDefault="00BD792D" w:rsidP="00300B4E">
            <w:pPr>
              <w:spacing w:line="276" w:lineRule="auto"/>
            </w:pPr>
            <w:r>
              <w:lastRenderedPageBreak/>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rsidR="00BD792D" w:rsidRDefault="00BD792D" w:rsidP="00300B4E">
            <w:pPr>
              <w:spacing w:line="276" w:lineRule="auto"/>
            </w:pPr>
          </w:p>
          <w:p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rsidR="00BD792D" w:rsidRPr="00B570C2" w:rsidRDefault="00BD792D" w:rsidP="00300B4E">
            <w:pPr>
              <w:spacing w:line="276" w:lineRule="auto"/>
              <w:rPr>
                <w:rFonts w:eastAsiaTheme="minorEastAsia"/>
              </w:rPr>
            </w:pPr>
          </w:p>
          <w:p w:rsidR="00BD792D" w:rsidRDefault="00BD792D" w:rsidP="00300B4E">
            <w:pPr>
              <w:spacing w:line="276" w:lineRule="auto"/>
            </w:pPr>
            <w:r>
              <w:t>DoFinance is set</w:t>
            </w:r>
            <w:r w:rsidR="006419CC">
              <w:t xml:space="preserve"> </w:t>
            </w:r>
            <w:r>
              <w:t xml:space="preserve">up to be in charge of declaring, generating, controlling and converting </w:t>
            </w:r>
            <w:r w:rsidR="002E3595">
              <w:t xml:space="preserve">the </w:t>
            </w:r>
            <w:r>
              <w:t>Project Currency.</w:t>
            </w:r>
          </w:p>
        </w:tc>
        <w:tc>
          <w:tcPr>
            <w:tcW w:w="3414" w:type="dxa"/>
          </w:tcPr>
          <w:p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rsidTr="00300B4E">
        <w:tc>
          <w:tcPr>
            <w:tcW w:w="1721" w:type="dxa"/>
            <w:vMerge/>
          </w:tcPr>
          <w:p w:rsidR="00BD792D" w:rsidRPr="00300B4E" w:rsidRDefault="00BD792D" w:rsidP="00300B4E">
            <w:pPr>
              <w:spacing w:line="276" w:lineRule="auto"/>
              <w:rPr>
                <w:rFonts w:ascii="Open Sans Light" w:hAnsi="Open Sans Light" w:cs="Open Sans Light"/>
                <w:b/>
              </w:rPr>
            </w:pPr>
          </w:p>
        </w:tc>
        <w:tc>
          <w:tcPr>
            <w:tcW w:w="4367" w:type="dxa"/>
            <w:vMerge/>
          </w:tcPr>
          <w:p w:rsidR="00BD792D" w:rsidRDefault="00BD792D" w:rsidP="00300B4E">
            <w:pPr>
              <w:spacing w:line="276" w:lineRule="auto"/>
            </w:pPr>
          </w:p>
        </w:tc>
        <w:tc>
          <w:tcPr>
            <w:tcW w:w="3414" w:type="dxa"/>
          </w:tcPr>
          <w:p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rsidR="00BD792D" w:rsidRDefault="00BD792D" w:rsidP="00300B4E">
            <w:pPr>
              <w:spacing w:line="276" w:lineRule="auto"/>
            </w:pPr>
          </w:p>
        </w:tc>
      </w:tr>
      <w:tr w:rsidR="00BD792D" w:rsidTr="00300B4E">
        <w:tc>
          <w:tcPr>
            <w:tcW w:w="1721" w:type="dxa"/>
            <w:vMerge w:val="restart"/>
          </w:tcPr>
          <w:p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rsidR="00BD792D" w:rsidRPr="00300B4E" w:rsidRDefault="00BD792D" w:rsidP="00300B4E">
            <w:pPr>
              <w:spacing w:line="276" w:lineRule="auto"/>
              <w:jc w:val="left"/>
              <w:rPr>
                <w:rFonts w:ascii="Open Sans Light" w:hAnsi="Open Sans Light" w:cs="Open Sans Light"/>
                <w:b/>
              </w:rPr>
            </w:pPr>
          </w:p>
        </w:tc>
        <w:tc>
          <w:tcPr>
            <w:tcW w:w="4367" w:type="dxa"/>
            <w:vMerge w:val="restart"/>
          </w:tcPr>
          <w:p w:rsidR="00BD792D" w:rsidRDefault="00BD792D" w:rsidP="00300B4E">
            <w:pPr>
              <w:spacing w:line="276" w:lineRule="auto"/>
            </w:pPr>
            <w:r>
              <w:t xml:space="preserve">Dogezer </w:t>
            </w:r>
            <w:r w:rsidR="00685F89">
              <w:t>will</w:t>
            </w:r>
            <w:r>
              <w:t xml:space="preserve"> </w:t>
            </w:r>
            <w:r w:rsidR="003A5B76">
              <w:t xml:space="preserve">allow to organize </w:t>
            </w:r>
            <w:r>
              <w:t xml:space="preserve">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rsidR="00BD792D" w:rsidRDefault="00BD792D" w:rsidP="00300B4E">
            <w:pPr>
              <w:spacing w:line="276" w:lineRule="auto"/>
            </w:pPr>
          </w:p>
          <w:p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rsidTr="00300B4E">
        <w:tc>
          <w:tcPr>
            <w:tcW w:w="1721" w:type="dxa"/>
            <w:vMerge/>
          </w:tcPr>
          <w:p w:rsidR="00BD792D" w:rsidRDefault="00BD792D" w:rsidP="00300B4E">
            <w:pPr>
              <w:spacing w:line="276" w:lineRule="auto"/>
            </w:pPr>
          </w:p>
        </w:tc>
        <w:tc>
          <w:tcPr>
            <w:tcW w:w="4367" w:type="dxa"/>
            <w:vMerge/>
          </w:tcPr>
          <w:p w:rsidR="00BD792D" w:rsidRDefault="00BD792D" w:rsidP="00300B4E">
            <w:pPr>
              <w:spacing w:line="276" w:lineRule="auto"/>
            </w:pPr>
          </w:p>
        </w:tc>
        <w:tc>
          <w:tcPr>
            <w:tcW w:w="3414" w:type="dxa"/>
          </w:tcPr>
          <w:p w:rsidR="00BD792D" w:rsidRDefault="0032284B" w:rsidP="00300B4E">
            <w:pPr>
              <w:spacing w:line="276" w:lineRule="auto"/>
            </w:pPr>
            <w:r>
              <w:t>A c</w:t>
            </w:r>
            <w:r w:rsidR="00BD792D">
              <w:t>ompany looking for a platform to organize ICO and a system to reward personnel who help in such ICO organization and execution. In other words, Dogezer may serve as a solution to replace preICOs and bounty ca</w:t>
            </w:r>
            <w:r w:rsidR="00300B4E">
              <w:t>mpaigns.</w:t>
            </w:r>
          </w:p>
        </w:tc>
      </w:tr>
      <w:tr w:rsidR="00BD792D" w:rsidTr="00300B4E">
        <w:tc>
          <w:tcPr>
            <w:tcW w:w="1721" w:type="dxa"/>
          </w:tcPr>
          <w:p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 xml:space="preserve">to be implemented after </w:t>
            </w:r>
            <w:r w:rsidR="003A5B76">
              <w:rPr>
                <w:rFonts w:ascii="Open Sans Light" w:hAnsi="Open Sans Light" w:cs="Open Sans Light"/>
                <w:b/>
                <w:i/>
                <w:iCs/>
              </w:rPr>
              <w:t>Release 1.0</w:t>
            </w:r>
          </w:p>
        </w:tc>
        <w:tc>
          <w:tcPr>
            <w:tcW w:w="4367" w:type="dxa"/>
          </w:tcPr>
          <w:p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rsidR="00CB08DD" w:rsidRDefault="00CB08DD" w:rsidP="00BD792D">
      <w:pPr>
        <w:pStyle w:val="Heading2"/>
        <w:rPr>
          <w:rFonts w:eastAsia="Times New Roman"/>
        </w:rPr>
      </w:pPr>
      <w:bookmarkStart w:id="373" w:name="_Toc500968661"/>
      <w:r>
        <w:rPr>
          <w:rFonts w:eastAsia="Times New Roman"/>
        </w:rPr>
        <w:lastRenderedPageBreak/>
        <w:t>DoIssues and DoIterations</w:t>
      </w:r>
      <w:bookmarkEnd w:id="373"/>
    </w:p>
    <w:p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DoIssues,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rsidR="00F70ABD" w:rsidRDefault="00F70ABD" w:rsidP="00BD792D">
      <w:pPr>
        <w:pStyle w:val="Heading2"/>
        <w:rPr>
          <w:rFonts w:eastAsia="Times New Roman"/>
        </w:rPr>
      </w:pPr>
      <w:bookmarkStart w:id="374" w:name="_Toc500968662"/>
      <w:r>
        <w:rPr>
          <w:rFonts w:eastAsia="Times New Roman"/>
        </w:rPr>
        <w:t>Executing your ICO on Dogezer Platform</w:t>
      </w:r>
      <w:bookmarkEnd w:id="374"/>
    </w:p>
    <w:p w:rsidR="00B03FB9" w:rsidRPr="00983541" w:rsidRDefault="003273AE" w:rsidP="00983541">
      <w:r>
        <w:t>If</w:t>
      </w:r>
      <w:r w:rsidR="00F70ABD">
        <w:t xml:space="preserve"> permitted by law (</w:t>
      </w:r>
      <w:r w:rsidR="00B03FB9">
        <w:t xml:space="preserve">taking into account prohibition of </w:t>
      </w:r>
      <w:r w:rsidR="00F70ABD">
        <w:t>ICO</w:t>
      </w:r>
      <w:ins w:id="375" w:author="RenderMachine" w:date="2017-12-13T22:43:00Z">
        <w:r w:rsidR="00DB3E1B">
          <w:t xml:space="preserve"> </w:t>
        </w:r>
      </w:ins>
      <w:r w:rsidR="00F70ABD">
        <w:t>in some jurisdictions)</w:t>
      </w:r>
      <w:r w:rsidR="00B03FB9">
        <w:t xml:space="preserve"> and/or after getting all necessary approval and license</w:t>
      </w:r>
      <w:r w:rsidR="00F70ABD">
        <w:t xml:space="preserve">, Dogezer would give an ability for project owners to start ICO for </w:t>
      </w:r>
      <w:r w:rsidR="00B03FB9">
        <w:t>their</w:t>
      </w:r>
      <w:r w:rsidR="00F70ABD">
        <w:t xml:space="preserve"> project</w:t>
      </w:r>
      <w:r w:rsidR="00825D86">
        <w:t xml:space="preserve">, and collect cryptocurrencies from </w:t>
      </w:r>
      <w:r w:rsidR="00B03FB9">
        <w:t xml:space="preserve">interested persons all </w:t>
      </w:r>
      <w:r w:rsidR="00825D86">
        <w:t xml:space="preserve">around the world to </w:t>
      </w:r>
      <w:r w:rsidR="00B03FB9">
        <w:t>improve the projects</w:t>
      </w:r>
      <w:r w:rsidR="00825D86">
        <w:t>. Collected funds can be used to pay for activities which can’t be paid by project specific currency (for example adwords advertising) or used to pay his team members except or in addition to project specific currency.</w:t>
      </w:r>
    </w:p>
    <w:p w:rsidR="00CB08DD" w:rsidRDefault="00951798" w:rsidP="00BD792D">
      <w:pPr>
        <w:pStyle w:val="Heading2"/>
        <w:rPr>
          <w:rFonts w:eastAsia="Times New Roman"/>
        </w:rPr>
      </w:pPr>
      <w:bookmarkStart w:id="376" w:name="_Toc500968663"/>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376"/>
    </w:p>
    <w:p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w:t>
      </w:r>
      <w:r w:rsidR="0014109C">
        <w:lastRenderedPageBreak/>
        <w:t>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rsidR="00CB08DD" w:rsidRDefault="00BD792D" w:rsidP="00BD792D">
      <w:pPr>
        <w:pStyle w:val="Heading2"/>
        <w:rPr>
          <w:rFonts w:eastAsia="Times New Roman"/>
        </w:rPr>
      </w:pPr>
      <w:bookmarkStart w:id="377" w:name="_Toc500968664"/>
      <w:r>
        <w:rPr>
          <w:rFonts w:eastAsia="Times New Roman"/>
        </w:rPr>
        <w:t>DoMessaging</w:t>
      </w:r>
      <w:bookmarkEnd w:id="377"/>
    </w:p>
    <w:p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rsidR="00CB08DD" w:rsidRDefault="00951798" w:rsidP="00BD792D">
      <w:pPr>
        <w:pStyle w:val="Heading2"/>
        <w:rPr>
          <w:rFonts w:eastAsia="Times New Roman"/>
        </w:rPr>
      </w:pPr>
      <w:bookmarkStart w:id="378" w:name="_Toc500968665"/>
      <w:r>
        <w:rPr>
          <w:rFonts w:eastAsia="Times New Roman"/>
        </w:rPr>
        <w:t>DoGit &amp; DoWiki</w:t>
      </w:r>
      <w:bookmarkEnd w:id="378"/>
    </w:p>
    <w:p w:rsidR="00E65F61" w:rsidRDefault="00E65F61" w:rsidP="007344EE">
      <w:r>
        <w:t xml:space="preserve">Dogezer </w:t>
      </w:r>
      <w:r w:rsidR="00CA0306">
        <w:t xml:space="preserve">is </w:t>
      </w:r>
      <w:r>
        <w:t xml:space="preserve">providing a fully functional </w:t>
      </w:r>
      <w:r w:rsidR="007344EE">
        <w:t>g</w:t>
      </w:r>
      <w:r>
        <w:t>it version control system, named DoGit,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DoGit,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rsidR="00BD792D" w:rsidRDefault="00BD792D" w:rsidP="00BD792D">
      <w:pPr>
        <w:pStyle w:val="Heading2"/>
      </w:pPr>
      <w:bookmarkStart w:id="379" w:name="_Toc500968666"/>
      <w:r>
        <w:t>DoFiles &amp; DoDocs</w:t>
      </w:r>
      <w:bookmarkEnd w:id="379"/>
    </w:p>
    <w:p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cloud based storage, named DoFiles, to store documents, images and other artifacts generated during project lifecycle. </w:t>
      </w:r>
      <w:r w:rsidR="001C6226">
        <w:t>This cloud storage support</w:t>
      </w:r>
      <w:r w:rsidR="00CA0306">
        <w:t>s</w:t>
      </w:r>
      <w:r w:rsidR="001C6226">
        <w:t>:</w:t>
      </w:r>
    </w:p>
    <w:p w:rsidR="00CA0306" w:rsidRDefault="001C6226" w:rsidP="00C7304E">
      <w:pPr>
        <w:pStyle w:val="ListParagraph"/>
        <w:numPr>
          <w:ilvl w:val="0"/>
          <w:numId w:val="7"/>
        </w:numPr>
      </w:pPr>
      <w:r>
        <w:lastRenderedPageBreak/>
        <w:t xml:space="preserve">Versioning, </w:t>
      </w:r>
      <w:r w:rsidR="00CA0306">
        <w:t>with a</w:t>
      </w:r>
      <w:r>
        <w:t xml:space="preserve"> detailed revision history for </w:t>
      </w:r>
      <w:r w:rsidR="00CA0306">
        <w:t>each file and file system as a whole.</w:t>
      </w:r>
    </w:p>
    <w:p w:rsidR="001C6226" w:rsidRDefault="00CA0306" w:rsidP="00C7304E">
      <w:pPr>
        <w:pStyle w:val="ListParagraph"/>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rsidR="001C6226" w:rsidRDefault="001C6226" w:rsidP="00C7304E">
      <w:pPr>
        <w:pStyle w:val="ListParagraph"/>
        <w:numPr>
          <w:ilvl w:val="0"/>
          <w:numId w:val="7"/>
        </w:numPr>
      </w:pPr>
      <w:r>
        <w:t>Commenting, with comments being reflected in DoMessaging</w:t>
      </w:r>
    </w:p>
    <w:p w:rsidR="001C6226" w:rsidRDefault="001C6226" w:rsidP="00C7304E">
      <w:pPr>
        <w:pStyle w:val="ListParagraph"/>
        <w:numPr>
          <w:ilvl w:val="0"/>
          <w:numId w:val="7"/>
        </w:numPr>
      </w:pPr>
      <w:r>
        <w:t xml:space="preserve">Suggestions </w:t>
      </w:r>
    </w:p>
    <w:p w:rsidR="00CA0306" w:rsidRDefault="00CA0306" w:rsidP="00C7304E">
      <w:pPr>
        <w:pStyle w:val="ListParagraph"/>
        <w:numPr>
          <w:ilvl w:val="0"/>
          <w:numId w:val="7"/>
        </w:numPr>
      </w:pPr>
      <w:r>
        <w:t>A web file manager to organize files</w:t>
      </w:r>
    </w:p>
    <w:p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DoMessaging.</w:t>
      </w:r>
      <w:r w:rsidR="00CA0306">
        <w:t xml:space="preserve"> We have prototyped a solution utilizing great online editors created by OnlyOffice, and are working to achieve a license agreement to have them as a part of our solution. </w:t>
      </w:r>
    </w:p>
    <w:p w:rsidR="00CB08DD" w:rsidRDefault="00BD792D" w:rsidP="00BD792D">
      <w:pPr>
        <w:pStyle w:val="Heading2"/>
        <w:rPr>
          <w:rFonts w:eastAsia="Times New Roman"/>
        </w:rPr>
      </w:pPr>
      <w:bookmarkStart w:id="380" w:name="_Toc500968667"/>
      <w:r>
        <w:t xml:space="preserve">Planning, Analysis and </w:t>
      </w:r>
      <w:r w:rsidR="00096444">
        <w:t xml:space="preserve">Reporting </w:t>
      </w:r>
      <w:r w:rsidR="00CB08DD" w:rsidRPr="00BD792D">
        <w:t>Tools</w:t>
      </w:r>
      <w:bookmarkEnd w:id="380"/>
    </w:p>
    <w:p w:rsidR="00B76BF3" w:rsidRDefault="00B76BF3" w:rsidP="00B76BF3">
      <w:r>
        <w:t xml:space="preserve">Dogezer’s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rsidR="00CB08DD" w:rsidRDefault="00CB08DD" w:rsidP="00BD792D">
      <w:pPr>
        <w:pStyle w:val="Heading2"/>
        <w:rPr>
          <w:rFonts w:eastAsia="Times New Roman"/>
        </w:rPr>
      </w:pPr>
      <w:bookmarkStart w:id="381" w:name="_Toc500968668"/>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381"/>
    </w:p>
    <w:p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rsidR="00BD792D" w:rsidRPr="00BD792D" w:rsidRDefault="00027222" w:rsidP="00C7304E">
      <w:pPr>
        <w:pStyle w:val="ListParagraph"/>
        <w:numPr>
          <w:ilvl w:val="0"/>
          <w:numId w:val="21"/>
        </w:numPr>
        <w:rPr>
          <w:rFonts w:ascii="Arial" w:hAnsi="Arial" w:cs="Arial"/>
        </w:rPr>
      </w:pPr>
      <w:r>
        <w:t>Granular permissions system</w:t>
      </w:r>
    </w:p>
    <w:p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rsidR="002F13C0" w:rsidRPr="002F13C0" w:rsidRDefault="00027222" w:rsidP="00C7304E">
      <w:pPr>
        <w:pStyle w:val="ListParagraph"/>
        <w:numPr>
          <w:ilvl w:val="0"/>
          <w:numId w:val="21"/>
        </w:numPr>
        <w:rPr>
          <w:rFonts w:ascii="Arial" w:hAnsi="Arial" w:cs="Arial"/>
        </w:rPr>
      </w:pPr>
      <w:r>
        <w:lastRenderedPageBreak/>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rsidR="00CB08DD" w:rsidDel="00DB3E1B" w:rsidRDefault="00CB08DD">
      <w:pPr>
        <w:rPr>
          <w:del w:id="382" w:author="RenderMachine" w:date="2017-12-13T22:43:00Z"/>
          <w:rFonts w:ascii="Times New Roman" w:eastAsia="Times New Roman" w:hAnsi="Times New Roman" w:cs="Times New Roman"/>
          <w:sz w:val="24"/>
          <w:szCs w:val="24"/>
        </w:rPr>
      </w:pPr>
    </w:p>
    <w:p w:rsidR="00BC6379" w:rsidDel="00DB3E1B" w:rsidRDefault="00BC6379">
      <w:pPr>
        <w:rPr>
          <w:del w:id="383" w:author="RenderMachine" w:date="2017-12-13T22:42:00Z"/>
          <w:rFonts w:ascii="Times New Roman" w:eastAsia="Times New Roman" w:hAnsi="Times New Roman" w:cs="Times New Roman"/>
          <w:sz w:val="24"/>
          <w:szCs w:val="24"/>
        </w:rPr>
      </w:pPr>
    </w:p>
    <w:p w:rsidR="00CB08DD" w:rsidRDefault="00E64A73" w:rsidP="002F13C0">
      <w:pPr>
        <w:pStyle w:val="Heading2"/>
        <w:rPr>
          <w:rFonts w:eastAsia="Times New Roman"/>
        </w:rPr>
      </w:pPr>
      <w:bookmarkStart w:id="384" w:name="_Toc500968669"/>
      <w:r w:rsidRPr="002F13C0">
        <w:t>Future</w:t>
      </w:r>
      <w:r>
        <w:rPr>
          <w:rFonts w:eastAsia="Times New Roman"/>
        </w:rPr>
        <w:t xml:space="preserve"> F</w:t>
      </w:r>
      <w:r w:rsidR="00CB08DD">
        <w:rPr>
          <w:rFonts w:eastAsia="Times New Roman"/>
        </w:rPr>
        <w:t>eatures</w:t>
      </w:r>
      <w:bookmarkEnd w:id="384"/>
    </w:p>
    <w:p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rsidR="00CB08DD" w:rsidRPr="002F13C0" w:rsidRDefault="00CB08DD" w:rsidP="00C7304E">
      <w:pPr>
        <w:pStyle w:val="ListParagraph"/>
        <w:numPr>
          <w:ilvl w:val="0"/>
          <w:numId w:val="3"/>
        </w:numPr>
        <w:spacing w:line="276" w:lineRule="auto"/>
        <w:rPr>
          <w:rFonts w:ascii="Arial" w:hAnsi="Arial" w:cs="Arial"/>
        </w:rPr>
      </w:pPr>
      <w:r>
        <w:t>More tools for teams:</w:t>
      </w:r>
    </w:p>
    <w:p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rsidR="00CB08DD" w:rsidRPr="002F13C0" w:rsidRDefault="00CB08DD" w:rsidP="00C7304E">
      <w:pPr>
        <w:pStyle w:val="ListParagraph"/>
        <w:numPr>
          <w:ilvl w:val="1"/>
          <w:numId w:val="23"/>
        </w:numPr>
        <w:spacing w:line="276" w:lineRule="auto"/>
        <w:rPr>
          <w:rFonts w:ascii="Arial" w:hAnsi="Arial" w:cs="Arial"/>
        </w:rPr>
      </w:pPr>
      <w:r>
        <w:t>More project management tools</w:t>
      </w:r>
    </w:p>
    <w:p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rsidR="00CB08DD" w:rsidRPr="002F13C0" w:rsidRDefault="00851E32" w:rsidP="00C7304E">
      <w:pPr>
        <w:pStyle w:val="ListParagraph"/>
        <w:numPr>
          <w:ilvl w:val="1"/>
          <w:numId w:val="23"/>
        </w:numPr>
        <w:spacing w:line="276" w:lineRule="auto"/>
        <w:rPr>
          <w:rFonts w:ascii="Arial" w:hAnsi="Arial" w:cs="Arial"/>
        </w:rPr>
      </w:pPr>
      <w:r>
        <w:t>CRM integrations</w:t>
      </w:r>
    </w:p>
    <w:p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rsidR="00CB08DD" w:rsidRPr="002F13C0" w:rsidRDefault="00CB08DD" w:rsidP="00C7304E">
      <w:pPr>
        <w:pStyle w:val="ListParagraph"/>
        <w:numPr>
          <w:ilvl w:val="1"/>
          <w:numId w:val="24"/>
        </w:numPr>
        <w:spacing w:line="276" w:lineRule="auto"/>
        <w:rPr>
          <w:rFonts w:ascii="Arial" w:hAnsi="Arial" w:cs="Arial"/>
        </w:rPr>
      </w:pPr>
      <w:r>
        <w:t>Integrated to-do lists</w:t>
      </w:r>
    </w:p>
    <w:p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rsidR="00CB08DD" w:rsidRDefault="00CB08DD" w:rsidP="002F13C0">
      <w:pPr>
        <w:pStyle w:val="Heading2"/>
        <w:rPr>
          <w:rFonts w:eastAsia="Times New Roman"/>
        </w:rPr>
      </w:pPr>
      <w:bookmarkStart w:id="385" w:name="_Toc500968670"/>
      <w:r w:rsidRPr="002F13C0">
        <w:lastRenderedPageBreak/>
        <w:t>Dogezer</w:t>
      </w:r>
      <w:r>
        <w:rPr>
          <w:rFonts w:eastAsia="Times New Roman"/>
        </w:rPr>
        <w:t xml:space="preserve"> @ Dogezer</w:t>
      </w:r>
      <w:bookmarkEnd w:id="385"/>
    </w:p>
    <w:p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rsidR="00CB08DD" w:rsidRDefault="00CB08DD" w:rsidP="00E94C96">
      <w:pPr>
        <w:pStyle w:val="Heading1"/>
        <w:rPr>
          <w:rFonts w:eastAsia="Times New Roman"/>
        </w:rPr>
      </w:pPr>
      <w:bookmarkStart w:id="386" w:name="_Toc500968671"/>
      <w:r w:rsidRPr="007E28F2">
        <w:rPr>
          <w:rFonts w:eastAsia="Times New Roman"/>
        </w:rPr>
        <w:lastRenderedPageBreak/>
        <w:t>D</w:t>
      </w:r>
      <w:r>
        <w:rPr>
          <w:rFonts w:eastAsia="Times New Roman"/>
        </w:rPr>
        <w:t>ogezer - Now and Future</w:t>
      </w:r>
      <w:bookmarkEnd w:id="386"/>
    </w:p>
    <w:p w:rsidR="00CB08DD" w:rsidRDefault="0074389B" w:rsidP="002F13C0">
      <w:pPr>
        <w:pStyle w:val="Heading2"/>
        <w:rPr>
          <w:rFonts w:eastAsia="Times New Roman"/>
        </w:rPr>
      </w:pPr>
      <w:bookmarkStart w:id="387" w:name="_Toc500968672"/>
      <w:r>
        <w:rPr>
          <w:rFonts w:eastAsia="Times New Roman"/>
        </w:rPr>
        <w:t xml:space="preserve">Current State of </w:t>
      </w:r>
      <w:r w:rsidRPr="002F13C0">
        <w:t>D</w:t>
      </w:r>
      <w:r w:rsidR="00CB08DD" w:rsidRPr="002F13C0">
        <w:t>evelopment</w:t>
      </w:r>
      <w:bookmarkEnd w:id="387"/>
    </w:p>
    <w:p w:rsidR="00083ECA" w:rsidRDefault="00083ECA" w:rsidP="002F13C0">
      <w:pPr>
        <w:rPr>
          <w:ins w:id="388" w:author="RenderMachine" w:date="2017-12-13T22:25:00Z"/>
        </w:rPr>
      </w:pPr>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rsidR="004B71E2" w:rsidRDefault="004B71E2" w:rsidP="002F13C0"/>
    <w:p w:rsidR="00DB3E1B" w:rsidRPr="00DB3E1B" w:rsidRDefault="00DB3E1B" w:rsidP="004B71E2">
      <w:pPr>
        <w:pStyle w:val="NoSpacing"/>
        <w:pBdr>
          <w:top w:val="single" w:sz="6" w:space="1" w:color="FFAF26"/>
          <w:bottom w:val="single" w:sz="6" w:space="1" w:color="FFAF26"/>
        </w:pBdr>
        <w:spacing w:before="120" w:after="120" w:line="276" w:lineRule="auto"/>
        <w:ind w:left="1701" w:right="1701"/>
        <w:rPr>
          <w:ins w:id="389" w:author="RenderMachine" w:date="2017-12-13T22:42:00Z"/>
          <w:color w:val="FFAF26"/>
          <w:sz w:val="4"/>
          <w:szCs w:val="4"/>
          <w:rPrChange w:id="390" w:author="RenderMachine" w:date="2017-12-13T22:42:00Z">
            <w:rPr>
              <w:ins w:id="391" w:author="RenderMachine" w:date="2017-12-13T22:42:00Z"/>
              <w:color w:val="FFAF26"/>
              <w:sz w:val="24"/>
              <w:szCs w:val="24"/>
            </w:rPr>
          </w:rPrChange>
        </w:rPr>
      </w:pPr>
    </w:p>
    <w:p w:rsidR="00B03FB9" w:rsidRDefault="004B71E2" w:rsidP="004B71E2">
      <w:pPr>
        <w:pStyle w:val="NoSpacing"/>
        <w:pBdr>
          <w:top w:val="single" w:sz="6" w:space="1" w:color="FFAF26"/>
          <w:bottom w:val="single" w:sz="6" w:space="1" w:color="FFAF26"/>
        </w:pBdr>
        <w:spacing w:before="120" w:after="120" w:line="276" w:lineRule="auto"/>
        <w:ind w:left="1701" w:right="1701"/>
        <w:rPr>
          <w:ins w:id="392" w:author="RenderMachine" w:date="2017-12-13T22:42:00Z"/>
          <w:color w:val="FFAF26"/>
          <w:sz w:val="24"/>
          <w:szCs w:val="24"/>
        </w:rPr>
      </w:pPr>
      <w:r w:rsidRPr="004B71E2">
        <w:rPr>
          <w:color w:val="FFAF26"/>
          <w:sz w:val="24"/>
          <w:szCs w:val="24"/>
          <w:rPrChange w:id="393" w:author="RenderMachine" w:date="2017-12-13T22:26:00Z">
            <w:rPr/>
          </w:rPrChange>
        </w:rPr>
        <w:t xml:space="preserve">A FULLY FUNCTIONAL ALPHA VERSION OF DOGEZER PLATFORM HAVE BEEN RELEASED IN DECEMBER OF 2017. WE WELCOME YOU TO CHECK IT OUT AT </w:t>
      </w:r>
      <w:r w:rsidR="007579C8" w:rsidRPr="004B71E2">
        <w:rPr>
          <w:rStyle w:val="linkChar"/>
          <w:rPrChange w:id="394" w:author="RenderMachine" w:date="2017-12-13T22:26:00Z">
            <w:rPr/>
          </w:rPrChange>
        </w:rPr>
        <w:fldChar w:fldCharType="begin"/>
      </w:r>
      <w:r w:rsidR="003A5B76" w:rsidRPr="004B71E2">
        <w:rPr>
          <w:rStyle w:val="linkChar"/>
          <w:rPrChange w:id="395" w:author="RenderMachine" w:date="2017-12-13T22:26:00Z">
            <w:rPr/>
          </w:rPrChange>
        </w:rPr>
        <w:instrText xml:space="preserve"> HYPERLINK "https://dogezer.io" </w:instrText>
      </w:r>
      <w:r w:rsidR="007579C8" w:rsidRPr="004B71E2">
        <w:rPr>
          <w:rStyle w:val="linkChar"/>
          <w:rPrChange w:id="396" w:author="RenderMachine" w:date="2017-12-13T22:26:00Z">
            <w:rPr/>
          </w:rPrChange>
        </w:rPr>
        <w:fldChar w:fldCharType="separate"/>
      </w:r>
      <w:r w:rsidRPr="004B71E2">
        <w:rPr>
          <w:rStyle w:val="linkChar"/>
          <w:rPrChange w:id="397" w:author="RenderMachine" w:date="2017-12-13T22:26:00Z">
            <w:rPr>
              <w:rStyle w:val="linkChar"/>
            </w:rPr>
          </w:rPrChange>
        </w:rPr>
        <w:t>HTTPS://DOGEZER.IO</w:t>
      </w:r>
      <w:r w:rsidR="007579C8" w:rsidRPr="004B71E2">
        <w:rPr>
          <w:rStyle w:val="linkChar"/>
          <w:rPrChange w:id="398" w:author="RenderMachine" w:date="2017-12-13T22:26:00Z">
            <w:rPr/>
          </w:rPrChange>
        </w:rPr>
        <w:fldChar w:fldCharType="end"/>
      </w:r>
      <w:r w:rsidRPr="004B71E2">
        <w:rPr>
          <w:color w:val="FFAF26"/>
          <w:sz w:val="24"/>
          <w:szCs w:val="24"/>
          <w:rPrChange w:id="399" w:author="RenderMachine" w:date="2017-12-13T22:26:00Z">
            <w:rPr/>
          </w:rPrChange>
        </w:rPr>
        <w:t xml:space="preserve"> AND USE IT TO START YOUR OWN INNOVATIVE PROJECTS</w:t>
      </w:r>
    </w:p>
    <w:p w:rsidR="00DB3E1B" w:rsidRPr="00DB3E1B" w:rsidRDefault="00DB3E1B" w:rsidP="004B71E2">
      <w:pPr>
        <w:pStyle w:val="NoSpacing"/>
        <w:pBdr>
          <w:top w:val="single" w:sz="6" w:space="1" w:color="FFAF26"/>
          <w:bottom w:val="single" w:sz="6" w:space="1" w:color="FFAF26"/>
        </w:pBdr>
        <w:spacing w:before="120" w:after="120" w:line="276" w:lineRule="auto"/>
        <w:ind w:left="1701" w:right="1701"/>
        <w:rPr>
          <w:color w:val="FFAF26"/>
          <w:sz w:val="2"/>
          <w:szCs w:val="2"/>
          <w:rPrChange w:id="400" w:author="RenderMachine" w:date="2017-12-13T22:42:00Z">
            <w:rPr/>
          </w:rPrChange>
        </w:rPr>
        <w:pPrChange w:id="401" w:author="RenderMachine" w:date="2017-12-13T22:27:00Z">
          <w:pPr>
            <w:pStyle w:val="IntenseQuote"/>
          </w:pPr>
        </w:pPrChange>
      </w:pPr>
    </w:p>
    <w:p w:rsidR="00083ECA" w:rsidDel="00DB3E1B" w:rsidRDefault="00083ECA" w:rsidP="002F13C0">
      <w:pPr>
        <w:rPr>
          <w:del w:id="402" w:author="RenderMachine" w:date="2017-12-13T22:42:00Z"/>
        </w:rPr>
      </w:pPr>
    </w:p>
    <w:p w:rsidR="00CB08DD" w:rsidRDefault="00CB08DD" w:rsidP="002F13C0">
      <w:pPr>
        <w:pStyle w:val="Heading2"/>
        <w:rPr>
          <w:rFonts w:eastAsia="Times New Roman"/>
        </w:rPr>
      </w:pPr>
      <w:bookmarkStart w:id="403" w:name="_Toc500968673"/>
      <w:r w:rsidRPr="002F13C0">
        <w:t>Roadmap</w:t>
      </w:r>
      <w:bookmarkEnd w:id="403"/>
    </w:p>
    <w:p w:rsidR="00CB08DD" w:rsidRPr="002F13C0" w:rsidRDefault="00CB08DD" w:rsidP="00C7304E">
      <w:pPr>
        <w:pStyle w:val="ListParagraph"/>
        <w:numPr>
          <w:ilvl w:val="0"/>
          <w:numId w:val="26"/>
        </w:numPr>
        <w:rPr>
          <w:rFonts w:ascii="Arial" w:hAnsi="Arial" w:cs="Arial"/>
        </w:rPr>
      </w:pPr>
      <w:r>
        <w:t>September 1</w:t>
      </w:r>
      <w:r w:rsidR="007579C8" w:rsidRPr="00983541">
        <w:rPr>
          <w:vertAlign w:val="superscript"/>
        </w:rPr>
        <w:t>st</w:t>
      </w:r>
      <w:r w:rsidR="003A5B76">
        <w:t xml:space="preserve"> </w:t>
      </w:r>
      <w:ins w:id="404" w:author="RenderMachine" w:date="2017-12-14T10:10:00Z">
        <w:r w:rsidR="003F2B10">
          <w:t>2017</w:t>
        </w:r>
      </w:ins>
      <w:r>
        <w:t xml:space="preserve">: </w:t>
      </w:r>
      <w:r w:rsidR="002E3595">
        <w:t>Pre</w:t>
      </w:r>
      <w:r w:rsidR="00EA6DE0">
        <w:t>ITO</w:t>
      </w:r>
      <w:r>
        <w:t xml:space="preserve"> starts</w:t>
      </w:r>
      <w:r w:rsidR="003A5B76">
        <w:t xml:space="preserve"> - Done</w:t>
      </w:r>
    </w:p>
    <w:p w:rsidR="00CB08DD" w:rsidRPr="002F13C0" w:rsidRDefault="00CB08DD" w:rsidP="00C7304E">
      <w:pPr>
        <w:pStyle w:val="ListParagraph"/>
        <w:numPr>
          <w:ilvl w:val="0"/>
          <w:numId w:val="26"/>
        </w:numPr>
        <w:rPr>
          <w:rFonts w:ascii="Arial" w:hAnsi="Arial" w:cs="Arial"/>
        </w:rPr>
      </w:pPr>
      <w:r>
        <w:t>September 30</w:t>
      </w:r>
      <w:r w:rsidR="007579C8" w:rsidRPr="00983541">
        <w:rPr>
          <w:vertAlign w:val="superscript"/>
        </w:rPr>
        <w:t>th</w:t>
      </w:r>
      <w:r w:rsidR="003A5B76">
        <w:t xml:space="preserve"> </w:t>
      </w:r>
      <w:ins w:id="405" w:author="RenderMachine" w:date="2017-12-14T10:10:00Z">
        <w:r w:rsidR="003F2B10">
          <w:t>2017</w:t>
        </w:r>
      </w:ins>
      <w:r>
        <w:t xml:space="preserve">: </w:t>
      </w:r>
      <w:r w:rsidR="002E3595">
        <w:t>Pre</w:t>
      </w:r>
      <w:r w:rsidR="00EA6DE0">
        <w:t>ITO</w:t>
      </w:r>
      <w:r>
        <w:t xml:space="preserve"> ends</w:t>
      </w:r>
      <w:r w:rsidR="003A5B76">
        <w:t xml:space="preserve"> - Done</w:t>
      </w:r>
    </w:p>
    <w:p w:rsidR="00CB08DD" w:rsidRPr="00983541" w:rsidRDefault="0010494E" w:rsidP="00C7304E">
      <w:pPr>
        <w:pStyle w:val="ListParagraph"/>
        <w:numPr>
          <w:ilvl w:val="0"/>
          <w:numId w:val="26"/>
        </w:numPr>
        <w:rPr>
          <w:rFonts w:ascii="Arial" w:hAnsi="Arial" w:cs="Arial"/>
        </w:rPr>
      </w:pPr>
      <w:r>
        <w:t>~</w:t>
      </w:r>
      <w:r w:rsidR="00CB08DD">
        <w:t>November 15</w:t>
      </w:r>
      <w:r w:rsidR="007579C8" w:rsidRPr="00983541">
        <w:rPr>
          <w:vertAlign w:val="superscript"/>
        </w:rPr>
        <w:t>th</w:t>
      </w:r>
      <w:r w:rsidR="003A5B76">
        <w:t xml:space="preserve"> </w:t>
      </w:r>
      <w:ins w:id="406" w:author="RenderMachine" w:date="2017-12-14T10:10:00Z">
        <w:r w:rsidR="003F2B10">
          <w:t>2017</w:t>
        </w:r>
      </w:ins>
      <w:r w:rsidR="00CB08DD">
        <w:t xml:space="preserve">: Alpha </w:t>
      </w:r>
      <w:r w:rsidR="007D5685">
        <w:t>release</w:t>
      </w:r>
      <w:r w:rsidR="003A5B76">
        <w:t xml:space="preserve"> – Done</w:t>
      </w:r>
    </w:p>
    <w:p w:rsidR="003A5B76" w:rsidRPr="002F13C0" w:rsidRDefault="00F70ABD" w:rsidP="00C7304E">
      <w:pPr>
        <w:pStyle w:val="ListParagraph"/>
        <w:numPr>
          <w:ilvl w:val="0"/>
          <w:numId w:val="26"/>
        </w:numPr>
        <w:rPr>
          <w:rFonts w:ascii="Arial" w:hAnsi="Arial" w:cs="Arial"/>
        </w:rPr>
      </w:pPr>
      <w:r>
        <w:rPr>
          <w:rFonts w:ascii="Arial" w:hAnsi="Arial" w:cs="Arial"/>
        </w:rPr>
        <w:t>December 20</w:t>
      </w:r>
      <w:r w:rsidR="007579C8" w:rsidRPr="00983541">
        <w:rPr>
          <w:rFonts w:ascii="Arial" w:hAnsi="Arial" w:cs="Arial"/>
          <w:vertAlign w:val="superscript"/>
        </w:rPr>
        <w:t>th</w:t>
      </w:r>
      <w:ins w:id="407" w:author="RenderMachine" w:date="2017-12-14T10:10:00Z">
        <w:r w:rsidR="003F2B10">
          <w:t xml:space="preserve"> </w:t>
        </w:r>
        <w:bookmarkStart w:id="408" w:name="OLE_LINK6"/>
        <w:r w:rsidR="003F2B10">
          <w:t>201</w:t>
        </w:r>
        <w:r w:rsidR="003F2B10">
          <w:t>7</w:t>
        </w:r>
      </w:ins>
      <w:bookmarkEnd w:id="408"/>
      <w:r>
        <w:rPr>
          <w:rFonts w:ascii="Arial" w:hAnsi="Arial" w:cs="Arial"/>
        </w:rPr>
        <w:t>: Whitelisting starts</w:t>
      </w:r>
    </w:p>
    <w:p w:rsidR="00CB08DD" w:rsidRPr="002F13C0" w:rsidRDefault="001E28E6" w:rsidP="00C7304E">
      <w:pPr>
        <w:pStyle w:val="ListParagraph"/>
        <w:numPr>
          <w:ilvl w:val="0"/>
          <w:numId w:val="26"/>
        </w:numPr>
        <w:rPr>
          <w:rFonts w:ascii="Arial" w:hAnsi="Arial" w:cs="Arial"/>
        </w:rPr>
      </w:pPr>
      <w:r>
        <w:t xml:space="preserve">January </w:t>
      </w:r>
      <w:r w:rsidR="00CB08DD">
        <w:t>15</w:t>
      </w:r>
      <w:r w:rsidR="007579C8" w:rsidRPr="00983541">
        <w:rPr>
          <w:vertAlign w:val="superscript"/>
        </w:rPr>
        <w:t>th</w:t>
      </w:r>
      <w:r w:rsidR="003A5B76">
        <w:t xml:space="preserve"> </w:t>
      </w:r>
      <w:ins w:id="409" w:author="RenderMachine" w:date="2017-12-14T10:10:00Z">
        <w:r w:rsidR="003F2B10">
          <w:t>2018</w:t>
        </w:r>
      </w:ins>
      <w:r w:rsidR="00CB08DD">
        <w:t xml:space="preserve">: </w:t>
      </w:r>
      <w:r w:rsidR="00F70ABD">
        <w:t>Whitelist sales start</w:t>
      </w:r>
      <w:r w:rsidR="003A5B76">
        <w:t xml:space="preserve"> </w:t>
      </w:r>
    </w:p>
    <w:p w:rsidR="00CB08DD" w:rsidRPr="00983541" w:rsidRDefault="009002A2" w:rsidP="00C7304E">
      <w:pPr>
        <w:pStyle w:val="ListParagraph"/>
        <w:numPr>
          <w:ilvl w:val="0"/>
          <w:numId w:val="26"/>
        </w:numPr>
        <w:rPr>
          <w:rFonts w:ascii="Arial" w:hAnsi="Arial" w:cs="Arial"/>
        </w:rPr>
      </w:pPr>
      <w:r>
        <w:t>February</w:t>
      </w:r>
      <w:r w:rsidR="001E28E6">
        <w:t xml:space="preserve"> </w:t>
      </w:r>
      <w:r w:rsidR="00CB08DD">
        <w:t>15</w:t>
      </w:r>
      <w:r w:rsidR="007579C8" w:rsidRPr="00983541">
        <w:rPr>
          <w:vertAlign w:val="superscript"/>
        </w:rPr>
        <w:t>th</w:t>
      </w:r>
      <w:del w:id="410" w:author="RenderMachine" w:date="2017-12-14T10:10:00Z">
        <w:r w:rsidR="003A5B76" w:rsidDel="003F2B10">
          <w:delText xml:space="preserve"> </w:delText>
        </w:r>
      </w:del>
      <w:ins w:id="411" w:author="RenderMachine" w:date="2017-12-14T10:10:00Z">
        <w:r w:rsidR="003F2B10">
          <w:t xml:space="preserve"> 2018</w:t>
        </w:r>
      </w:ins>
      <w:r w:rsidR="00CB08DD">
        <w:t xml:space="preserve">: </w:t>
      </w:r>
      <w:r w:rsidR="00F70ABD">
        <w:t>Public ITO Starts</w:t>
      </w:r>
    </w:p>
    <w:p w:rsidR="003A5B76" w:rsidRDefault="003A5B76" w:rsidP="00C7304E">
      <w:pPr>
        <w:pStyle w:val="ListParagraph"/>
        <w:numPr>
          <w:ilvl w:val="0"/>
          <w:numId w:val="26"/>
        </w:numPr>
        <w:rPr>
          <w:rFonts w:ascii="Arial" w:hAnsi="Arial" w:cs="Arial"/>
        </w:rPr>
      </w:pPr>
      <w:r>
        <w:rPr>
          <w:rFonts w:ascii="Arial" w:hAnsi="Arial" w:cs="Arial"/>
        </w:rPr>
        <w:t xml:space="preserve">March </w:t>
      </w:r>
      <w:r w:rsidR="00DF6440">
        <w:rPr>
          <w:rFonts w:ascii="Arial" w:hAnsi="Arial" w:cs="Arial"/>
        </w:rPr>
        <w:t>8</w:t>
      </w:r>
      <w:r w:rsidR="007579C8" w:rsidRPr="00983541">
        <w:rPr>
          <w:rFonts w:ascii="Arial" w:hAnsi="Arial" w:cs="Arial"/>
          <w:vertAlign w:val="superscript"/>
        </w:rPr>
        <w:t>th</w:t>
      </w:r>
      <w:bookmarkStart w:id="412" w:name="OLE_LINK8"/>
      <w:ins w:id="413" w:author="RenderMachine" w:date="2017-12-14T10:10:00Z">
        <w:r w:rsidR="003F2B10">
          <w:t xml:space="preserve"> </w:t>
        </w:r>
        <w:bookmarkStart w:id="414" w:name="OLE_LINK7"/>
        <w:r w:rsidR="003F2B10">
          <w:t>2018</w:t>
        </w:r>
      </w:ins>
      <w:bookmarkEnd w:id="412"/>
      <w:bookmarkEnd w:id="414"/>
      <w:r>
        <w:rPr>
          <w:rFonts w:ascii="Arial" w:hAnsi="Arial" w:cs="Arial"/>
        </w:rPr>
        <w:t>: Public ITO Ends</w:t>
      </w:r>
    </w:p>
    <w:p w:rsidR="003A5B76" w:rsidRPr="002F13C0" w:rsidRDefault="003A5B76" w:rsidP="00C7304E">
      <w:pPr>
        <w:pStyle w:val="ListParagraph"/>
        <w:numPr>
          <w:ilvl w:val="0"/>
          <w:numId w:val="26"/>
        </w:numPr>
        <w:rPr>
          <w:rFonts w:ascii="Arial" w:hAnsi="Arial" w:cs="Arial"/>
        </w:rPr>
      </w:pPr>
      <w:r>
        <w:rPr>
          <w:rFonts w:ascii="Arial" w:hAnsi="Arial" w:cs="Arial"/>
        </w:rPr>
        <w:t>April 1</w:t>
      </w:r>
      <w:r w:rsidR="007579C8" w:rsidRPr="00983541">
        <w:rPr>
          <w:rFonts w:ascii="Arial" w:hAnsi="Arial" w:cs="Arial"/>
          <w:vertAlign w:val="superscript"/>
        </w:rPr>
        <w:t>st</w:t>
      </w:r>
      <w:ins w:id="415" w:author="RenderMachine" w:date="2017-12-14T10:10:00Z">
        <w:r w:rsidR="003F2B10">
          <w:t xml:space="preserve"> 2018</w:t>
        </w:r>
      </w:ins>
      <w:r>
        <w:rPr>
          <w:rFonts w:ascii="Arial" w:hAnsi="Arial" w:cs="Arial"/>
        </w:rPr>
        <w:t>: Unsold tokens are burned. All tokens are distributed to purchasers and bounty campaign members before that date.</w:t>
      </w:r>
    </w:p>
    <w:p w:rsidR="00CB08DD" w:rsidRPr="002F13C0" w:rsidRDefault="00CB08DD" w:rsidP="00C7304E">
      <w:pPr>
        <w:pStyle w:val="ListParagraph"/>
        <w:numPr>
          <w:ilvl w:val="0"/>
          <w:numId w:val="26"/>
        </w:numPr>
        <w:rPr>
          <w:rFonts w:ascii="Arial" w:hAnsi="Arial" w:cs="Arial"/>
        </w:rPr>
      </w:pPr>
      <w:r>
        <w:t>July</w:t>
      </w:r>
      <w:bookmarkStart w:id="416" w:name="OLE_LINK5"/>
      <w:r>
        <w:t xml:space="preserve"> 2018</w:t>
      </w:r>
      <w:bookmarkEnd w:id="416"/>
      <w:r>
        <w:t xml:space="preserve">: </w:t>
      </w:r>
      <w:r w:rsidR="007D5685">
        <w:t>Beta release</w:t>
      </w:r>
    </w:p>
    <w:p w:rsidR="00CB08DD" w:rsidRPr="0010494E" w:rsidRDefault="007D5685" w:rsidP="00C7304E">
      <w:pPr>
        <w:pStyle w:val="ListParagraph"/>
        <w:numPr>
          <w:ilvl w:val="0"/>
          <w:numId w:val="26"/>
        </w:numPr>
        <w:rPr>
          <w:rFonts w:ascii="Arial" w:hAnsi="Arial" w:cs="Arial"/>
        </w:rPr>
      </w:pPr>
      <w:r>
        <w:t xml:space="preserve">December 2018: </w:t>
      </w:r>
      <w:r w:rsidR="00B03FB9">
        <w:t xml:space="preserve"> </w:t>
      </w:r>
      <w:r w:rsidR="003A5B76">
        <w:t>Release of Dogezer 1.0</w:t>
      </w:r>
    </w:p>
    <w:p w:rsidR="0010494E" w:rsidRDefault="0010494E">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RDefault="00A90F0A">
      <w:pPr>
        <w:spacing w:after="240"/>
        <w:rPr>
          <w:rFonts w:ascii="Times New Roman" w:eastAsia="Times New Roman" w:hAnsi="Times New Roman" w:cs="Times New Roman"/>
          <w:sz w:val="24"/>
          <w:szCs w:val="24"/>
        </w:rPr>
      </w:pPr>
    </w:p>
    <w:p w:rsidR="00A90F0A" w:rsidDel="004B71E2" w:rsidRDefault="00A90F0A">
      <w:pPr>
        <w:spacing w:after="240"/>
        <w:rPr>
          <w:del w:id="417" w:author="RenderMachine" w:date="2017-12-13T22:27:00Z"/>
          <w:rFonts w:ascii="Times New Roman" w:eastAsia="Times New Roman" w:hAnsi="Times New Roman" w:cs="Times New Roman"/>
          <w:sz w:val="24"/>
          <w:szCs w:val="24"/>
        </w:rPr>
      </w:pPr>
    </w:p>
    <w:p w:rsidR="00A90F0A" w:rsidDel="004B71E2" w:rsidRDefault="00A90F0A">
      <w:pPr>
        <w:spacing w:after="240"/>
        <w:rPr>
          <w:del w:id="418" w:author="RenderMachine" w:date="2017-12-13T22:27:00Z"/>
          <w:rFonts w:ascii="Times New Roman" w:eastAsia="Times New Roman" w:hAnsi="Times New Roman" w:cs="Times New Roman"/>
          <w:sz w:val="24"/>
          <w:szCs w:val="24"/>
        </w:rPr>
      </w:pPr>
    </w:p>
    <w:p w:rsidR="00A90F0A" w:rsidDel="004B71E2" w:rsidRDefault="00A90F0A">
      <w:pPr>
        <w:spacing w:after="240"/>
        <w:rPr>
          <w:del w:id="419" w:author="RenderMachine" w:date="2017-12-13T22:27:00Z"/>
          <w:rFonts w:ascii="Times New Roman" w:eastAsia="Times New Roman" w:hAnsi="Times New Roman" w:cs="Times New Roman"/>
          <w:sz w:val="24"/>
          <w:szCs w:val="24"/>
        </w:rPr>
      </w:pPr>
    </w:p>
    <w:p w:rsidR="007D5685" w:rsidRDefault="007D5685" w:rsidP="007D5685">
      <w:pPr>
        <w:pStyle w:val="Heading2"/>
      </w:pPr>
      <w:bookmarkStart w:id="420" w:name="_Toc500968674"/>
      <w:r>
        <w:t>Architecture</w:t>
      </w:r>
      <w:bookmarkEnd w:id="420"/>
    </w:p>
    <w:p w:rsidR="00A90F0A" w:rsidRDefault="00A90F0A" w:rsidP="0010494E">
      <w:r>
        <w:rPr>
          <w:noProof/>
          <w:lang w:val="ru-RU" w:eastAsia="ru-RU"/>
        </w:rPr>
        <w:drawing>
          <wp:inline distT="0" distB="0" distL="0" distR="0">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DoFiles. We have been using Mattermost with a custom client written on Vue.js for the messaging system. However, due to some of the limitations of Mattermost, we are </w:t>
      </w:r>
      <w:r w:rsidR="00835506">
        <w:t xml:space="preserve">planning to create </w:t>
      </w:r>
      <w:r>
        <w:t xml:space="preserve">our own messaging backend. We prototyped an approach using OnlyOffice collaborative document editing solutions for DoDocs, but </w:t>
      </w:r>
      <w:r w:rsidR="007F7D3F">
        <w:t xml:space="preserve">have </w:t>
      </w:r>
      <w:r w:rsidR="00835506">
        <w:t>y</w:t>
      </w:r>
      <w:r w:rsidR="007F7D3F">
        <w:t>et to achieve a license agreement.</w:t>
      </w:r>
    </w:p>
    <w:p w:rsidR="00CB08DD" w:rsidRDefault="00CB08DD" w:rsidP="002F13C0">
      <w:pPr>
        <w:pStyle w:val="Heading2"/>
      </w:pPr>
      <w:bookmarkStart w:id="421" w:name="_Toc500968675"/>
      <w:r w:rsidRPr="002F13C0">
        <w:t>Team</w:t>
      </w:r>
      <w:bookmarkEnd w:id="421"/>
    </w:p>
    <w:p w:rsidR="00824FBA" w:rsidRPr="00733C7A"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“Wearehere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r w:rsidRPr="00733C7A">
        <w:rPr>
          <w:rFonts w:eastAsia="Times New Roman"/>
        </w:rPr>
        <w:t>yellowcucumber</w:t>
      </w:r>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rsidR="002E7AAC" w:rsidRDefault="002E7AAC" w:rsidP="002E7AAC">
      <w:r>
        <w:t>As a team, we have been working on the following key projects:</w:t>
      </w:r>
    </w:p>
    <w:p w:rsidR="002E7AAC" w:rsidRPr="00096444" w:rsidRDefault="002E7AAC" w:rsidP="00C7304E">
      <w:pPr>
        <w:pStyle w:val="ListParagraph"/>
        <w:numPr>
          <w:ilvl w:val="0"/>
          <w:numId w:val="27"/>
        </w:numPr>
        <w:rPr>
          <w:rFonts w:eastAsia="Times New Roman"/>
        </w:rPr>
      </w:pPr>
      <w:r w:rsidRPr="00096444">
        <w:rPr>
          <w:rFonts w:eastAsia="Times New Roman"/>
        </w:rPr>
        <w:lastRenderedPageBreak/>
        <w:t>An automated XBOX/Playstation/PC screen recognition software, website and infrastructure for a UK company in the eSports/gambling industry. The solution enables users to gamble on result of different game matches between themselves or other players.</w:t>
      </w:r>
    </w:p>
    <w:p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r w:rsidRPr="00096444">
        <w:rPr>
          <w:rFonts w:eastAsia="Times New Roman"/>
        </w:rPr>
        <w:t xml:space="preserve">LandRover. </w:t>
      </w:r>
    </w:p>
    <w:p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rsidR="002E7AAC" w:rsidRDefault="002E7AAC" w:rsidP="002E7AAC">
      <w:r>
        <w:t>The Dogezer team is a team of doers built around the following key principles:</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rsidR="002E7AAC" w:rsidRPr="0010494E" w:rsidRDefault="002E7AAC" w:rsidP="002E7AAC">
      <w:r w:rsidRPr="0010494E">
        <w:t>As of July 2017 the Dogezer team consist</w:t>
      </w:r>
      <w:r>
        <w:t>s</w:t>
      </w:r>
      <w:r w:rsidRPr="0010494E">
        <w:t xml:space="preserve"> of:</w:t>
      </w:r>
    </w:p>
    <w:p w:rsidR="002E7AAC" w:rsidRDefault="002E7AAC" w:rsidP="002E7AAC">
      <w:pPr>
        <w:pStyle w:val="NoSpacing"/>
        <w:rPr>
          <w:rStyle w:val="Strong"/>
        </w:rPr>
      </w:pPr>
      <w:r>
        <w:rPr>
          <w:rStyle w:val="Strong"/>
          <w:b w:val="0"/>
          <w:noProof/>
          <w:lang w:val="ru-RU" w:eastAsia="ru-RU"/>
        </w:rPr>
        <w:drawing>
          <wp:anchor distT="0" distB="0" distL="114300" distR="114300" simplePos="0" relativeHeight="251680768" behindDoc="0" locked="0" layoutInCell="1" allowOverlap="1">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Pr="00C237DE">
        <w:rPr>
          <w:rStyle w:val="Strong"/>
        </w:rPr>
        <w:t>Alexander Kozlov</w:t>
      </w:r>
      <w:r>
        <w:rPr>
          <w:rStyle w:val="Strong"/>
        </w:rPr>
        <w:t xml:space="preserve"> – Lead</w:t>
      </w:r>
    </w:p>
    <w:p w:rsidR="002E7AAC" w:rsidRPr="00D02C14" w:rsidRDefault="00983541" w:rsidP="00D02C14">
      <w:pPr>
        <w:pStyle w:val="link"/>
        <w:rPr>
          <w:rStyle w:val="Strong"/>
          <w:b/>
          <w:bCs w:val="0"/>
        </w:rPr>
      </w:pPr>
      <w:hyperlink r:id="rId15" w:history="1">
        <w:r w:rsidR="002C1E4E" w:rsidRPr="00D02C14">
          <w:rPr>
            <w:rStyle w:val="Hyperlink"/>
            <w:color w:val="273B52"/>
          </w:rPr>
          <w:t>https://www.linkedin.com/in/alexander-kozlov-2563027</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rsidR="002E7AAC" w:rsidRDefault="002E7AAC" w:rsidP="002E7AAC">
      <w:pPr>
        <w:rPr>
          <w:rStyle w:val="Strong"/>
        </w:rPr>
      </w:pPr>
    </w:p>
    <w:p w:rsidR="002E7AAC" w:rsidRDefault="002E7AAC" w:rsidP="002E7AAC">
      <w:pPr>
        <w:rPr>
          <w:rStyle w:val="Strong"/>
        </w:rPr>
      </w:pPr>
    </w:p>
    <w:p w:rsidR="002E7AAC" w:rsidRDefault="002E7AAC" w:rsidP="002E7AAC">
      <w:pPr>
        <w:rPr>
          <w:rStyle w:val="Strong"/>
        </w:rPr>
      </w:pPr>
    </w:p>
    <w:p w:rsidR="002E7AAC" w:rsidRDefault="002E7AAC" w:rsidP="002E7AAC">
      <w:pPr>
        <w:pStyle w:val="NoSpacing"/>
        <w:rPr>
          <w:rStyle w:val="Strong"/>
        </w:rPr>
      </w:pPr>
      <w:r>
        <w:rPr>
          <w:rStyle w:val="Strong"/>
          <w:b w:val="0"/>
          <w:noProof/>
          <w:lang w:val="ru-RU" w:eastAsia="ru-RU"/>
        </w:rPr>
        <w:lastRenderedPageBreak/>
        <w:drawing>
          <wp:anchor distT="0" distB="0" distL="114300" distR="114300" simplePos="0" relativeHeight="251675648" behindDoc="1" locked="0" layoutInCell="1" allowOverlap="1">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rsidR="002E7AAC" w:rsidRPr="00D02C14" w:rsidRDefault="00983541" w:rsidP="00D02C14">
      <w:pPr>
        <w:pStyle w:val="link"/>
      </w:pPr>
      <w:hyperlink r:id="rId17" w:history="1">
        <w:r w:rsidR="002E7AAC" w:rsidRPr="00D02C14">
          <w:rPr>
            <w:rStyle w:val="Hyperlink"/>
            <w:color w:val="273B52"/>
          </w:rPr>
          <w:t>https://www.linkedin.com/in/nikita-rams-a90193144</w:t>
        </w:r>
      </w:hyperlink>
    </w:p>
    <w:p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rsidR="002E7AAC" w:rsidRDefault="002E7AAC" w:rsidP="002E7AAC">
      <w:pPr>
        <w:rPr>
          <w:rStyle w:val="Strong"/>
        </w:rPr>
      </w:pPr>
    </w:p>
    <w:p w:rsidR="002E7AAC" w:rsidRDefault="002E7AAC" w:rsidP="002E7AAC">
      <w:pPr>
        <w:pStyle w:val="NoSpacing"/>
        <w:rPr>
          <w:rStyle w:val="Strong"/>
        </w:rPr>
      </w:pPr>
      <w:r>
        <w:rPr>
          <w:rStyle w:val="Strong"/>
          <w:b w:val="0"/>
          <w:noProof/>
          <w:lang w:val="ru-RU" w:eastAsia="ru-RU"/>
        </w:rPr>
        <w:drawing>
          <wp:anchor distT="0" distB="0" distL="114300" distR="114300" simplePos="0" relativeHeight="251676672" behindDoc="1" locked="0" layoutInCell="1" allowOverlap="1">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Sergey Chmilenko – Creative Lead</w:t>
      </w:r>
    </w:p>
    <w:p w:rsidR="002E7AAC" w:rsidRPr="00D02C14" w:rsidRDefault="00983541" w:rsidP="00D02C14">
      <w:pPr>
        <w:pStyle w:val="link"/>
      </w:pPr>
      <w:hyperlink r:id="rId19" w:history="1">
        <w:r w:rsidR="002E7AAC" w:rsidRPr="00D02C14">
          <w:rPr>
            <w:rStyle w:val="Hyperlink"/>
            <w:color w:val="273B52"/>
          </w:rPr>
          <w:t>https://www.linkedin.com/in/sergey-chmilenko-95785660</w:t>
        </w:r>
      </w:hyperlink>
      <w:r w:rsidR="002E7AAC" w:rsidRPr="00D02C14">
        <w:t xml:space="preserve"> </w:t>
      </w:r>
    </w:p>
    <w:p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NewsOutdoor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rsidR="002E7AAC" w:rsidRDefault="002E7AAC" w:rsidP="002E7AAC">
      <w:pPr>
        <w:rPr>
          <w:rStyle w:val="Strong"/>
        </w:rPr>
      </w:pPr>
    </w:p>
    <w:p w:rsidR="002E7AAC" w:rsidRDefault="002E7AAC" w:rsidP="002E7AAC">
      <w:pPr>
        <w:rPr>
          <w:rStyle w:val="Strong"/>
        </w:rPr>
      </w:pPr>
      <w:r>
        <w:rPr>
          <w:rStyle w:val="Strong"/>
          <w:b w:val="0"/>
          <w:noProof/>
          <w:lang w:val="ru-RU" w:eastAsia="ru-RU"/>
        </w:rPr>
        <w:drawing>
          <wp:anchor distT="0" distB="0" distL="114300" distR="114300" simplePos="0" relativeHeight="251678720" behindDoc="1" locked="0" layoutInCell="1" allowOverlap="1">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rsidR="002E7AAC" w:rsidRDefault="002E7AAC" w:rsidP="002E7AAC">
      <w:pPr>
        <w:pStyle w:val="NoSpacing"/>
        <w:rPr>
          <w:rStyle w:val="Strong"/>
        </w:rPr>
      </w:pPr>
      <w:r>
        <w:rPr>
          <w:rStyle w:val="Strong"/>
        </w:rPr>
        <w:t>Natalya Kozlova – Marketing and support</w:t>
      </w:r>
    </w:p>
    <w:p w:rsidR="002E7AAC" w:rsidRPr="00D02C14" w:rsidRDefault="00983541" w:rsidP="00D02C14">
      <w:pPr>
        <w:pStyle w:val="link"/>
        <w:rPr>
          <w:rStyle w:val="Strong"/>
          <w:b/>
          <w:bCs w:val="0"/>
        </w:rPr>
      </w:pPr>
      <w:hyperlink r:id="rId21" w:history="1">
        <w:r w:rsidR="002E7AAC" w:rsidRPr="00D02C14">
          <w:rPr>
            <w:rStyle w:val="Hyperlink"/>
            <w:color w:val="273B52"/>
          </w:rPr>
          <w:t>https://www.linkedin.com/in/nataliya-kozlova-470339146</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rsidR="002E7AAC" w:rsidRDefault="002E7AAC" w:rsidP="002E7AAC">
      <w:pPr>
        <w:rPr>
          <w:rStyle w:val="Strong"/>
          <w:b w:val="0"/>
        </w:rPr>
      </w:pPr>
    </w:p>
    <w:p w:rsidR="002E7AAC" w:rsidRDefault="002E7AAC" w:rsidP="002E7AAC">
      <w:pPr>
        <w:rPr>
          <w:rStyle w:val="Strong"/>
          <w:b w:val="0"/>
        </w:rPr>
      </w:pPr>
    </w:p>
    <w:p w:rsidR="002E7AAC" w:rsidRDefault="002E7AAC" w:rsidP="002E7AAC">
      <w:pPr>
        <w:rPr>
          <w:rStyle w:val="Strong"/>
          <w:b w:val="0"/>
        </w:rPr>
      </w:pPr>
    </w:p>
    <w:p w:rsidR="002E7AAC" w:rsidRPr="004C0FF2" w:rsidRDefault="002E7AAC" w:rsidP="002E7AAC">
      <w:pPr>
        <w:pStyle w:val="NoSpacing"/>
        <w:rPr>
          <w:rStyle w:val="Strong"/>
        </w:rPr>
      </w:pPr>
      <w:r w:rsidRPr="004C0FF2">
        <w:rPr>
          <w:rStyle w:val="Strong"/>
          <w:noProof/>
          <w:lang w:val="ru-RU" w:eastAsia="ru-RU"/>
        </w:rPr>
        <w:lastRenderedPageBreak/>
        <w:drawing>
          <wp:anchor distT="0" distB="0" distL="114300" distR="114300" simplePos="0" relativeHeight="251679744" behindDoc="1" locked="0" layoutInCell="1" allowOverlap="1">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ry Dolinin</w:t>
      </w:r>
      <w:r>
        <w:rPr>
          <w:rStyle w:val="Strong"/>
        </w:rPr>
        <w:t xml:space="preserve"> – Software Engineer</w:t>
      </w:r>
    </w:p>
    <w:p w:rsidR="002E7AAC" w:rsidRPr="00D02C14" w:rsidRDefault="00983541" w:rsidP="00D02C14">
      <w:pPr>
        <w:pStyle w:val="link"/>
        <w:rPr>
          <w:rStyle w:val="Strong"/>
          <w:b/>
          <w:bCs w:val="0"/>
        </w:rPr>
      </w:pPr>
      <w:hyperlink r:id="rId23" w:history="1">
        <w:r w:rsidR="002E7AAC" w:rsidRPr="00D02C14">
          <w:rPr>
            <w:rStyle w:val="Hyperlink"/>
            <w:color w:val="273B52"/>
          </w:rPr>
          <w:t>https://www.linkedin.com/in/dmitriy-dolinin-a429b0a1</w:t>
        </w:r>
      </w:hyperlink>
      <w:r w:rsidR="002E7AAC" w:rsidRPr="00D02C14">
        <w:rPr>
          <w:rStyle w:val="Strong"/>
          <w:b/>
          <w:bCs w:val="0"/>
        </w:rPr>
        <w:t xml:space="preserve">  </w:t>
      </w:r>
    </w:p>
    <w:p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rsidR="002E7AAC" w:rsidRDefault="002E7AAC" w:rsidP="00D02C14">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rsidR="00956FD1" w:rsidRDefault="00956FD1" w:rsidP="002E7AAC"/>
    <w:p w:rsidR="002E7AAC" w:rsidRPr="0010494E" w:rsidRDefault="002E7AAC" w:rsidP="002E7AAC">
      <w:r w:rsidRPr="0010494E">
        <w:t>We are proud to have our advisors and are grateful for the support they give us:</w:t>
      </w:r>
    </w:p>
    <w:p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74624" behindDoc="1" locked="0" layoutInCell="1" allowOverlap="1">
            <wp:simplePos x="0" y="0"/>
            <wp:positionH relativeFrom="margin">
              <wp:align>left</wp:align>
            </wp:positionH>
            <wp:positionV relativeFrom="paragraph">
              <wp:posOffset>85725</wp:posOffset>
            </wp:positionV>
            <wp:extent cx="1431925" cy="1431925"/>
            <wp:effectExtent l="0" t="0" r="0" b="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sidRPr="009164CF">
        <w:rPr>
          <w:rStyle w:val="Strong"/>
        </w:rPr>
        <w:t>Sergey Sukov Sr. Vice President, Engineering and Delivery at Guavus</w:t>
      </w:r>
    </w:p>
    <w:p w:rsidR="002E7AAC" w:rsidRPr="00D02C14" w:rsidRDefault="00983541" w:rsidP="00D02C14">
      <w:pPr>
        <w:pStyle w:val="link"/>
      </w:pPr>
      <w:hyperlink r:id="rId25" w:history="1">
        <w:r w:rsidR="002E7AAC" w:rsidRPr="00D02C14">
          <w:rPr>
            <w:rStyle w:val="Hyperlink"/>
            <w:color w:val="273B52"/>
          </w:rPr>
          <w:t>https://www.linkedin.com/in/sergey-sukov-89abb7</w:t>
        </w:r>
      </w:hyperlink>
      <w:r w:rsidR="002E7AAC" w:rsidRPr="00D02C14">
        <w:t xml:space="preserve"> </w:t>
      </w:r>
    </w:p>
    <w:p w:rsidR="002E7AAC" w:rsidRDefault="002E7AAC" w:rsidP="00D02C14">
      <w:pPr>
        <w:spacing w:after="240"/>
        <w:ind w:left="2410"/>
        <w:rPr>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Guavus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Teleca (acquired by Symphony Services</w:t>
      </w:r>
      <w:r>
        <w:rPr>
          <w:rFonts w:eastAsia="Times New Roman"/>
        </w:rPr>
        <w:t>,</w:t>
      </w:r>
      <w:r w:rsidRPr="00733C7A">
        <w:rPr>
          <w:rFonts w:eastAsia="Times New Roman"/>
        </w:rPr>
        <w:t xml:space="preserve"> then by Harman)</w:t>
      </w:r>
      <w:r>
        <w:rPr>
          <w:rFonts w:eastAsia="Times New Roman"/>
        </w:rPr>
        <w:t>.</w:t>
      </w:r>
    </w:p>
    <w:p w:rsidR="001E28E6" w:rsidDel="004B71E2" w:rsidRDefault="001E28E6" w:rsidP="001E28E6">
      <w:pPr>
        <w:spacing w:after="240"/>
        <w:ind w:left="2410"/>
        <w:rPr>
          <w:del w:id="422" w:author="RenderMachine" w:date="2017-12-13T22:28:00Z"/>
          <w:rFonts w:eastAsia="Times New Roman"/>
        </w:rPr>
      </w:pPr>
    </w:p>
    <w:p w:rsidR="004B71E2" w:rsidRDefault="004B71E2" w:rsidP="001E28E6">
      <w:pPr>
        <w:spacing w:after="240"/>
        <w:ind w:left="2410"/>
        <w:rPr>
          <w:ins w:id="423" w:author="RenderMachine" w:date="2017-12-13T22:28:00Z"/>
          <w:rFonts w:eastAsia="Times New Roman"/>
        </w:rPr>
      </w:pPr>
    </w:p>
    <w:p w:rsidR="003E1906" w:rsidDel="004B71E2" w:rsidRDefault="003E1906" w:rsidP="001E28E6">
      <w:pPr>
        <w:spacing w:after="240"/>
        <w:ind w:left="2410"/>
        <w:rPr>
          <w:del w:id="424" w:author="RenderMachine" w:date="2017-12-13T22:28:00Z"/>
          <w:rFonts w:eastAsia="Times New Roman"/>
        </w:rPr>
      </w:pPr>
    </w:p>
    <w:p w:rsidR="003E1906" w:rsidRPr="001E28E6" w:rsidRDefault="003E1906" w:rsidP="001E28E6">
      <w:pPr>
        <w:spacing w:after="240"/>
        <w:ind w:left="2410"/>
        <w:rPr>
          <w:rFonts w:eastAsia="Times New Roman"/>
        </w:rPr>
      </w:pPr>
    </w:p>
    <w:p w:rsidR="003E1906" w:rsidRPr="00E07CB6" w:rsidRDefault="003E1906" w:rsidP="00E07CB6">
      <w:pPr>
        <w:pStyle w:val="link"/>
        <w:rPr>
          <w:rStyle w:val="Strong"/>
        </w:rPr>
      </w:pPr>
      <w:r w:rsidRPr="00E07CB6">
        <w:rPr>
          <w:rFonts w:eastAsia="Times New Roman"/>
          <w:noProof/>
          <w:u w:val="none"/>
          <w:lang w:val="ru-RU" w:eastAsia="ru-RU"/>
        </w:rPr>
        <w:drawing>
          <wp:anchor distT="0" distB="0" distL="114300" distR="114300" simplePos="0" relativeHeight="251681792" behindDoc="0" locked="0" layoutInCell="1" allowOverlap="1">
            <wp:simplePos x="0" y="0"/>
            <wp:positionH relativeFrom="margin">
              <wp:posOffset>3810</wp:posOffset>
            </wp:positionH>
            <wp:positionV relativeFrom="paragraph">
              <wp:posOffset>75565</wp:posOffset>
            </wp:positionV>
            <wp:extent cx="1428750" cy="1428750"/>
            <wp:effectExtent l="0" t="0" r="0" b="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r w:rsidR="00956FD1" w:rsidRPr="00E07CB6">
        <w:rPr>
          <w:rFonts w:eastAsia="Times New Roman"/>
          <w:u w:val="none"/>
        </w:rPr>
        <w:t>Dan Khomenko - Financial/Marketing</w:t>
      </w:r>
      <w:r w:rsidR="00444CB2" w:rsidRPr="00444CB2">
        <w:rPr>
          <w:rFonts w:eastAsia="Times New Roman"/>
          <w:u w:val="none"/>
        </w:rPr>
        <w:t>/Blockchain</w:t>
      </w:r>
      <w:r w:rsidR="00956FD1" w:rsidRPr="00E07CB6">
        <w:rPr>
          <w:rFonts w:eastAsia="Times New Roman"/>
          <w:u w:val="none"/>
        </w:rPr>
        <w:t xml:space="preserve"> Specialist</w:t>
      </w:r>
      <w:r w:rsidR="00444CB2">
        <w:rPr>
          <w:rFonts w:eastAsia="Times New Roman"/>
          <w:u w:val="none"/>
        </w:rPr>
        <w:t xml:space="preserve">. </w:t>
      </w:r>
      <w:r w:rsidR="00444CB2" w:rsidRPr="00444CB2">
        <w:rPr>
          <w:rFonts w:eastAsia="Times New Roman"/>
          <w:u w:val="none"/>
        </w:rPr>
        <w:t>Australian Government</w:t>
      </w:r>
    </w:p>
    <w:bookmarkStart w:id="425" w:name="_Hlk494108081"/>
    <w:p w:rsidR="003E1906" w:rsidRPr="00956FD1" w:rsidRDefault="007579C8">
      <w:pPr>
        <w:pStyle w:val="link"/>
      </w:pPr>
      <w:r w:rsidRPr="00E07CB6">
        <w:fldChar w:fldCharType="begin"/>
      </w:r>
      <w:r w:rsidR="00956FD1" w:rsidRPr="00E07CB6">
        <w:instrText xml:space="preserve"> HYPERLINK "https://www.linkedin.com/in/dan-khomenko-36687967/" </w:instrText>
      </w:r>
      <w:r w:rsidRPr="00E07CB6">
        <w:fldChar w:fldCharType="separate"/>
      </w:r>
      <w:r w:rsidR="00956FD1" w:rsidRPr="00E07CB6">
        <w:rPr>
          <w:rStyle w:val="Hyperlink"/>
          <w:color w:val="273B52"/>
        </w:rPr>
        <w:t>https://www.linkedin.com/in/dan-khomenko-36687967/</w:t>
      </w:r>
      <w:r w:rsidRPr="00E07CB6">
        <w:fldChar w:fldCharType="end"/>
      </w:r>
      <w:r w:rsidR="003E1906" w:rsidRPr="00956FD1">
        <w:t xml:space="preserve"> </w:t>
      </w:r>
    </w:p>
    <w:bookmarkEnd w:id="425"/>
    <w:p w:rsidR="00956FD1" w:rsidRDefault="00956FD1" w:rsidP="001E28E6">
      <w:pPr>
        <w:spacing w:after="240"/>
        <w:ind w:left="241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p>
    <w:p w:rsidR="00D02C14" w:rsidRDefault="00956FD1" w:rsidP="00956FD1">
      <w:pPr>
        <w:spacing w:after="240"/>
        <w:ind w:left="2410"/>
        <w:rPr>
          <w:rFonts w:eastAsia="Times New Roman"/>
        </w:rPr>
      </w:pPr>
      <w:r w:rsidRPr="001E28E6">
        <w:rPr>
          <w:rFonts w:eastAsia="Times New Roman"/>
        </w:rPr>
        <w:t>His personal life objective is: "Motivation starts with Passion". Dan loves foreign languages, Australian Footy (AF</w:t>
      </w:r>
      <w:r>
        <w:rPr>
          <w:rFonts w:eastAsia="Times New Roman"/>
        </w:rPr>
        <w:t xml:space="preserve">L) and some great Aussie beer. </w:t>
      </w:r>
    </w:p>
    <w:p w:rsidR="00956FD1" w:rsidDel="004B71E2" w:rsidRDefault="00956FD1" w:rsidP="00956FD1">
      <w:pPr>
        <w:spacing w:after="240"/>
        <w:ind w:left="2410"/>
        <w:rPr>
          <w:del w:id="426" w:author="RenderMachine" w:date="2017-12-13T22:29:00Z"/>
          <w:rFonts w:eastAsia="Times New Roman"/>
        </w:rPr>
      </w:pPr>
    </w:p>
    <w:p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rsidR="00CB08DD" w:rsidDel="004B71E2" w:rsidRDefault="00CB08DD">
      <w:pPr>
        <w:spacing w:after="240"/>
        <w:rPr>
          <w:del w:id="427" w:author="RenderMachine" w:date="2017-12-13T22:30:00Z"/>
          <w:rFonts w:eastAsia="Times New Roman"/>
        </w:rPr>
      </w:pPr>
    </w:p>
    <w:p w:rsidR="00424CBC" w:rsidRDefault="00424CBC" w:rsidP="00424CBC">
      <w:pPr>
        <w:pStyle w:val="Heading2"/>
      </w:pPr>
      <w:bookmarkStart w:id="428" w:name="_Toc500968676"/>
      <w:r>
        <w:t>Contacts</w:t>
      </w:r>
      <w:bookmarkEnd w:id="428"/>
    </w:p>
    <w:p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rsidR="00956FD1" w:rsidRDefault="00956FD1" w:rsidP="00956FD1">
      <w:pPr>
        <w:pStyle w:val="ListParagraph"/>
        <w:numPr>
          <w:ilvl w:val="0"/>
          <w:numId w:val="29"/>
        </w:numPr>
      </w:pPr>
      <w:r>
        <w:t xml:space="preserve">Telegram: </w:t>
      </w:r>
      <w:r w:rsidRPr="00E07CB6">
        <w:rPr>
          <w:rStyle w:val="linkChar"/>
        </w:rPr>
        <w:t>https://t.me/dogezer</w:t>
      </w:r>
    </w:p>
    <w:p w:rsidR="00424CBC" w:rsidRDefault="00424CBC" w:rsidP="00C7304E">
      <w:pPr>
        <w:pStyle w:val="ListParagraph"/>
        <w:numPr>
          <w:ilvl w:val="0"/>
          <w:numId w:val="29"/>
        </w:numPr>
      </w:pPr>
      <w:r>
        <w:t xml:space="preserve">Email: </w:t>
      </w:r>
      <w:hyperlink r:id="rId27" w:history="1">
        <w:r w:rsidRPr="00D02C14">
          <w:rPr>
            <w:rStyle w:val="linkChar"/>
          </w:rPr>
          <w:t>community@dogezer.com</w:t>
        </w:r>
      </w:hyperlink>
    </w:p>
    <w:p w:rsidR="00424CBC" w:rsidRDefault="00424CBC" w:rsidP="00C7304E">
      <w:pPr>
        <w:pStyle w:val="ListParagraph"/>
        <w:numPr>
          <w:ilvl w:val="0"/>
          <w:numId w:val="29"/>
        </w:numPr>
      </w:pPr>
      <w:r>
        <w:t xml:space="preserve">Twitter: </w:t>
      </w:r>
      <w:hyperlink r:id="rId28" w:history="1">
        <w:r w:rsidRPr="00D02C14">
          <w:rPr>
            <w:rStyle w:val="linkChar"/>
          </w:rPr>
          <w:t>https://twitter.com/DogezerCom</w:t>
        </w:r>
      </w:hyperlink>
      <w:r>
        <w:t xml:space="preserve"> </w:t>
      </w:r>
    </w:p>
    <w:p w:rsidR="00424CBC" w:rsidRDefault="00424CBC" w:rsidP="00C7304E">
      <w:pPr>
        <w:pStyle w:val="ListParagraph"/>
        <w:numPr>
          <w:ilvl w:val="0"/>
          <w:numId w:val="29"/>
        </w:numPr>
      </w:pPr>
      <w:r>
        <w:t xml:space="preserve">Facebook: </w:t>
      </w:r>
      <w:hyperlink r:id="rId29" w:history="1">
        <w:r w:rsidRPr="00D02C14">
          <w:rPr>
            <w:rStyle w:val="linkChar"/>
          </w:rPr>
          <w:t>https://www.facebook.com/profile.php?id=100018674143477</w:t>
        </w:r>
      </w:hyperlink>
      <w:r>
        <w:t xml:space="preserve"> </w:t>
      </w:r>
    </w:p>
    <w:p w:rsidR="00424CBC" w:rsidRDefault="00424CBC" w:rsidP="00C7304E">
      <w:pPr>
        <w:pStyle w:val="ListParagraph"/>
        <w:numPr>
          <w:ilvl w:val="0"/>
          <w:numId w:val="29"/>
        </w:numPr>
      </w:pPr>
      <w:r>
        <w:t xml:space="preserve">Medium: </w:t>
      </w:r>
      <w:hyperlink r:id="rId30" w:history="1">
        <w:r w:rsidRPr="00D02C14">
          <w:rPr>
            <w:rStyle w:val="linkChar"/>
          </w:rPr>
          <w:t>https://medium.com/@dogezercom</w:t>
        </w:r>
      </w:hyperlink>
      <w:r>
        <w:t xml:space="preserve"> </w:t>
      </w:r>
    </w:p>
    <w:p w:rsidR="00424CBC" w:rsidRDefault="00424CBC" w:rsidP="00C7304E">
      <w:pPr>
        <w:pStyle w:val="ListParagraph"/>
        <w:numPr>
          <w:ilvl w:val="0"/>
          <w:numId w:val="29"/>
        </w:numPr>
      </w:pPr>
      <w:r>
        <w:t xml:space="preserve">YouTube: </w:t>
      </w:r>
      <w:hyperlink r:id="rId31" w:history="1">
        <w:r w:rsidRPr="00D02C14">
          <w:rPr>
            <w:rStyle w:val="linkChar"/>
          </w:rPr>
          <w:t>https://www.youtube.com/channel/UCxaU9UXzG7VvjHhnlmmSmJA</w:t>
        </w:r>
      </w:hyperlink>
      <w:r>
        <w:t xml:space="preserve"> </w:t>
      </w:r>
    </w:p>
    <w:p w:rsidR="00B72BAA" w:rsidRDefault="00B72BAA" w:rsidP="00B72BAA">
      <w:pPr>
        <w:pStyle w:val="ListParagraph"/>
        <w:numPr>
          <w:ilvl w:val="0"/>
          <w:numId w:val="29"/>
        </w:numPr>
      </w:pPr>
      <w:r>
        <w:t xml:space="preserve">Bitcointalk: </w:t>
      </w:r>
      <w:hyperlink r:id="rId32" w:history="1">
        <w:r w:rsidRPr="00B72BAA">
          <w:rPr>
            <w:rStyle w:val="linkChar"/>
          </w:rPr>
          <w:t>https://bitcointalk.org/index.php?topic=2100916.0</w:t>
        </w:r>
      </w:hyperlink>
    </w:p>
    <w:p w:rsidR="00424CBC" w:rsidRDefault="00424CBC" w:rsidP="00424CBC">
      <w:pPr>
        <w:pStyle w:val="Heading2"/>
        <w:rPr>
          <w:rFonts w:eastAsia="Times New Roman"/>
        </w:rPr>
      </w:pPr>
      <w:bookmarkStart w:id="429" w:name="_Toc500968677"/>
      <w:r w:rsidRPr="0055161C">
        <w:rPr>
          <w:rFonts w:eastAsia="Times New Roman"/>
        </w:rPr>
        <w:t>Future</w:t>
      </w:r>
      <w:r>
        <w:rPr>
          <w:rFonts w:eastAsia="Times New Roman"/>
        </w:rPr>
        <w:t xml:space="preserve"> by </w:t>
      </w:r>
      <w:r w:rsidRPr="002F13C0">
        <w:t>Dogezer</w:t>
      </w:r>
      <w:bookmarkEnd w:id="429"/>
    </w:p>
    <w:p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rsidR="00424CBC" w:rsidRPr="002F13C0" w:rsidRDefault="00424CBC" w:rsidP="00C7304E">
      <w:pPr>
        <w:pStyle w:val="ListParagraph"/>
        <w:numPr>
          <w:ilvl w:val="0"/>
          <w:numId w:val="30"/>
        </w:numPr>
        <w:rPr>
          <w:rFonts w:ascii="Arial" w:hAnsi="Arial" w:cs="Arial"/>
        </w:rPr>
      </w:pPr>
      <w:r>
        <w:t>Wide usage of crypto currencies in every aspect of our lives</w:t>
      </w:r>
    </w:p>
    <w:p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rsidR="00424CBC" w:rsidRPr="002F13C0" w:rsidRDefault="00424CBC" w:rsidP="00C7304E">
      <w:pPr>
        <w:pStyle w:val="ListParagraph"/>
        <w:numPr>
          <w:ilvl w:val="0"/>
          <w:numId w:val="30"/>
        </w:numPr>
        <w:rPr>
          <w:rFonts w:ascii="Arial" w:hAnsi="Arial" w:cs="Arial"/>
        </w:rPr>
      </w:pPr>
      <w:r>
        <w:t xml:space="preserve">More and more jobs </w:t>
      </w:r>
      <w:r w:rsidR="00CE4A3D">
        <w:t>will</w:t>
      </w:r>
      <w:r>
        <w:t xml:space="preserve"> become remote jobs crossing the borders of countries and continents</w:t>
      </w:r>
    </w:p>
    <w:p w:rsidR="00424CBC" w:rsidRPr="002F13C0" w:rsidRDefault="00424CBC" w:rsidP="00C7304E">
      <w:pPr>
        <w:pStyle w:val="ListParagraph"/>
        <w:numPr>
          <w:ilvl w:val="0"/>
          <w:numId w:val="30"/>
        </w:numPr>
        <w:rPr>
          <w:rFonts w:ascii="Arial" w:hAnsi="Arial" w:cs="Arial"/>
        </w:rPr>
      </w:pPr>
      <w:r>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rsidR="00424CBC" w:rsidDel="004B71E2" w:rsidRDefault="00424CBC" w:rsidP="00424CBC">
      <w:pPr>
        <w:rPr>
          <w:del w:id="430" w:author="RenderMachine" w:date="2017-12-13T22:30:00Z"/>
          <w:rFonts w:ascii="Cambria" w:eastAsia="Times New Roman" w:hAnsi="Cambria"/>
          <w:color w:val="366091"/>
          <w:sz w:val="28"/>
          <w:szCs w:val="28"/>
        </w:rPr>
      </w:pPr>
      <w:del w:id="431" w:author="RenderMachine" w:date="2017-12-13T22:30:00Z">
        <w:r w:rsidDel="004B71E2">
          <w:rPr>
            <w:rFonts w:ascii="Cambria" w:eastAsia="Times New Roman" w:hAnsi="Cambria"/>
            <w:color w:val="366091"/>
            <w:sz w:val="28"/>
            <w:szCs w:val="28"/>
          </w:rPr>
          <w:lastRenderedPageBreak/>
          <w:br w:type="page"/>
        </w:r>
      </w:del>
    </w:p>
    <w:p w:rsidR="00424CBC" w:rsidRDefault="00424CBC" w:rsidP="00E94C96">
      <w:pPr>
        <w:pStyle w:val="Heading1"/>
        <w:rPr>
          <w:rFonts w:eastAsia="Times New Roman"/>
        </w:rPr>
      </w:pPr>
      <w:bookmarkStart w:id="432" w:name="_Toc500968678"/>
      <w:r>
        <w:rPr>
          <w:rFonts w:eastAsia="Times New Roman"/>
        </w:rPr>
        <w:t xml:space="preserve">Dogezer </w:t>
      </w:r>
      <w:r w:rsidRPr="002F13C0">
        <w:t>Business</w:t>
      </w:r>
      <w:r>
        <w:rPr>
          <w:rFonts w:eastAsia="Times New Roman"/>
        </w:rPr>
        <w:t xml:space="preserve"> model</w:t>
      </w:r>
      <w:bookmarkEnd w:id="432"/>
    </w:p>
    <w:p w:rsidR="00424CBC" w:rsidRDefault="00424CBC" w:rsidP="00424CBC">
      <w:pPr>
        <w:pStyle w:val="Heading2"/>
        <w:rPr>
          <w:rFonts w:eastAsia="Times New Roman"/>
        </w:rPr>
      </w:pPr>
      <w:bookmarkStart w:id="433" w:name="_Toc500968679"/>
      <w:r>
        <w:rPr>
          <w:rFonts w:eastAsia="Times New Roman"/>
        </w:rPr>
        <w:t xml:space="preserve">Market </w:t>
      </w:r>
      <w:r w:rsidRPr="002F13C0">
        <w:t>Analysis</w:t>
      </w:r>
      <w:bookmarkEnd w:id="433"/>
    </w:p>
    <w:p w:rsidR="00424CBC" w:rsidRDefault="00424CBC" w:rsidP="00424CBC">
      <w:r>
        <w:t>Dogezer is the platform for:</w:t>
      </w:r>
    </w:p>
    <w:p w:rsidR="00424CBC" w:rsidRPr="002F13C0" w:rsidRDefault="006424C0" w:rsidP="00C7304E">
      <w:pPr>
        <w:pStyle w:val="ListParagraph"/>
        <w:numPr>
          <w:ilvl w:val="0"/>
          <w:numId w:val="31"/>
        </w:numPr>
        <w:rPr>
          <w:rFonts w:ascii="Arial" w:hAnsi="Arial" w:cs="Arial"/>
        </w:rPr>
      </w:pPr>
      <w:r>
        <w:t>Idea a</w:t>
      </w:r>
      <w:r w:rsidR="00424CBC">
        <w:t>uthors/Project owners</w:t>
      </w:r>
    </w:p>
    <w:p w:rsidR="00424CBC" w:rsidRPr="002F13C0" w:rsidRDefault="00424CBC" w:rsidP="00C7304E">
      <w:pPr>
        <w:pStyle w:val="ListParagraph"/>
        <w:numPr>
          <w:ilvl w:val="0"/>
          <w:numId w:val="31"/>
        </w:numPr>
        <w:rPr>
          <w:rFonts w:ascii="Arial" w:hAnsi="Arial" w:cs="Arial"/>
        </w:rPr>
      </w:pPr>
      <w:r>
        <w:t>Software project managers</w:t>
      </w:r>
    </w:p>
    <w:p w:rsidR="00424CBC" w:rsidRPr="002F13C0" w:rsidRDefault="00424CBC" w:rsidP="00C7304E">
      <w:pPr>
        <w:pStyle w:val="ListParagraph"/>
        <w:numPr>
          <w:ilvl w:val="0"/>
          <w:numId w:val="31"/>
        </w:numPr>
        <w:rPr>
          <w:rFonts w:ascii="Arial" w:hAnsi="Arial" w:cs="Arial"/>
        </w:rPr>
      </w:pPr>
      <w:r>
        <w:t>Software developers and architects</w:t>
      </w:r>
    </w:p>
    <w:p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rsidR="00424CBC" w:rsidRPr="002F13C0" w:rsidRDefault="00424CBC" w:rsidP="00C7304E">
      <w:pPr>
        <w:pStyle w:val="ListParagraph"/>
        <w:numPr>
          <w:ilvl w:val="0"/>
          <w:numId w:val="31"/>
        </w:numPr>
        <w:rPr>
          <w:rFonts w:ascii="Arial" w:hAnsi="Arial" w:cs="Arial"/>
        </w:rPr>
      </w:pPr>
      <w:r>
        <w:t>Artists</w:t>
      </w:r>
    </w:p>
    <w:p w:rsidR="00424CBC" w:rsidRPr="002F13C0" w:rsidRDefault="00424CBC" w:rsidP="00C7304E">
      <w:pPr>
        <w:pStyle w:val="ListParagraph"/>
        <w:numPr>
          <w:ilvl w:val="0"/>
          <w:numId w:val="31"/>
        </w:numPr>
        <w:rPr>
          <w:rFonts w:ascii="Arial" w:hAnsi="Arial" w:cs="Arial"/>
        </w:rPr>
      </w:pPr>
      <w:r>
        <w:t>Test engineers</w:t>
      </w:r>
    </w:p>
    <w:p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rsidR="00424CBC" w:rsidRPr="002F13C0" w:rsidRDefault="00424CBC" w:rsidP="00C7304E">
      <w:pPr>
        <w:pStyle w:val="ListParagraph"/>
        <w:numPr>
          <w:ilvl w:val="0"/>
          <w:numId w:val="31"/>
        </w:numPr>
        <w:rPr>
          <w:rFonts w:ascii="Arial" w:hAnsi="Arial" w:cs="Arial"/>
        </w:rPr>
      </w:pPr>
      <w:r>
        <w:t>Salespersons</w:t>
      </w:r>
    </w:p>
    <w:p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rsidR="00424CBC" w:rsidRDefault="00424CBC" w:rsidP="00424CBC">
      <w:r w:rsidRPr="0088712D">
        <w:t>According to EvansData Global Developer Population and Demographic Study 2017 Vol. 1 (</w:t>
      </w:r>
      <w:hyperlink r:id="rId33"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average monthly check of $100, Dogezer’s</w:t>
      </w:r>
      <w:r w:rsidRPr="0088712D">
        <w:t xml:space="preserve"> annual revenue should </w:t>
      </w:r>
      <w:r>
        <w:t>reach</w:t>
      </w:r>
      <w:r w:rsidRPr="0088712D">
        <w:t xml:space="preserve"> </w:t>
      </w:r>
      <w:r w:rsidR="00790FC3">
        <w:t xml:space="preserve">$108 million USD. </w:t>
      </w:r>
    </w:p>
    <w:p w:rsidR="00424CBC" w:rsidRDefault="00424CBC" w:rsidP="00424CBC">
      <w:r>
        <w:t>Dogezer can be used to develop:</w:t>
      </w:r>
    </w:p>
    <w:p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rsidR="00424CBC" w:rsidRPr="002F13C0" w:rsidRDefault="00424CBC" w:rsidP="00C7304E">
      <w:pPr>
        <w:pStyle w:val="ListParagraph"/>
        <w:numPr>
          <w:ilvl w:val="0"/>
          <w:numId w:val="32"/>
        </w:numPr>
        <w:rPr>
          <w:rFonts w:ascii="Arial" w:hAnsi="Arial" w:cs="Arial"/>
        </w:rPr>
      </w:pPr>
      <w:r>
        <w:t>Games for any platform, delivered through different publishers such as AppStore or XBox Store</w:t>
      </w:r>
    </w:p>
    <w:p w:rsidR="00424CBC" w:rsidRPr="002F13C0" w:rsidRDefault="00424CBC" w:rsidP="00C7304E">
      <w:pPr>
        <w:pStyle w:val="ListParagraph"/>
        <w:numPr>
          <w:ilvl w:val="0"/>
          <w:numId w:val="32"/>
        </w:numPr>
        <w:rPr>
          <w:rFonts w:ascii="Arial" w:hAnsi="Arial" w:cs="Arial"/>
        </w:rPr>
      </w:pPr>
      <w:r>
        <w:t>Traditional boxed software, replacing traditional competitors</w:t>
      </w:r>
    </w:p>
    <w:p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rsidR="00424CBC" w:rsidRPr="002F13C0" w:rsidRDefault="00424CBC" w:rsidP="00C7304E">
      <w:pPr>
        <w:pStyle w:val="ListParagraph"/>
        <w:numPr>
          <w:ilvl w:val="0"/>
          <w:numId w:val="32"/>
        </w:numPr>
        <w:rPr>
          <w:rFonts w:ascii="Arial" w:hAnsi="Arial" w:cs="Arial"/>
        </w:rPr>
      </w:pPr>
      <w:r>
        <w:t>Potentially any software related products</w:t>
      </w:r>
    </w:p>
    <w:p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34" w:history="1">
        <w:r w:rsidR="00C869AE" w:rsidRPr="00D02C14">
          <w:rPr>
            <w:rStyle w:val="linkChar"/>
          </w:rPr>
          <w:t>http://about.crunchbase.com/news/inside-global-q1-2017-vc-market/</w:t>
        </w:r>
      </w:hyperlink>
      <w:r w:rsidR="00C869AE">
        <w:t xml:space="preserve">, </w:t>
      </w:r>
      <w:r>
        <w:t xml:space="preserve">seed and early stage investments </w:t>
      </w:r>
      <w:r w:rsidR="00C869AE">
        <w:t xml:space="preserve">were slightly more than $16 billion in the first quarter of </w:t>
      </w:r>
      <w:r w:rsidR="00C869AE">
        <w:lastRenderedPageBreak/>
        <w:t>2017 ($64 billion</w:t>
      </w:r>
      <w:r>
        <w:t xml:space="preserve"> per year). If 5% of these investments </w:t>
      </w:r>
      <w:r w:rsidR="00C869AE">
        <w:t xml:space="preserve">are </w:t>
      </w:r>
      <w:r>
        <w:t>replaced by Dogezer</w:t>
      </w:r>
      <w:r w:rsidR="00C869AE">
        <w:t>’s</w:t>
      </w:r>
      <w:r>
        <w:t xml:space="preserve"> approach, we estimate </w:t>
      </w:r>
      <w:r w:rsidR="00C869AE">
        <w:t>annual revenue of approximately $120 million</w:t>
      </w:r>
      <w:r>
        <w:t>.</w:t>
      </w:r>
    </w:p>
    <w:p w:rsidR="00424CBC" w:rsidRDefault="00C869AE" w:rsidP="00424CBC">
      <w:r>
        <w:t>Comparing the Dogezer solution with current</w:t>
      </w:r>
      <w:r w:rsidR="00424CBC">
        <w:t xml:space="preserve"> market </w:t>
      </w:r>
      <w:r>
        <w:t>leaders</w:t>
      </w:r>
      <w:r w:rsidR="00424CBC">
        <w:t>:</w:t>
      </w:r>
    </w:p>
    <w:p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35" w:anchor="Finance" w:history="1">
        <w:r w:rsidR="00C869AE" w:rsidRPr="00D02C14">
          <w:rPr>
            <w:rStyle w:val="linkChar"/>
          </w:rPr>
          <w:t>https://en.wikipedia.org/wiki/GitHub#Finance</w:t>
        </w:r>
      </w:hyperlink>
      <w:r>
        <w:t>)</w:t>
      </w:r>
    </w:p>
    <w:p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36"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37" w:history="1">
        <w:r w:rsidR="00C869AE" w:rsidRPr="00D02C14">
          <w:rPr>
            <w:rStyle w:val="linkChar"/>
          </w:rPr>
          <w:t>http://expandedramblings.com/index.php/slack-statistics/</w:t>
        </w:r>
      </w:hyperlink>
      <w:r w:rsidRPr="00C869AE">
        <w:t>)</w:t>
      </w:r>
      <w:r w:rsidR="00C869AE">
        <w:t xml:space="preserve"> </w:t>
      </w:r>
    </w:p>
    <w:p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these services, Dogezer</w:t>
      </w:r>
      <w:r w:rsidR="00C869AE">
        <w:t>’s</w:t>
      </w:r>
      <w:r>
        <w:t xml:space="preserve"> annual revenue </w:t>
      </w:r>
      <w:r w:rsidR="0014564A">
        <w:t xml:space="preserve">could potentially </w:t>
      </w:r>
      <w:r>
        <w:t>reach the same numbers with a smaller number of active users.</w:t>
      </w:r>
    </w:p>
    <w:p w:rsidR="00424CBC" w:rsidRDefault="00424CBC" w:rsidP="00424CBC">
      <w:r>
        <w:t xml:space="preserve">Based on </w:t>
      </w:r>
      <w:r w:rsidR="0014564A">
        <w:t xml:space="preserve">the above </w:t>
      </w:r>
      <w:r>
        <w:t>analysis, Dogezer</w:t>
      </w:r>
      <w:r w:rsidR="0014564A">
        <w:t>’s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rsidR="00424CBC" w:rsidRDefault="00424CBC" w:rsidP="00424CBC">
      <w:pPr>
        <w:pStyle w:val="Heading2"/>
      </w:pPr>
      <w:bookmarkStart w:id="434" w:name="_Toc500968680"/>
      <w:r>
        <w:t>Potential Competitors</w:t>
      </w:r>
      <w:bookmarkEnd w:id="434"/>
    </w:p>
    <w:p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rsidR="00424CBC" w:rsidRDefault="00983541" w:rsidP="00C7304E">
      <w:pPr>
        <w:pStyle w:val="ListParagraph"/>
        <w:numPr>
          <w:ilvl w:val="0"/>
          <w:numId w:val="35"/>
        </w:numPr>
      </w:pPr>
      <w:hyperlink r:id="rId38"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provide  end-to-end set of development tools to </w:t>
      </w:r>
      <w:r w:rsidR="004105CF">
        <w:t>support</w:t>
      </w:r>
      <w:r w:rsidR="00424CBC">
        <w:t xml:space="preserve"> full traceability to completely resolve any trust problems.</w:t>
      </w:r>
    </w:p>
    <w:p w:rsidR="00424CBC" w:rsidRDefault="00983541" w:rsidP="00C7304E">
      <w:pPr>
        <w:pStyle w:val="ListParagraph"/>
        <w:numPr>
          <w:ilvl w:val="0"/>
          <w:numId w:val="35"/>
        </w:numPr>
      </w:pPr>
      <w:hyperlink r:id="rId39"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40" w:history="1">
        <w:r w:rsidR="00424CBC" w:rsidRPr="00D02C14">
          <w:rPr>
            <w:rStyle w:val="linkChar"/>
          </w:rPr>
          <w:t>https://dogezer.com</w:t>
        </w:r>
      </w:hyperlink>
      <w:r w:rsidR="00424CBC">
        <w:t xml:space="preserve"> or join our </w:t>
      </w:r>
      <w:r w:rsidR="00825D86">
        <w:t xml:space="preserve">Telegram at </w:t>
      </w:r>
      <w:r w:rsidR="00825D86" w:rsidRPr="00825D86">
        <w:t>https://t.me/dogezer</w:t>
      </w:r>
      <w:r w:rsidR="00825D86">
        <w:t xml:space="preserve"> </w:t>
      </w:r>
      <w:r w:rsidR="0011778F">
        <w:t>to stay updated</w:t>
      </w:r>
      <w:r w:rsidR="00424CBC">
        <w:t>.</w:t>
      </w:r>
    </w:p>
    <w:p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rsidR="00424CBC" w:rsidRDefault="00424CBC" w:rsidP="00424CBC">
      <w:pPr>
        <w:pStyle w:val="Heading2"/>
        <w:rPr>
          <w:rFonts w:eastAsia="Times New Roman"/>
        </w:rPr>
      </w:pPr>
      <w:bookmarkStart w:id="435" w:name="_Toc500968681"/>
      <w:r>
        <w:rPr>
          <w:rFonts w:eastAsia="Times New Roman"/>
        </w:rPr>
        <w:lastRenderedPageBreak/>
        <w:t xml:space="preserve">Unit </w:t>
      </w:r>
      <w:r w:rsidRPr="002F13C0">
        <w:t>of</w:t>
      </w:r>
      <w:r>
        <w:rPr>
          <w:rFonts w:eastAsia="Times New Roman"/>
        </w:rPr>
        <w:t xml:space="preserve"> Service</w:t>
      </w:r>
      <w:bookmarkEnd w:id="435"/>
    </w:p>
    <w:p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(UoS).</w:t>
      </w:r>
    </w:p>
    <w:p w:rsidR="00424CBC" w:rsidRPr="00192B50" w:rsidRDefault="00424CBC" w:rsidP="00424CBC">
      <w:r w:rsidRPr="00192B50">
        <w:t xml:space="preserve">Dogezer </w:t>
      </w:r>
      <w:r w:rsidR="00653FC9">
        <w:t xml:space="preserve">will </w:t>
      </w:r>
      <w:r w:rsidR="00E50C91">
        <w:t xml:space="preserve">be </w:t>
      </w:r>
      <w:r w:rsidR="00C762F4">
        <w:t>using UoS to charge</w:t>
      </w:r>
      <w:r w:rsidRPr="00192B50">
        <w:t>:</w:t>
      </w:r>
    </w:p>
    <w:p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rsidR="00424CBC" w:rsidRPr="00192B50" w:rsidRDefault="00424CBC" w:rsidP="00424CBC">
      <w:pPr>
        <w:pStyle w:val="Note"/>
        <w:ind w:left="360"/>
      </w:pPr>
      <w:r w:rsidRPr="00192B50">
        <w:t xml:space="preserve">1 UoS from </w:t>
      </w:r>
      <w:r w:rsidR="004F2A09">
        <w:t xml:space="preserve">the </w:t>
      </w:r>
      <w:r w:rsidRPr="00192B50">
        <w:t xml:space="preserve">project account, when consumed, </w:t>
      </w:r>
      <w:r w:rsidR="00685F89">
        <w:t>will</w:t>
      </w:r>
      <w:r w:rsidRPr="00192B50">
        <w:t xml:space="preserve"> activate all of the following:</w:t>
      </w:r>
    </w:p>
    <w:p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rsidR="00424CBC" w:rsidRPr="00192B50" w:rsidRDefault="00424CBC" w:rsidP="00424CBC">
      <w:pPr>
        <w:pStyle w:val="Note"/>
        <w:ind w:left="360"/>
      </w:pPr>
    </w:p>
    <w:p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UoS needed basing </w:t>
      </w:r>
      <w:r w:rsidR="00C762F4">
        <w:t xml:space="preserve">on </w:t>
      </w:r>
      <w:r w:rsidR="00DC1E34">
        <w:t>the market</w:t>
      </w:r>
      <w:r w:rsidR="00C762F4">
        <w:t xml:space="preserve"> cost</w:t>
      </w:r>
      <w:r w:rsidR="0059589B">
        <w:t xml:space="preserve"> of such reward.</w:t>
      </w:r>
    </w:p>
    <w:p w:rsidR="00424CBC" w:rsidRPr="00192B50" w:rsidRDefault="00424CBC" w:rsidP="00424CBC">
      <w:pPr>
        <w:pStyle w:val="Note"/>
        <w:ind w:left="360"/>
      </w:pPr>
    </w:p>
    <w:p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customers in U</w:t>
      </w:r>
      <w:r w:rsidR="00E50C91">
        <w:t>oS</w:t>
      </w:r>
      <w:r w:rsidRPr="00192B50">
        <w:t xml:space="preserve"> for the services, and </w:t>
      </w:r>
      <w:r w:rsidR="00287C86">
        <w:t xml:space="preserve">the </w:t>
      </w:r>
      <w:r w:rsidR="00DC1E34">
        <w:t xml:space="preserve">number of UoS for </w:t>
      </w:r>
      <w:r w:rsidRPr="00192B50">
        <w:t xml:space="preserve">each of these services </w:t>
      </w:r>
      <w:r w:rsidR="00287C86">
        <w:t>will</w:t>
      </w:r>
      <w:r w:rsidRPr="00192B50">
        <w:t xml:space="preserve"> be defined on a case by case basis.</w:t>
      </w:r>
    </w:p>
    <w:p w:rsidR="00424CBC" w:rsidRPr="00192B50" w:rsidRDefault="00424CBC" w:rsidP="00424CBC">
      <w:pPr>
        <w:pStyle w:val="Note"/>
        <w:ind w:left="720"/>
      </w:pPr>
    </w:p>
    <w:p w:rsidR="00C762F4" w:rsidRDefault="00C762F4" w:rsidP="00C762F4">
      <w:r w:rsidRPr="00192B50">
        <w:t xml:space="preserve">UoS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UoS from a customer account to a project account, but it is impossible to transfer UoS between customer accounts, between project accounts or from </w:t>
      </w:r>
      <w:r w:rsidR="00287C86">
        <w:t xml:space="preserve">a </w:t>
      </w:r>
      <w:r w:rsidRPr="00192B50">
        <w:t>project account to customer account.</w:t>
      </w:r>
    </w:p>
    <w:p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UoS on</w:t>
      </w:r>
      <w:r w:rsidRPr="00192B50">
        <w:t xml:space="preserve"> that project account. Dogezer </w:t>
      </w:r>
      <w:r>
        <w:t xml:space="preserve">will </w:t>
      </w:r>
      <w:r w:rsidRPr="00192B50">
        <w:t>be ensuring that</w:t>
      </w:r>
      <w:r>
        <w:t xml:space="preserve"> the amount of UoS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rsidR="00C762F4" w:rsidRDefault="00C762F4" w:rsidP="00C762F4">
      <w:r w:rsidRPr="00192B50">
        <w:t>In the event that the project or user run</w:t>
      </w:r>
      <w:r w:rsidR="00DC1E34">
        <w:t>s</w:t>
      </w:r>
      <w:r w:rsidRPr="00192B50">
        <w:t xml:space="preserve"> out of UoS,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number of UoS to the appropriate account.</w:t>
      </w:r>
    </w:p>
    <w:p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rsidR="00F4282C" w:rsidRPr="00192B50" w:rsidRDefault="00F4282C" w:rsidP="00C762F4"/>
    <w:p w:rsidR="00424CBC" w:rsidRDefault="00424CBC" w:rsidP="00424CBC">
      <w:pPr>
        <w:pStyle w:val="Heading2"/>
        <w:rPr>
          <w:rFonts w:eastAsia="Times New Roman"/>
        </w:rPr>
      </w:pPr>
      <w:bookmarkStart w:id="436" w:name="_Toc500968682"/>
      <w:r w:rsidRPr="002F13C0">
        <w:lastRenderedPageBreak/>
        <w:t>Licenses</w:t>
      </w:r>
      <w:bookmarkEnd w:id="436"/>
    </w:p>
    <w:p w:rsidR="00424CBC" w:rsidRDefault="00424CBC" w:rsidP="00424CBC">
      <w:r>
        <w:t xml:space="preserve">In order to load UoS into a customer account, the user will need to use a license on </w:t>
      </w:r>
      <w:r w:rsidR="00D149C4">
        <w:t xml:space="preserve">the </w:t>
      </w:r>
      <w:r>
        <w:t>Dogezer site. There are two license types available:</w:t>
      </w:r>
    </w:p>
    <w:p w:rsidR="00424CBC" w:rsidRPr="002F13C0" w:rsidRDefault="00424CBC" w:rsidP="00C7304E">
      <w:pPr>
        <w:pStyle w:val="ListParagraph"/>
        <w:numPr>
          <w:ilvl w:val="0"/>
          <w:numId w:val="4"/>
        </w:numPr>
        <w:rPr>
          <w:rFonts w:ascii="Arial" w:hAnsi="Arial" w:cs="Arial"/>
        </w:rPr>
      </w:pPr>
      <w:r>
        <w:t>Basic License:</w:t>
      </w:r>
    </w:p>
    <w:p w:rsidR="00424CBC" w:rsidRPr="002F13C0" w:rsidRDefault="00424CBC" w:rsidP="00C7304E">
      <w:pPr>
        <w:pStyle w:val="ListParagraph"/>
        <w:numPr>
          <w:ilvl w:val="1"/>
          <w:numId w:val="38"/>
        </w:numPr>
        <w:rPr>
          <w:rFonts w:ascii="Arial" w:hAnsi="Arial" w:cs="Arial"/>
        </w:rPr>
      </w:pPr>
      <w:r>
        <w:t>Loads 1 UoS to a customer account.</w:t>
      </w:r>
    </w:p>
    <w:p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41" w:history="1">
        <w:r w:rsidR="00A22B90" w:rsidRPr="005F0DB5">
          <w:rPr>
            <w:rStyle w:val="linkChar"/>
          </w:rPr>
          <w:t>https://dogezer.com</w:t>
        </w:r>
      </w:hyperlink>
      <w:r w:rsidR="00A22B90">
        <w:t xml:space="preserve"> </w:t>
      </w:r>
      <w:r>
        <w:t xml:space="preserve">at </w:t>
      </w:r>
      <w:r w:rsidR="00B57AD7">
        <w:t xml:space="preserve">a cost of </w:t>
      </w:r>
      <w:r>
        <w:t>1 USD per License.</w:t>
      </w:r>
    </w:p>
    <w:p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UoS on a customer account.</w:t>
      </w:r>
    </w:p>
    <w:p w:rsidR="00424CBC" w:rsidRPr="002F13C0" w:rsidRDefault="00424CBC" w:rsidP="00C7304E">
      <w:pPr>
        <w:pStyle w:val="ListParagraph"/>
        <w:numPr>
          <w:ilvl w:val="0"/>
          <w:numId w:val="4"/>
        </w:numPr>
        <w:rPr>
          <w:rFonts w:ascii="Arial" w:hAnsi="Arial" w:cs="Arial"/>
        </w:rPr>
      </w:pPr>
      <w:r>
        <w:t>Premium License:</w:t>
      </w:r>
    </w:p>
    <w:p w:rsidR="00424CBC" w:rsidRPr="002F13C0" w:rsidRDefault="00424CBC" w:rsidP="00C7304E">
      <w:pPr>
        <w:pStyle w:val="ListParagraph"/>
        <w:numPr>
          <w:ilvl w:val="1"/>
          <w:numId w:val="39"/>
        </w:numPr>
        <w:rPr>
          <w:rFonts w:ascii="Arial" w:hAnsi="Arial" w:cs="Arial"/>
        </w:rPr>
      </w:pPr>
      <w:r>
        <w:t>Loads 1 UoS to a customer account.</w:t>
      </w:r>
    </w:p>
    <w:p w:rsidR="00424CBC" w:rsidRPr="002F13C0" w:rsidRDefault="00424CBC" w:rsidP="00956FD1">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p>
    <w:p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rsidR="00424CBC" w:rsidRPr="00836F20" w:rsidRDefault="00424CBC" w:rsidP="00C7304E">
      <w:pPr>
        <w:pStyle w:val="ListParagraph"/>
        <w:numPr>
          <w:ilvl w:val="3"/>
          <w:numId w:val="41"/>
        </w:numPr>
        <w:rPr>
          <w:rFonts w:ascii="Arial" w:hAnsi="Arial" w:cs="Arial"/>
        </w:rPr>
      </w:pPr>
      <w:r>
        <w:t>Etc.</w:t>
      </w:r>
    </w:p>
    <w:p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rsidR="00424CBC" w:rsidRDefault="00424CBC" w:rsidP="00E94C96">
      <w:pPr>
        <w:pStyle w:val="Heading1"/>
        <w:rPr>
          <w:rFonts w:eastAsia="Times New Roman"/>
        </w:rPr>
      </w:pPr>
      <w:bookmarkStart w:id="437" w:name="_Toc500968683"/>
      <w:r>
        <w:rPr>
          <w:rFonts w:eastAsia="Times New Roman"/>
        </w:rPr>
        <w:lastRenderedPageBreak/>
        <w:t xml:space="preserve">Dogezer Initial </w:t>
      </w:r>
      <w:r w:rsidRPr="002F13C0">
        <w:t>Token</w:t>
      </w:r>
      <w:r>
        <w:rPr>
          <w:rFonts w:eastAsia="Times New Roman"/>
        </w:rPr>
        <w:t xml:space="preserve"> Offering (ITO)</w:t>
      </w:r>
      <w:bookmarkEnd w:id="437"/>
    </w:p>
    <w:p w:rsidR="00424CBC" w:rsidRDefault="00424CBC" w:rsidP="00424CBC">
      <w:pPr>
        <w:pStyle w:val="Heading2"/>
        <w:rPr>
          <w:rFonts w:eastAsia="Times New Roman"/>
        </w:rPr>
      </w:pPr>
      <w:bookmarkStart w:id="438" w:name="_Toc500968684"/>
      <w:r>
        <w:rPr>
          <w:rFonts w:eastAsia="Times New Roman"/>
        </w:rPr>
        <w:t>Dogezer Token</w:t>
      </w:r>
      <w:bookmarkEnd w:id="438"/>
    </w:p>
    <w:p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r w:rsidR="004D0863">
        <w:t xml:space="preserve"> (captured in smartcontract)</w:t>
      </w:r>
      <w:r>
        <w:t>:</w:t>
      </w:r>
    </w:p>
    <w:p w:rsidR="00424CBC" w:rsidRPr="006745F5" w:rsidRDefault="006745F5" w:rsidP="00924624">
      <w:pPr>
        <w:spacing w:line="276" w:lineRule="auto"/>
      </w:pPr>
      <w:r>
        <w:rPr>
          <w:noProof/>
          <w:lang w:val="ru-RU" w:eastAsia="ru-RU"/>
        </w:rPr>
        <w:drawing>
          <wp:inline distT="0" distB="0" distL="0" distR="0">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is 4.</w:t>
      </w:r>
      <w:r w:rsidR="000212EE">
        <w:t xml:space="preserve"> The number may change </w:t>
      </w:r>
      <w:r w:rsidR="00E72A47">
        <w:t>if</w:t>
      </w:r>
      <w:r w:rsidR="000212EE">
        <w:t xml:space="preserve"> tokens are burned.</w:t>
      </w:r>
      <w:r>
        <w:t xml:space="preserve"> </w:t>
      </w:r>
    </w:p>
    <w:p w:rsidR="00F94CF0" w:rsidRPr="00F94CF0" w:rsidRDefault="00CD67CB" w:rsidP="00924624">
      <w:pPr>
        <w:spacing w:line="276" w:lineRule="auto"/>
      </w:pPr>
      <w:r>
        <w:t>It is expected that t</w:t>
      </w:r>
      <w:r w:rsidR="002355B9">
        <w:t xml:space="preserve">he </w:t>
      </w:r>
      <w:r w:rsidR="00424CBC" w:rsidRPr="002F13C0">
        <w:t xml:space="preserve">DGZ </w:t>
      </w:r>
      <w:r w:rsidR="00D149C4">
        <w:t>T</w:t>
      </w:r>
      <w:r w:rsidR="00424CBC" w:rsidRPr="002F13C0">
        <w:t xml:space="preserve">okens </w:t>
      </w:r>
      <w:r w:rsidR="00424CBC">
        <w:t>will</w:t>
      </w:r>
      <w:r w:rsidR="00424CBC" w:rsidRPr="002F13C0">
        <w:t xml:space="preserve"> be partially burned when they are </w:t>
      </w:r>
      <w:r w:rsidR="00424CBC">
        <w:t>presented</w:t>
      </w:r>
      <w:r w:rsidR="00424CBC" w:rsidRPr="002F13C0">
        <w:t xml:space="preserve"> at platform</w:t>
      </w:r>
      <w:r w:rsidR="00424CBC">
        <w:t xml:space="preserve"> as </w:t>
      </w:r>
      <w:r w:rsidR="00705DE5">
        <w:t xml:space="preserve">the </w:t>
      </w:r>
      <w:r w:rsidR="00424CBC">
        <w:t>Premium Licenses and converted into UoS</w:t>
      </w:r>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rsidR="00424CBC" w:rsidRDefault="00424CBC" w:rsidP="00924624">
      <w:pPr>
        <w:spacing w:line="276" w:lineRule="auto"/>
      </w:pPr>
      <w:r>
        <w:t> </w:t>
      </w:r>
      <w:r w:rsidR="00F94CF0">
        <w:t>                </w:t>
      </w:r>
      <w:r w:rsidR="00F94CF0">
        <w:rPr>
          <w:noProof/>
          <w:lang w:val="ru-RU" w:eastAsia="ru-RU"/>
        </w:rPr>
        <w:drawing>
          <wp:inline distT="0" distB="0" distL="0" distR="0">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offered for sale to th</w:t>
      </w:r>
      <w:r w:rsidR="00653FC9">
        <w:t>e public</w:t>
      </w:r>
      <w:r>
        <w:t xml:space="preserve">. </w:t>
      </w:r>
    </w:p>
    <w:p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rsidR="00424CBC" w:rsidRDefault="00424CBC" w:rsidP="00924624">
      <w:pPr>
        <w:spacing w:line="276" w:lineRule="auto"/>
      </w:pPr>
      <w:r>
        <w:t xml:space="preserve">As a result, when </w:t>
      </w:r>
      <w:r w:rsidR="007F7D3F">
        <w:t xml:space="preserve">the </w:t>
      </w:r>
      <w:r>
        <w:t>platform users need to load U</w:t>
      </w:r>
      <w:r w:rsidR="00E50C91">
        <w:t>oS</w:t>
      </w:r>
      <w:r>
        <w:t xml:space="preserve"> into their account, they </w:t>
      </w:r>
      <w:r w:rsidR="00CE4A3D">
        <w:t>will</w:t>
      </w:r>
      <w:r>
        <w:t xml:space="preserve"> need to either:</w:t>
      </w:r>
    </w:p>
    <w:p w:rsidR="00424CBC" w:rsidRPr="002F13C0" w:rsidRDefault="00424CBC" w:rsidP="00C7304E">
      <w:pPr>
        <w:pStyle w:val="ListParagraph"/>
        <w:numPr>
          <w:ilvl w:val="0"/>
          <w:numId w:val="43"/>
        </w:numPr>
        <w:spacing w:line="276" w:lineRule="auto"/>
        <w:rPr>
          <w:rFonts w:ascii="Arial" w:hAnsi="Arial" w:cs="Arial"/>
        </w:rPr>
      </w:pPr>
      <w:r>
        <w:lastRenderedPageBreak/>
        <w:t>B</w:t>
      </w:r>
      <w:r w:rsidR="00445EF9">
        <w:t xml:space="preserve">uy </w:t>
      </w:r>
      <w:r w:rsidR="00705DE5">
        <w:t xml:space="preserve">the </w:t>
      </w:r>
      <w:r w:rsidR="00445EF9">
        <w:t>Basic License (</w:t>
      </w:r>
      <w:r>
        <w:t xml:space="preserve">1 USD </w:t>
      </w:r>
      <w:r w:rsidR="00445EF9">
        <w:t xml:space="preserve">per License) </w:t>
      </w:r>
    </w:p>
    <w:p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w:t>
      </w:r>
      <w:r w:rsidR="000212EE">
        <w:t>max of 0.2</w:t>
      </w:r>
      <w:r w:rsidR="00DF6440">
        <w:t>5</w:t>
      </w:r>
      <w:r w:rsidR="00F24EDD">
        <w:t xml:space="preserve"> </w:t>
      </w:r>
      <w:r>
        <w:t>USD per License</w:t>
      </w:r>
      <w:r w:rsidR="004A3462">
        <w:t xml:space="preserve"> in Ethereum equivalent</w:t>
      </w:r>
      <w:r>
        <w:t>)</w:t>
      </w:r>
    </w:p>
    <w:p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rsidR="00424CBC" w:rsidRDefault="00424CBC" w:rsidP="00924624">
      <w:pPr>
        <w:spacing w:line="276" w:lineRule="auto"/>
      </w:pPr>
      <w:r>
        <w:t xml:space="preserve">Please visit </w:t>
      </w:r>
      <w:hyperlink r:id="rId44" w:history="1">
        <w:r w:rsidRPr="005F0DB5">
          <w:rPr>
            <w:rStyle w:val="linkChar"/>
          </w:rPr>
          <w:t>https://dogezer.com</w:t>
        </w:r>
      </w:hyperlink>
      <w:r>
        <w:t xml:space="preserve">  to buy </w:t>
      </w:r>
      <w:r w:rsidR="002355B9">
        <w:t xml:space="preserve">the </w:t>
      </w:r>
      <w:r w:rsidR="0024431D">
        <w:t>DGZ T</w:t>
      </w:r>
      <w:r>
        <w:t>okens or to find out more about Dogezer ITO.</w:t>
      </w:r>
    </w:p>
    <w:p w:rsidR="00424CBC" w:rsidRDefault="002E3595" w:rsidP="00424CBC">
      <w:pPr>
        <w:pStyle w:val="Heading2"/>
      </w:pPr>
      <w:bookmarkStart w:id="439" w:name="_Toc500968685"/>
      <w:r>
        <w:rPr>
          <w:rFonts w:eastAsia="Times New Roman"/>
        </w:rPr>
        <w:t xml:space="preserve">Dogezer </w:t>
      </w:r>
      <w:r w:rsidR="003F2D99">
        <w:rPr>
          <w:rFonts w:eastAsia="Times New Roman"/>
        </w:rPr>
        <w:t>PreITO</w:t>
      </w:r>
      <w:r w:rsidR="00424CBC">
        <w:rPr>
          <w:rFonts w:eastAsia="Times New Roman"/>
        </w:rPr>
        <w:t xml:space="preserve"> </w:t>
      </w:r>
      <w:r w:rsidR="00424CBC" w:rsidRPr="002F13C0">
        <w:t>Conditions</w:t>
      </w:r>
      <w:bookmarkEnd w:id="439"/>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rsidR="00F24EDD" w:rsidRDefault="00424CBC" w:rsidP="00E07CB6">
            <w:pPr>
              <w:pStyle w:val="NoSpacing"/>
            </w:pPr>
            <w:r>
              <w:t>September 1st 2017, 13:00 UTC - October 1st 2017 00:00 UTC</w:t>
            </w:r>
          </w:p>
        </w:tc>
      </w:tr>
      <w:tr w:rsidR="00424CBC" w:rsidTr="005F0DB5">
        <w:tc>
          <w:tcPr>
            <w:tcW w:w="2260" w:type="dxa"/>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rsidR="00F24EDD" w:rsidRDefault="005F0DB5" w:rsidP="00D929B7">
            <w:pPr>
              <w:spacing w:line="240" w:lineRule="auto"/>
            </w:pPr>
            <w:r>
              <w:t>Ethereum (ETH)</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rsidR="00F24EDD" w:rsidRDefault="00424CBC" w:rsidP="00D929B7">
            <w:pPr>
              <w:spacing w:line="240" w:lineRule="auto"/>
            </w:pPr>
            <w:r>
              <w:t xml:space="preserve">Ethereum smart contract address </w:t>
            </w:r>
            <w:r w:rsidR="00BD7161">
              <w:t>is</w:t>
            </w:r>
            <w:r>
              <w:t xml:space="preserve"> available at </w:t>
            </w:r>
            <w:hyperlink r:id="rId45" w:history="1">
              <w:r w:rsidR="0012008C" w:rsidRPr="005F0DB5">
                <w:rPr>
                  <w:rStyle w:val="linkChar"/>
                </w:rPr>
                <w:t>https://dogezer.com</w:t>
              </w:r>
            </w:hyperlink>
            <w:r>
              <w:t xml:space="preserve">. Any other sources of smart contract address are </w:t>
            </w:r>
            <w:r w:rsidRPr="002B56AA">
              <w:rPr>
                <w:rStyle w:val="Strong"/>
              </w:rPr>
              <w:t>INVALID</w:t>
            </w:r>
            <w:r w:rsidR="005F0DB5">
              <w:t>.</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rsidR="00F24EDD" w:rsidRDefault="003F2D99" w:rsidP="00D929B7">
            <w:pPr>
              <w:spacing w:line="240" w:lineRule="auto"/>
            </w:pPr>
            <w:r>
              <w:t>PreDGZ</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rsidR="00424CBC" w:rsidRDefault="00BD7161" w:rsidP="00D929B7">
            <w:pPr>
              <w:pStyle w:val="NoSpacing"/>
            </w:pPr>
            <w:r>
              <w:t>0.002 ETH per 1 PreDGZ token (~</w:t>
            </w:r>
            <w:r w:rsidR="009002A2">
              <w:t>6</w:t>
            </w:r>
            <w:r w:rsidR="00E064E9">
              <w:t>5</w:t>
            </w:r>
            <w:r>
              <w:t>% discount from regular ITO price</w:t>
            </w:r>
            <w:r w:rsidR="00BE4031">
              <w:t xml:space="preserve"> (1 USD)</w:t>
            </w:r>
            <w:r w:rsidR="009002A2">
              <w:t xml:space="preserve"> for DGZ token</w:t>
            </w:r>
            <w:r>
              <w:t>)</w:t>
            </w:r>
          </w:p>
          <w:p w:rsidR="0021589C" w:rsidRDefault="0021589C" w:rsidP="0021589C">
            <w:pPr>
              <w:pStyle w:val="Note"/>
              <w:spacing w:line="240" w:lineRule="auto"/>
            </w:pPr>
            <w:r>
              <w:t>* Additional discount in a form of 5% refund is available for purchases over 50 ETH. Such refund will be performed within 1 week after purchase.</w:t>
            </w:r>
          </w:p>
          <w:p w:rsidR="009002A2" w:rsidRDefault="0021589C" w:rsidP="00D929B7">
            <w:pPr>
              <w:pStyle w:val="Note"/>
              <w:spacing w:line="240" w:lineRule="auto"/>
            </w:pPr>
            <w:r>
              <w:t>* Additional discount in a form of 10% refund is available for purchases over 100 ETH. Such refund will be performed within 1 week after purchase.</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rsidR="00F24EDD" w:rsidRDefault="00424CBC" w:rsidP="00D929B7">
            <w:pPr>
              <w:spacing w:line="240" w:lineRule="auto"/>
            </w:pPr>
            <w:r>
              <w:t xml:space="preserve">2,000,000 </w:t>
            </w:r>
            <w:r w:rsidR="003F2D99">
              <w:t>PreDGZ</w:t>
            </w:r>
            <w:r>
              <w:t xml:space="preserve"> Token</w:t>
            </w:r>
            <w:r w:rsidR="005F0DB5">
              <w:t>s</w:t>
            </w:r>
          </w:p>
        </w:tc>
      </w:tr>
      <w:tr w:rsidR="00424CBC" w:rsidTr="005F0DB5">
        <w:tc>
          <w:tcPr>
            <w:tcW w:w="2260" w:type="dxa"/>
          </w:tcPr>
          <w:p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rsidR="00F24EDD" w:rsidRDefault="00424CBC" w:rsidP="00D929B7">
            <w:pPr>
              <w:spacing w:line="240" w:lineRule="auto"/>
            </w:pPr>
            <w:r>
              <w:t xml:space="preserve">To be converted to </w:t>
            </w:r>
            <w:r w:rsidR="002355B9">
              <w:t xml:space="preserve">the </w:t>
            </w:r>
            <w:r>
              <w:t xml:space="preserve">DGZ </w:t>
            </w:r>
            <w:r w:rsidR="00A37A82">
              <w:t>T</w:t>
            </w:r>
            <w:r w:rsidR="005F0DB5">
              <w:t xml:space="preserve">oken at ITO using </w:t>
            </w:r>
            <w:r w:rsidR="00407923" w:rsidRPr="00F03E41">
              <w:rPr>
                <w:rFonts w:cs="Open Sans"/>
                <w:color w:val="333333"/>
                <w:sz w:val="18"/>
                <w:szCs w:val="18"/>
                <w:shd w:val="clear" w:color="auto" w:fill="FFFFFF"/>
              </w:rPr>
              <w:t xml:space="preserve">1 preDGZ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r w:rsidR="005F0DB5">
              <w:t xml:space="preserve">rate. </w:t>
            </w:r>
          </w:p>
          <w:p w:rsidR="00BD7161" w:rsidRDefault="00BD7161" w:rsidP="00E07CB6">
            <w:pPr>
              <w:pStyle w:val="Note"/>
            </w:pPr>
            <w:r>
              <w:t>*</w:t>
            </w:r>
            <w:r w:rsidR="004639E8">
              <w:t xml:space="preserve"> </w:t>
            </w:r>
            <w:r>
              <w:t>Note the change in conversion rate to increase discount for preITO versus regular ITO.</w:t>
            </w:r>
          </w:p>
          <w:p w:rsidR="00DA7CBC" w:rsidRPr="00DA7CBC" w:rsidRDefault="00DA7CBC" w:rsidP="00E07CB6">
            <w:pPr>
              <w:pStyle w:val="Note"/>
              <w:jc w:val="left"/>
            </w:pP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less than 350 USD per 1 ETH at the moment of ITO, preDGZ would be converted to DGZ at the rate </w:t>
            </w:r>
            <w:bookmarkStart w:id="440" w:name="OLE_LINK1"/>
            <w:bookmarkStart w:id="441" w:name="OLE_LINK2"/>
            <w:bookmarkStart w:id="442" w:name="OLE_LINK3"/>
            <w:bookmarkStart w:id="443" w:name="OLE_LINK4"/>
            <w:r w:rsidRPr="00E07CB6">
              <w:rPr>
                <w:rFonts w:cs="Open Sans"/>
                <w:color w:val="333333"/>
                <w:shd w:val="clear" w:color="auto" w:fill="FFFFFF"/>
              </w:rPr>
              <w:t xml:space="preserve">1 preDGZ = </w:t>
            </w:r>
            <w:r>
              <w:rPr>
                <w:rFonts w:cs="Open Sans"/>
                <w:color w:val="333333"/>
                <w:shd w:val="clear" w:color="auto" w:fill="FFFFFF"/>
              </w:rPr>
              <w:t>2</w:t>
            </w:r>
            <w:r w:rsidRPr="00DA7CBC">
              <w:rPr>
                <w:rFonts w:cs="Open Sans"/>
                <w:color w:val="333333"/>
                <w:shd w:val="clear" w:color="auto" w:fill="FFFFFF"/>
              </w:rPr>
              <w:t xml:space="preserve"> DGZ</w:t>
            </w:r>
            <w:bookmarkEnd w:id="440"/>
            <w:bookmarkEnd w:id="441"/>
            <w:bookmarkEnd w:id="442"/>
            <w:bookmarkEnd w:id="443"/>
            <w:r w:rsidRPr="00DA7CBC">
              <w:rPr>
                <w:rFonts w:cs="Open Sans"/>
                <w:color w:val="333333"/>
                <w:shd w:val="clear" w:color="auto" w:fill="FFFFFF"/>
              </w:rPr>
              <w:t xml:space="preserve">. This guarantees the </w:t>
            </w:r>
            <w:r w:rsidRPr="00E07CB6">
              <w:rPr>
                <w:rFonts w:cs="Open Sans"/>
                <w:color w:val="333333"/>
                <w:shd w:val="clear" w:color="auto" w:fill="FFFFFF"/>
              </w:rPr>
              <w:t>minimum 6</w:t>
            </w:r>
            <w:r w:rsidR="00057A9E" w:rsidRPr="00E07CB6">
              <w:rPr>
                <w:rFonts w:cs="Open Sans"/>
                <w:color w:val="333333"/>
                <w:shd w:val="clear" w:color="auto" w:fill="FFFFFF"/>
              </w:rPr>
              <w:t>5</w:t>
            </w:r>
            <w:r w:rsidRPr="00DA7CBC">
              <w:rPr>
                <w:rFonts w:cs="Open Sans"/>
                <w:color w:val="333333"/>
                <w:shd w:val="clear" w:color="auto" w:fill="FFFFFF"/>
              </w:rPr>
              <w:t>% discount</w:t>
            </w:r>
            <w:r w:rsidRPr="00E07CB6">
              <w:rPr>
                <w:rFonts w:cs="Open Sans"/>
                <w:color w:val="333333"/>
                <w:shd w:val="clear" w:color="auto" w:fill="FFFFFF"/>
              </w:rPr>
              <w:t xml:space="preserve"> on preITO phase.</w:t>
            </w:r>
            <w:r w:rsidRPr="00E07CB6">
              <w:rPr>
                <w:rFonts w:cs="Open Sans"/>
                <w:color w:val="333333"/>
              </w:rPr>
              <w:br/>
            </w:r>
            <w:r>
              <w:rPr>
                <w:rFonts w:cs="Open Sans"/>
                <w:color w:val="333333"/>
                <w:shd w:val="clear" w:color="auto" w:fill="FFFFFF"/>
              </w:rPr>
              <w:t xml:space="preserve">* </w:t>
            </w:r>
            <w:r w:rsidRPr="00E07CB6">
              <w:rPr>
                <w:rFonts w:cs="Open Sans"/>
                <w:color w:val="333333"/>
                <w:shd w:val="clear" w:color="auto" w:fill="FFFFFF"/>
              </w:rPr>
              <w:t xml:space="preserve">If Ethereum price would be established at more than 350 USD per 1 ETH at the moment of ITO, preDGZ would be converted to DGZ at the rate 1 preDGZ = (New ETH Price used at ITO / 350) </w:t>
            </w:r>
            <w:r>
              <w:rPr>
                <w:rFonts w:cs="Open Sans"/>
                <w:color w:val="333333"/>
                <w:shd w:val="clear" w:color="auto" w:fill="FFFFFF"/>
              </w:rPr>
              <w:t xml:space="preserve">* 2 </w:t>
            </w:r>
            <w:r w:rsidRPr="00DA7CBC">
              <w:rPr>
                <w:rFonts w:cs="Open Sans"/>
                <w:color w:val="333333"/>
                <w:shd w:val="clear" w:color="auto" w:fill="FFFFFF"/>
              </w:rPr>
              <w:t xml:space="preserve">DGZ. This guarantees the </w:t>
            </w:r>
            <w:r w:rsidRPr="00E07CB6">
              <w:rPr>
                <w:rFonts w:cs="Open Sans"/>
                <w:color w:val="333333"/>
                <w:shd w:val="clear" w:color="auto" w:fill="FFFFFF"/>
              </w:rPr>
              <w:t>minimal discount of 6</w:t>
            </w:r>
            <w:r w:rsidR="00057A9E">
              <w:rPr>
                <w:rFonts w:cs="Open Sans"/>
                <w:color w:val="333333"/>
                <w:shd w:val="clear" w:color="auto" w:fill="FFFFFF"/>
                <w:lang w:val="ru-RU"/>
              </w:rPr>
              <w:t>5</w:t>
            </w:r>
            <w:r w:rsidRPr="00E07CB6">
              <w:rPr>
                <w:rFonts w:cs="Open Sans"/>
                <w:color w:val="333333"/>
                <w:shd w:val="clear" w:color="auto" w:fill="FFFFFF"/>
              </w:rPr>
              <w:t>% on preITO phase.</w:t>
            </w:r>
          </w:p>
        </w:tc>
      </w:tr>
      <w:tr w:rsidR="00424CBC" w:rsidTr="005F0DB5">
        <w:tc>
          <w:tcPr>
            <w:tcW w:w="2260" w:type="dxa"/>
            <w:shd w:val="clear" w:color="auto" w:fill="auto"/>
          </w:tcPr>
          <w:p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with any applicable laws. The purchaser shall provide Dogezer </w:t>
            </w:r>
            <w:r>
              <w:t xml:space="preserve">with </w:t>
            </w:r>
            <w:r w:rsidRPr="00656204">
              <w:t>such information and documents.</w:t>
            </w:r>
          </w:p>
        </w:tc>
      </w:tr>
      <w:tr w:rsidR="0012008C" w:rsidTr="005F0DB5">
        <w:tc>
          <w:tcPr>
            <w:tcW w:w="2260" w:type="dxa"/>
          </w:tcPr>
          <w:p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t>Restrictions</w:t>
            </w:r>
          </w:p>
        </w:tc>
        <w:tc>
          <w:tcPr>
            <w:tcW w:w="7230" w:type="dxa"/>
          </w:tcPr>
          <w:p w:rsidR="0012008C" w:rsidRDefault="0012008C" w:rsidP="00D929B7">
            <w:pPr>
              <w:spacing w:line="240" w:lineRule="auto"/>
            </w:pPr>
            <w:r>
              <w:t xml:space="preserve">The </w:t>
            </w:r>
            <w:r w:rsidR="003F2D99">
              <w:t>PreDGZ</w:t>
            </w:r>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r w:rsidR="003F2D99">
              <w:t>PreDGZ</w:t>
            </w:r>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rsidR="002E7AAC" w:rsidRDefault="002E7AAC" w:rsidP="002E7AAC">
      <w:pPr>
        <w:rPr>
          <w:rFonts w:eastAsia="Times New Roman"/>
        </w:rPr>
      </w:pPr>
    </w:p>
    <w:p w:rsidR="00424CBC" w:rsidRDefault="00424CBC" w:rsidP="00424CBC">
      <w:pPr>
        <w:pStyle w:val="Heading2"/>
      </w:pPr>
      <w:bookmarkStart w:id="444" w:name="_Toc500968686"/>
      <w:r>
        <w:rPr>
          <w:rFonts w:eastAsia="Times New Roman"/>
        </w:rPr>
        <w:lastRenderedPageBreak/>
        <w:t xml:space="preserve">Dogezer ITO </w:t>
      </w:r>
      <w:r w:rsidRPr="002F13C0">
        <w:t>conditions</w:t>
      </w:r>
      <w:bookmarkEnd w:id="444"/>
    </w:p>
    <w:p w:rsidR="00BD7161" w:rsidRPr="00E07CB6" w:rsidRDefault="00BD7161" w:rsidP="00E07CB6">
      <w:pPr>
        <w:rPr>
          <w:rFonts w:eastAsia="Times New Roman"/>
        </w:rPr>
      </w:pPr>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rsidTr="005F0DB5">
        <w:tc>
          <w:tcPr>
            <w:tcW w:w="2260" w:type="dxa"/>
          </w:tcPr>
          <w:p w:rsidR="00424CBC" w:rsidRDefault="00424CBC" w:rsidP="00424CBC">
            <w:r>
              <w:t>Dates</w:t>
            </w:r>
          </w:p>
        </w:tc>
        <w:tc>
          <w:tcPr>
            <w:tcW w:w="7230" w:type="dxa"/>
          </w:tcPr>
          <w:p w:rsidR="00424CBC" w:rsidDel="003F2B10" w:rsidRDefault="001E28E6" w:rsidP="00424CBC">
            <w:pPr>
              <w:rPr>
                <w:del w:id="445" w:author="RenderMachine" w:date="2017-12-14T10:11:00Z"/>
              </w:rPr>
            </w:pPr>
            <w:r>
              <w:t xml:space="preserve">January </w:t>
            </w:r>
            <w:r w:rsidR="00424CBC">
              <w:t xml:space="preserve">15th </w:t>
            </w:r>
            <w:r w:rsidR="006C5EC0">
              <w:t>2018</w:t>
            </w:r>
            <w:r w:rsidR="00424CBC">
              <w:t xml:space="preserve">, 13:00 UTC - </w:t>
            </w:r>
            <w:r w:rsidR="000212EE">
              <w:t xml:space="preserve">March </w:t>
            </w:r>
            <w:r w:rsidR="00DF6440">
              <w:t xml:space="preserve">8th </w:t>
            </w:r>
            <w:r w:rsidR="006C5EC0">
              <w:t xml:space="preserve">2018 </w:t>
            </w:r>
            <w:r w:rsidR="000212EE">
              <w:t>13</w:t>
            </w:r>
            <w:r w:rsidR="00424CBC">
              <w:t>:00 UTC</w:t>
            </w:r>
          </w:p>
          <w:p w:rsidR="00D54572" w:rsidRDefault="00D54572" w:rsidP="003F2B10">
            <w:pPr>
              <w:pPrChange w:id="446" w:author="RenderMachine" w:date="2017-12-14T10:11:00Z">
                <w:pPr>
                  <w:pStyle w:val="Note"/>
                </w:pPr>
              </w:pPrChange>
            </w:pPr>
          </w:p>
        </w:tc>
      </w:tr>
      <w:tr w:rsidR="0016289A" w:rsidTr="005F0DB5">
        <w:tc>
          <w:tcPr>
            <w:tcW w:w="2260" w:type="dxa"/>
          </w:tcPr>
          <w:p w:rsidR="0016289A" w:rsidRDefault="0016289A" w:rsidP="0016289A">
            <w:r>
              <w:t>Token</w:t>
            </w:r>
          </w:p>
        </w:tc>
        <w:tc>
          <w:tcPr>
            <w:tcW w:w="7230" w:type="dxa"/>
          </w:tcPr>
          <w:p w:rsidR="0016289A" w:rsidRDefault="0016289A" w:rsidP="0016289A">
            <w:r>
              <w:t>DGZ</w:t>
            </w:r>
          </w:p>
        </w:tc>
      </w:tr>
      <w:tr w:rsidR="0016289A" w:rsidTr="005F0DB5">
        <w:tc>
          <w:tcPr>
            <w:tcW w:w="2260" w:type="dxa"/>
          </w:tcPr>
          <w:p w:rsidR="0016289A" w:rsidRDefault="0016289A" w:rsidP="0016289A">
            <w:r>
              <w:t xml:space="preserve">Total Tokens </w:t>
            </w:r>
          </w:p>
        </w:tc>
        <w:tc>
          <w:tcPr>
            <w:tcW w:w="7230" w:type="dxa"/>
          </w:tcPr>
          <w:p w:rsidR="0016289A" w:rsidRDefault="0016289A" w:rsidP="0016289A">
            <w:r>
              <w:t>100 000 000</w:t>
            </w:r>
          </w:p>
        </w:tc>
      </w:tr>
      <w:tr w:rsidR="0016289A" w:rsidTr="005F0DB5">
        <w:tc>
          <w:tcPr>
            <w:tcW w:w="2260" w:type="dxa"/>
          </w:tcPr>
          <w:p w:rsidR="0016289A" w:rsidRDefault="0016289A" w:rsidP="0016289A">
            <w:r>
              <w:t>Tokens for Sale</w:t>
            </w:r>
          </w:p>
        </w:tc>
        <w:tc>
          <w:tcPr>
            <w:tcW w:w="7230" w:type="dxa"/>
          </w:tcPr>
          <w:p w:rsidR="0016289A" w:rsidRDefault="0016289A" w:rsidP="0016289A">
            <w:r>
              <w:t>98,000,000 DGZ Tokens</w:t>
            </w:r>
          </w:p>
        </w:tc>
      </w:tr>
      <w:tr w:rsidR="0016289A" w:rsidTr="005F0DB5">
        <w:tc>
          <w:tcPr>
            <w:tcW w:w="2260" w:type="dxa"/>
          </w:tcPr>
          <w:p w:rsidR="0016289A" w:rsidRDefault="0016289A" w:rsidP="0016289A">
            <w:r>
              <w:t>Closed Whitelist Sale</w:t>
            </w:r>
          </w:p>
        </w:tc>
        <w:tc>
          <w:tcPr>
            <w:tcW w:w="7230" w:type="dxa"/>
          </w:tcPr>
          <w:p w:rsidR="0016289A" w:rsidRDefault="0016289A" w:rsidP="0016289A">
            <w:r>
              <w:t>Will start Jan 15</w:t>
            </w:r>
            <w:r w:rsidR="007579C8" w:rsidRPr="00983541">
              <w:rPr>
                <w:vertAlign w:val="superscript"/>
              </w:rPr>
              <w:t>th</w:t>
            </w:r>
            <w:r>
              <w:t xml:space="preserve"> 2018, 13:00 UTC and will continue until Feb 15</w:t>
            </w:r>
            <w:r w:rsidR="007579C8" w:rsidRPr="00983541">
              <w:rPr>
                <w:vertAlign w:val="superscript"/>
              </w:rPr>
              <w:t>th</w:t>
            </w:r>
            <w:r>
              <w:t xml:space="preserve"> 2018, 13:00 UTC or until limit on tokens sold or number of participants would be reached</w:t>
            </w:r>
          </w:p>
          <w:p w:rsidR="00B03FB9" w:rsidRDefault="0016289A" w:rsidP="00983541">
            <w:pPr>
              <w:pStyle w:val="ListParagraph"/>
              <w:numPr>
                <w:ilvl w:val="0"/>
                <w:numId w:val="54"/>
              </w:numPr>
            </w:pPr>
            <w:r>
              <w:t xml:space="preserve">Total Tokens for sale at Closed Whitelist Sale: </w:t>
            </w:r>
            <w:r w:rsidR="00D6038C">
              <w:t>5</w:t>
            </w:r>
            <w:r>
              <w:t>,000,000 DGZ tokens</w:t>
            </w:r>
          </w:p>
          <w:p w:rsidR="00B03FB9" w:rsidRDefault="0016289A" w:rsidP="00983541">
            <w:pPr>
              <w:pStyle w:val="ListParagraph"/>
              <w:numPr>
                <w:ilvl w:val="0"/>
                <w:numId w:val="54"/>
              </w:numPr>
            </w:pPr>
            <w:r>
              <w:t>Maximum Number of Participants: 1</w:t>
            </w:r>
            <w:r w:rsidR="00D6038C">
              <w:t>2</w:t>
            </w:r>
            <w:r>
              <w:t>0</w:t>
            </w:r>
          </w:p>
          <w:p w:rsidR="0016289A" w:rsidRDefault="0016289A" w:rsidP="0016289A">
            <w:pPr>
              <w:pStyle w:val="ListParagraph"/>
              <w:numPr>
                <w:ilvl w:val="0"/>
                <w:numId w:val="54"/>
              </w:numPr>
            </w:pPr>
            <w:r>
              <w:t>Whitelisting starts: 20</w:t>
            </w:r>
            <w:r w:rsidR="007579C8" w:rsidRPr="00983541">
              <w:rPr>
                <w:vertAlign w:val="superscript"/>
              </w:rPr>
              <w:t>th</w:t>
            </w:r>
            <w:r>
              <w:t xml:space="preserve"> Dec 2017</w:t>
            </w:r>
          </w:p>
          <w:p w:rsidR="00B03FB9" w:rsidRDefault="0016289A" w:rsidP="00983541">
            <w:pPr>
              <w:pStyle w:val="ListParagraph"/>
              <w:numPr>
                <w:ilvl w:val="1"/>
                <w:numId w:val="54"/>
              </w:numPr>
            </w:pPr>
            <w:r>
              <w:t xml:space="preserve">Fill in form at </w:t>
            </w:r>
            <w:r w:rsidR="007579C8" w:rsidRPr="00522A1F">
              <w:rPr>
                <w:rStyle w:val="linkChar"/>
                <w:rPrChange w:id="447" w:author="RenderMachine" w:date="2017-12-13T22:31:00Z">
                  <w:rPr/>
                </w:rPrChange>
              </w:rPr>
              <w:fldChar w:fldCharType="begin"/>
            </w:r>
            <w:r w:rsidRPr="00522A1F">
              <w:rPr>
                <w:rStyle w:val="linkChar"/>
                <w:rPrChange w:id="448" w:author="RenderMachine" w:date="2017-12-13T22:31:00Z">
                  <w:rPr/>
                </w:rPrChange>
              </w:rPr>
              <w:instrText xml:space="preserve"> HYPERLINK "https://dogezer.com" </w:instrText>
            </w:r>
            <w:r w:rsidR="007579C8" w:rsidRPr="00522A1F">
              <w:rPr>
                <w:rStyle w:val="linkChar"/>
                <w:rPrChange w:id="449" w:author="RenderMachine" w:date="2017-12-13T22:31:00Z">
                  <w:rPr/>
                </w:rPrChange>
              </w:rPr>
              <w:fldChar w:fldCharType="separate"/>
            </w:r>
            <w:r w:rsidRPr="00522A1F">
              <w:rPr>
                <w:rStyle w:val="linkChar"/>
                <w:rPrChange w:id="450" w:author="RenderMachine" w:date="2017-12-13T22:31:00Z">
                  <w:rPr>
                    <w:rStyle w:val="Hyperlink"/>
                  </w:rPr>
                </w:rPrChange>
              </w:rPr>
              <w:t>https://dogezer.com</w:t>
            </w:r>
            <w:r w:rsidR="007579C8" w:rsidRPr="00522A1F">
              <w:rPr>
                <w:rStyle w:val="linkChar"/>
                <w:rPrChange w:id="451" w:author="RenderMachine" w:date="2017-12-13T22:31:00Z">
                  <w:rPr/>
                </w:rPrChange>
              </w:rPr>
              <w:fldChar w:fldCharType="end"/>
            </w:r>
            <w:r>
              <w:t xml:space="preserve"> to join whitelist</w:t>
            </w:r>
          </w:p>
          <w:p w:rsidR="0016289A" w:rsidRDefault="0016289A" w:rsidP="0016289A">
            <w:pPr>
              <w:pStyle w:val="ListParagraph"/>
              <w:numPr>
                <w:ilvl w:val="0"/>
                <w:numId w:val="54"/>
              </w:numPr>
            </w:pPr>
            <w:r>
              <w:t xml:space="preserve">Minimal purchase – </w:t>
            </w:r>
            <w:r w:rsidR="00D6038C">
              <w:t>25</w:t>
            </w:r>
            <w:r>
              <w:t xml:space="preserve"> ETH</w:t>
            </w:r>
          </w:p>
          <w:p w:rsidR="0016289A" w:rsidRDefault="0016289A" w:rsidP="0016289A">
            <w:pPr>
              <w:pStyle w:val="ListParagraph"/>
              <w:numPr>
                <w:ilvl w:val="0"/>
                <w:numId w:val="54"/>
              </w:numPr>
            </w:pPr>
            <w:r>
              <w:t>Price is 0.8 USD per token, 10% discount on purchases over 100 ETH</w:t>
            </w:r>
          </w:p>
          <w:p w:rsidR="00B03FB9" w:rsidRDefault="0016289A" w:rsidP="00983541">
            <w:pPr>
              <w:pStyle w:val="ListParagraph"/>
              <w:numPr>
                <w:ilvl w:val="0"/>
                <w:numId w:val="54"/>
              </w:numPr>
            </w:pPr>
            <w:r>
              <w:t>Payments in ETH only</w:t>
            </w:r>
          </w:p>
          <w:p w:rsidR="0016289A" w:rsidRDefault="00BE4031" w:rsidP="0016289A">
            <w:r>
              <w:t xml:space="preserve">*Price in Ethereum will be announced on </w:t>
            </w:r>
            <w:hyperlink r:id="rId46" w:history="1">
              <w:r w:rsidRPr="005F0DB5">
                <w:rPr>
                  <w:rStyle w:val="linkChar"/>
                </w:rPr>
                <w:t>https://dogezer.com</w:t>
              </w:r>
            </w:hyperlink>
            <w:r>
              <w:t xml:space="preserve"> site 1-2 days before the start of ITO.</w:t>
            </w:r>
          </w:p>
        </w:tc>
      </w:tr>
      <w:tr w:rsidR="0016289A" w:rsidTr="005F0DB5">
        <w:tc>
          <w:tcPr>
            <w:tcW w:w="2260" w:type="dxa"/>
          </w:tcPr>
          <w:p w:rsidR="0016289A" w:rsidRDefault="0016289A" w:rsidP="0016289A">
            <w:r>
              <w:t>Open ITO</w:t>
            </w:r>
          </w:p>
        </w:tc>
        <w:tc>
          <w:tcPr>
            <w:tcW w:w="7230" w:type="dxa"/>
          </w:tcPr>
          <w:p w:rsidR="0016289A" w:rsidRDefault="0016289A" w:rsidP="0016289A">
            <w:r>
              <w:t>Will start Feb 15</w:t>
            </w:r>
            <w:r w:rsidR="007579C8" w:rsidRPr="00983541">
              <w:rPr>
                <w:vertAlign w:val="superscript"/>
              </w:rPr>
              <w:t>th</w:t>
            </w:r>
            <w:r>
              <w:t xml:space="preserve"> 2018, 13:00 UTC and will continue until March </w:t>
            </w:r>
            <w:r w:rsidR="00DF6440">
              <w:t>8</w:t>
            </w:r>
            <w:r w:rsidR="007579C8" w:rsidRPr="00983541">
              <w:rPr>
                <w:vertAlign w:val="superscript"/>
              </w:rPr>
              <w:t>th</w:t>
            </w:r>
            <w:r>
              <w:t xml:space="preserve"> </w:t>
            </w:r>
            <w:del w:id="452" w:author="RenderMachine" w:date="2017-12-14T10:14:00Z">
              <w:r w:rsidDel="003F2B10">
                <w:delText>2017</w:delText>
              </w:r>
            </w:del>
            <w:ins w:id="453" w:author="RenderMachine" w:date="2017-12-14T10:14:00Z">
              <w:r w:rsidR="003F2B10">
                <w:t>201</w:t>
              </w:r>
              <w:r w:rsidR="003F2B10">
                <w:t>8</w:t>
              </w:r>
            </w:ins>
            <w:r>
              <w:t>, 13:00 UTC or until all tokens would be sold</w:t>
            </w:r>
          </w:p>
          <w:p w:rsidR="00BE4031" w:rsidRDefault="00BE4031" w:rsidP="00BE4031">
            <w:pPr>
              <w:pStyle w:val="ListParagraph"/>
              <w:numPr>
                <w:ilvl w:val="0"/>
                <w:numId w:val="56"/>
              </w:numPr>
            </w:pPr>
            <w:r>
              <w:t>Tokens for sale: All unsold tokens</w:t>
            </w:r>
          </w:p>
          <w:p w:rsidR="00BE4031" w:rsidRDefault="00BE4031" w:rsidP="00BE4031">
            <w:pPr>
              <w:pStyle w:val="ListParagraph"/>
              <w:numPr>
                <w:ilvl w:val="0"/>
                <w:numId w:val="56"/>
              </w:numPr>
            </w:pPr>
            <w:r>
              <w:t>Minimal purchase: 1 DGZ</w:t>
            </w:r>
          </w:p>
          <w:p w:rsidR="00BE4031" w:rsidRDefault="00BE4031" w:rsidP="00BE4031">
            <w:pPr>
              <w:pStyle w:val="ListParagraph"/>
              <w:numPr>
                <w:ilvl w:val="0"/>
                <w:numId w:val="56"/>
              </w:numPr>
            </w:pPr>
            <w:r>
              <w:t>Price:</w:t>
            </w:r>
            <w:bookmarkStart w:id="454" w:name="_GoBack"/>
            <w:bookmarkEnd w:id="454"/>
          </w:p>
          <w:p w:rsidR="00B03FB9" w:rsidRDefault="00BE4031" w:rsidP="00983541">
            <w:pPr>
              <w:pStyle w:val="ListParagraph"/>
              <w:numPr>
                <w:ilvl w:val="1"/>
                <w:numId w:val="56"/>
              </w:numPr>
              <w:spacing w:after="160" w:line="259" w:lineRule="auto"/>
              <w:jc w:val="left"/>
            </w:pPr>
            <w:r>
              <w:t>First week (Feb 15</w:t>
            </w:r>
            <w:r w:rsidRPr="006447F1">
              <w:rPr>
                <w:vertAlign w:val="superscript"/>
              </w:rPr>
              <w:t>th</w:t>
            </w:r>
            <w:del w:id="455" w:author="RenderMachine" w:date="2017-12-14T10:11:00Z">
              <w:r w:rsidDel="003F2B10">
                <w:delText xml:space="preserve"> </w:delText>
              </w:r>
            </w:del>
            <w:ins w:id="456" w:author="RenderMachine" w:date="2017-12-14T10:11:00Z">
              <w:r w:rsidR="003F2B10">
                <w:t xml:space="preserve"> 2018</w:t>
              </w:r>
            </w:ins>
            <w:r>
              <w:t>13:00 UTC – Feb 22</w:t>
            </w:r>
            <w:r w:rsidRPr="006447F1">
              <w:rPr>
                <w:vertAlign w:val="superscript"/>
              </w:rPr>
              <w:t>nd</w:t>
            </w:r>
            <w:ins w:id="457" w:author="RenderMachine" w:date="2017-12-14T10:12:00Z">
              <w:r w:rsidR="003F2B10">
                <w:t xml:space="preserve"> 2018</w:t>
              </w:r>
            </w:ins>
            <w:r>
              <w:t xml:space="preserve"> 13:00 UTC): 0.9 USD per DGZ token</w:t>
            </w:r>
          </w:p>
          <w:p w:rsidR="00B03FB9" w:rsidRDefault="00BE4031" w:rsidP="00983541">
            <w:pPr>
              <w:pStyle w:val="ListParagraph"/>
              <w:numPr>
                <w:ilvl w:val="1"/>
                <w:numId w:val="56"/>
              </w:numPr>
              <w:spacing w:after="160" w:line="259" w:lineRule="auto"/>
              <w:jc w:val="left"/>
            </w:pPr>
            <w:r>
              <w:t>Second week (Feb 22</w:t>
            </w:r>
            <w:r w:rsidRPr="006447F1">
              <w:rPr>
                <w:vertAlign w:val="superscript"/>
              </w:rPr>
              <w:t>th</w:t>
            </w:r>
            <w:ins w:id="458" w:author="RenderMachine" w:date="2017-12-14T10:12:00Z">
              <w:r w:rsidR="003F2B10">
                <w:t xml:space="preserve"> 2018</w:t>
              </w:r>
            </w:ins>
            <w:r>
              <w:t xml:space="preserve"> 13:00 UTC – Mar 1</w:t>
            </w:r>
            <w:r w:rsidRPr="006447F1">
              <w:rPr>
                <w:vertAlign w:val="superscript"/>
              </w:rPr>
              <w:t>st</w:t>
            </w:r>
            <w:ins w:id="459" w:author="RenderMachine" w:date="2017-12-14T10:12:00Z">
              <w:r w:rsidR="003F2B10">
                <w:t xml:space="preserve"> 2018</w:t>
              </w:r>
            </w:ins>
            <w:r>
              <w:t xml:space="preserve"> 13:00 UTC): 0.95 USD per DGZ token</w:t>
            </w:r>
          </w:p>
          <w:p w:rsidR="00B03FB9" w:rsidRDefault="00BE4031" w:rsidP="00983541">
            <w:pPr>
              <w:pStyle w:val="ListParagraph"/>
              <w:numPr>
                <w:ilvl w:val="1"/>
                <w:numId w:val="56"/>
              </w:numPr>
              <w:spacing w:after="160" w:line="259" w:lineRule="auto"/>
              <w:jc w:val="left"/>
            </w:pPr>
            <w:r>
              <w:t>Third week (Mar 1</w:t>
            </w:r>
            <w:r w:rsidRPr="006447F1">
              <w:rPr>
                <w:vertAlign w:val="superscript"/>
              </w:rPr>
              <w:t>th</w:t>
            </w:r>
            <w:ins w:id="460" w:author="RenderMachine" w:date="2017-12-14T10:12:00Z">
              <w:r w:rsidR="003F2B10">
                <w:t xml:space="preserve"> 2018</w:t>
              </w:r>
            </w:ins>
            <w:r>
              <w:t xml:space="preserve"> 13:00 UTC – Mar 8</w:t>
            </w:r>
            <w:r w:rsidRPr="006447F1">
              <w:rPr>
                <w:vertAlign w:val="superscript"/>
              </w:rPr>
              <w:t>th</w:t>
            </w:r>
            <w:ins w:id="461" w:author="RenderMachine" w:date="2017-12-14T10:12:00Z">
              <w:r w:rsidR="003F2B10">
                <w:t xml:space="preserve"> 2018</w:t>
              </w:r>
            </w:ins>
            <w:r>
              <w:t xml:space="preserve"> 13:00 UTC):  1 USD per DGZ token</w:t>
            </w:r>
          </w:p>
          <w:p w:rsidR="00BE4031" w:rsidRDefault="00BE4031" w:rsidP="00BE4031">
            <w:pPr>
              <w:pStyle w:val="ListParagraph"/>
              <w:numPr>
                <w:ilvl w:val="1"/>
                <w:numId w:val="56"/>
              </w:numPr>
              <w:spacing w:after="160" w:line="259" w:lineRule="auto"/>
              <w:jc w:val="left"/>
            </w:pPr>
            <w:r>
              <w:t>Additional 5% discount for purchases over 50 ETH</w:t>
            </w:r>
          </w:p>
          <w:p w:rsidR="00B03FB9" w:rsidRDefault="00BE4031" w:rsidP="00983541">
            <w:pPr>
              <w:pStyle w:val="ListParagraph"/>
              <w:numPr>
                <w:ilvl w:val="1"/>
                <w:numId w:val="56"/>
              </w:numPr>
              <w:spacing w:after="160" w:line="259" w:lineRule="auto"/>
              <w:jc w:val="left"/>
            </w:pPr>
            <w:r>
              <w:t>Additional 10% discount for purchases over 100 ETH</w:t>
            </w:r>
          </w:p>
          <w:p w:rsidR="00BE4031" w:rsidRDefault="00BE4031" w:rsidP="00BE4031">
            <w:pPr>
              <w:pStyle w:val="ListParagraph"/>
              <w:numPr>
                <w:ilvl w:val="0"/>
                <w:numId w:val="56"/>
              </w:numPr>
            </w:pPr>
            <w:r>
              <w:t>Accepted Currencies:</w:t>
            </w:r>
          </w:p>
          <w:p w:rsidR="00B03FB9" w:rsidRDefault="0016289A" w:rsidP="00983541">
            <w:pPr>
              <w:pStyle w:val="ListParagraph"/>
              <w:numPr>
                <w:ilvl w:val="1"/>
                <w:numId w:val="56"/>
              </w:numPr>
            </w:pPr>
            <w:r>
              <w:t>ETH</w:t>
            </w:r>
          </w:p>
          <w:p w:rsidR="00B03FB9" w:rsidRDefault="0016289A" w:rsidP="00983541">
            <w:pPr>
              <w:pStyle w:val="ListParagraph"/>
              <w:numPr>
                <w:ilvl w:val="1"/>
                <w:numId w:val="56"/>
              </w:numPr>
            </w:pPr>
            <w:r>
              <w:t>BTC</w:t>
            </w:r>
          </w:p>
          <w:p w:rsidR="0016289A" w:rsidRDefault="0016289A" w:rsidP="00BE4031">
            <w:pPr>
              <w:pStyle w:val="ListParagraph"/>
              <w:numPr>
                <w:ilvl w:val="1"/>
                <w:numId w:val="56"/>
              </w:numPr>
            </w:pPr>
            <w:r>
              <w:t>preDGZ (as conversion for preITO participants)</w:t>
            </w:r>
          </w:p>
          <w:p w:rsidR="00BE4031" w:rsidRDefault="00BE4031" w:rsidP="00BE4031">
            <w:r>
              <w:t xml:space="preserve">*Price in Ethereum will be announced on </w:t>
            </w:r>
            <w:hyperlink r:id="rId47" w:history="1">
              <w:r w:rsidRPr="005F0DB5">
                <w:rPr>
                  <w:rStyle w:val="linkChar"/>
                </w:rPr>
                <w:t>https://dogezer.com</w:t>
              </w:r>
            </w:hyperlink>
            <w:r>
              <w:t xml:space="preserve"> site 1-2 days before the start of ITO.</w:t>
            </w:r>
          </w:p>
        </w:tc>
      </w:tr>
      <w:tr w:rsidR="0016289A" w:rsidTr="005F0DB5">
        <w:tc>
          <w:tcPr>
            <w:tcW w:w="2260" w:type="dxa"/>
          </w:tcPr>
          <w:p w:rsidR="0016289A" w:rsidRDefault="0016289A" w:rsidP="0016289A">
            <w:r>
              <w:lastRenderedPageBreak/>
              <w:t>Payment Method</w:t>
            </w:r>
          </w:p>
        </w:tc>
        <w:tc>
          <w:tcPr>
            <w:tcW w:w="7230" w:type="dxa"/>
          </w:tcPr>
          <w:p w:rsidR="0016289A" w:rsidRDefault="0016289A" w:rsidP="0016289A">
            <w:r>
              <w:t xml:space="preserve">Ethereum smart contract address will be available at </w:t>
            </w:r>
            <w:hyperlink r:id="rId48" w:history="1">
              <w:r w:rsidRPr="005F0DB5">
                <w:rPr>
                  <w:rStyle w:val="linkChar"/>
                </w:rPr>
                <w:t>https://dogezer.com</w:t>
              </w:r>
            </w:hyperlink>
            <w:r>
              <w:t xml:space="preserve"> 2 days prior to ITO start. Any other sources of smart contract address are </w:t>
            </w:r>
            <w:r w:rsidRPr="003D186D">
              <w:rPr>
                <w:rStyle w:val="Strong"/>
              </w:rPr>
              <w:t>INVALID</w:t>
            </w:r>
            <w:r>
              <w:t>.</w:t>
            </w:r>
          </w:p>
          <w:p w:rsidR="0016289A" w:rsidRDefault="0016289A" w:rsidP="0016289A">
            <w:r>
              <w:t xml:space="preserve">For Bitcoin payments, manual payments processing would be used. Please only use </w:t>
            </w:r>
            <w:r w:rsidR="007579C8" w:rsidRPr="00522A1F">
              <w:rPr>
                <w:rStyle w:val="linkChar"/>
                <w:rPrChange w:id="462" w:author="RenderMachine" w:date="2017-12-13T22:31:00Z">
                  <w:rPr/>
                </w:rPrChange>
              </w:rPr>
              <w:fldChar w:fldCharType="begin"/>
            </w:r>
            <w:r w:rsidRPr="00522A1F">
              <w:rPr>
                <w:rStyle w:val="linkChar"/>
                <w:rPrChange w:id="463" w:author="RenderMachine" w:date="2017-12-13T22:31:00Z">
                  <w:rPr/>
                </w:rPrChange>
              </w:rPr>
              <w:instrText xml:space="preserve"> HYPERLINK "https://dogezer.com" </w:instrText>
            </w:r>
            <w:r w:rsidR="007579C8" w:rsidRPr="00522A1F">
              <w:rPr>
                <w:rStyle w:val="linkChar"/>
                <w:rPrChange w:id="464" w:author="RenderMachine" w:date="2017-12-13T22:31:00Z">
                  <w:rPr/>
                </w:rPrChange>
              </w:rPr>
              <w:fldChar w:fldCharType="separate"/>
            </w:r>
            <w:r w:rsidRPr="00522A1F">
              <w:rPr>
                <w:rStyle w:val="linkChar"/>
                <w:rPrChange w:id="465" w:author="RenderMachine" w:date="2017-12-13T22:31:00Z">
                  <w:rPr>
                    <w:rStyle w:val="Hyperlink"/>
                  </w:rPr>
                </w:rPrChange>
              </w:rPr>
              <w:t>https://dogezer.com</w:t>
            </w:r>
            <w:r w:rsidR="007579C8" w:rsidRPr="00522A1F">
              <w:rPr>
                <w:rStyle w:val="linkChar"/>
                <w:rPrChange w:id="466" w:author="RenderMachine" w:date="2017-12-13T22:31:00Z">
                  <w:rPr/>
                </w:rPrChange>
              </w:rPr>
              <w:fldChar w:fldCharType="end"/>
            </w:r>
            <w:r>
              <w:t xml:space="preserve"> to initiate such processing</w:t>
            </w:r>
          </w:p>
        </w:tc>
      </w:tr>
      <w:tr w:rsidR="0016289A" w:rsidTr="005F0DB5">
        <w:tc>
          <w:tcPr>
            <w:tcW w:w="2260" w:type="dxa"/>
          </w:tcPr>
          <w:p w:rsidR="0016289A" w:rsidRDefault="0016289A" w:rsidP="0016289A">
            <w:r>
              <w:t>Founders Tokens</w:t>
            </w:r>
          </w:p>
        </w:tc>
        <w:tc>
          <w:tcPr>
            <w:tcW w:w="7230" w:type="dxa"/>
          </w:tcPr>
          <w:p w:rsidR="0016289A" w:rsidRDefault="0016289A" w:rsidP="0016289A">
            <w:r>
              <w:t>0.5% of all Sold Tokens, vested over 3 years with 1-year cliff</w:t>
            </w:r>
          </w:p>
        </w:tc>
      </w:tr>
      <w:tr w:rsidR="0016289A" w:rsidTr="005F0DB5">
        <w:tc>
          <w:tcPr>
            <w:tcW w:w="2260" w:type="dxa"/>
          </w:tcPr>
          <w:p w:rsidR="0016289A" w:rsidRDefault="0016289A" w:rsidP="0016289A">
            <w:r>
              <w:t>Bounty Program Tokens</w:t>
            </w:r>
          </w:p>
        </w:tc>
        <w:tc>
          <w:tcPr>
            <w:tcW w:w="7230" w:type="dxa"/>
          </w:tcPr>
          <w:p w:rsidR="0016289A" w:rsidRDefault="0016289A" w:rsidP="0016289A">
            <w:r>
              <w:t>1.5% of all Sold Tokens</w:t>
            </w:r>
          </w:p>
        </w:tc>
      </w:tr>
      <w:tr w:rsidR="0016289A" w:rsidTr="005F0DB5">
        <w:tc>
          <w:tcPr>
            <w:tcW w:w="2260" w:type="dxa"/>
          </w:tcPr>
          <w:p w:rsidR="0016289A" w:rsidRDefault="0016289A" w:rsidP="0016289A">
            <w:r>
              <w:t>Undistributed Tokens</w:t>
            </w:r>
          </w:p>
        </w:tc>
        <w:tc>
          <w:tcPr>
            <w:tcW w:w="7230" w:type="dxa"/>
          </w:tcPr>
          <w:p w:rsidR="0016289A" w:rsidRDefault="0016289A" w:rsidP="0016289A">
            <w:r>
              <w:t>Burned</w:t>
            </w:r>
          </w:p>
        </w:tc>
      </w:tr>
      <w:tr w:rsidR="0016289A" w:rsidTr="005F0DB5">
        <w:tc>
          <w:tcPr>
            <w:tcW w:w="2260" w:type="dxa"/>
          </w:tcPr>
          <w:p w:rsidR="0016289A" w:rsidRDefault="0016289A" w:rsidP="0016289A">
            <w:r>
              <w:t>KYC policy</w:t>
            </w:r>
          </w:p>
        </w:tc>
        <w:tc>
          <w:tcPr>
            <w:tcW w:w="7230" w:type="dxa"/>
          </w:tcPr>
          <w:p w:rsidR="0016289A" w:rsidRDefault="0016289A" w:rsidP="0016289A">
            <w:r w:rsidRPr="00656204">
              <w:t>During the ITO</w:t>
            </w:r>
            <w:r>
              <w:t>,</w:t>
            </w:r>
            <w:r w:rsidRPr="00656204">
              <w:t xml:space="preserve"> Dogezer will conduct Know Your Customer (</w:t>
            </w:r>
            <w:r>
              <w:t>“KYC”</w:t>
            </w:r>
            <w:r w:rsidRPr="00656204">
              <w:t xml:space="preserve">) procedure for all </w:t>
            </w:r>
            <w:r>
              <w:t xml:space="preserve">of the </w:t>
            </w:r>
            <w:r w:rsidRPr="00656204">
              <w:t xml:space="preserve">purchasers of </w:t>
            </w:r>
            <w:r>
              <w:t>the DGZ T</w:t>
            </w:r>
            <w:r w:rsidRPr="00656204">
              <w:t xml:space="preserve">okens and </w:t>
            </w:r>
            <w:r>
              <w:t>PreDGZ T</w:t>
            </w:r>
            <w:r w:rsidRPr="00656204">
              <w:t xml:space="preserve">okens </w:t>
            </w:r>
            <w:r>
              <w:t>for a</w:t>
            </w:r>
            <w:r w:rsidRPr="00656204">
              <w:t xml:space="preserve"> total value exceeding equivalent of USD </w:t>
            </w:r>
            <w:r>
              <w:t>10000</w:t>
            </w:r>
            <w:r w:rsidRPr="00656204">
              <w:t xml:space="preserve"> (</w:t>
            </w:r>
            <w:r>
              <w:t>Ethereum equivalent</w:t>
            </w:r>
            <w:r w:rsidRPr="00656204">
              <w:t>).</w:t>
            </w:r>
          </w:p>
          <w:p w:rsidR="0016289A" w:rsidRPr="00656204" w:rsidRDefault="0016289A" w:rsidP="0016289A"/>
          <w:p w:rsidR="0016289A" w:rsidRDefault="0016289A" w:rsidP="0016289A">
            <w:r w:rsidRPr="00656204">
              <w:t>This would entail the purchaser</w:t>
            </w:r>
            <w:r>
              <w:t>s</w:t>
            </w:r>
            <w:r w:rsidRPr="00656204">
              <w:t xml:space="preserve"> to submit their passport or ID </w:t>
            </w:r>
            <w:r>
              <w:t xml:space="preserve">photo </w:t>
            </w:r>
            <w:r w:rsidRPr="00656204">
              <w:t xml:space="preserve">and utility bill. </w:t>
            </w:r>
            <w:r>
              <w:t xml:space="preserve">A legal person should submit the general manager’s passport photo, their </w:t>
            </w:r>
            <w:r w:rsidRPr="00656204">
              <w:t>company owner`s structure and extract from company registry</w:t>
            </w:r>
            <w:r>
              <w:t>.</w:t>
            </w:r>
          </w:p>
        </w:tc>
      </w:tr>
      <w:tr w:rsidR="0016289A" w:rsidTr="005F0DB5">
        <w:tc>
          <w:tcPr>
            <w:tcW w:w="2260" w:type="dxa"/>
          </w:tcPr>
          <w:p w:rsidR="0016289A" w:rsidRDefault="0016289A" w:rsidP="0016289A">
            <w:r>
              <w:t>Restrictions</w:t>
            </w:r>
          </w:p>
        </w:tc>
        <w:tc>
          <w:tcPr>
            <w:tcW w:w="7230" w:type="dxa"/>
          </w:tcPr>
          <w:p w:rsidR="0016289A" w:rsidRDefault="0016289A" w:rsidP="0016289A">
            <w:r>
              <w:t>The DGZ Tokens are available for purchase in any country except the countries</w:t>
            </w:r>
            <w:r w:rsidRPr="00D767AF">
              <w:t xml:space="preserve">, including its states, territories in or under the laws of the country, where </w:t>
            </w:r>
            <w:r>
              <w:t xml:space="preserve">(1) </w:t>
            </w:r>
            <w:r w:rsidRPr="00D767AF">
              <w:t xml:space="preserve">cryptocurrency or blockchain technology </w:t>
            </w:r>
            <w:r>
              <w:t xml:space="preserve">are </w:t>
            </w:r>
            <w:r w:rsidRPr="00D767AF">
              <w:t>prohibited</w:t>
            </w:r>
            <w:r>
              <w:t>, or (2) the DGZ T</w:t>
            </w:r>
            <w:r w:rsidRPr="00D767AF">
              <w:t>oken can’t be freely transferable</w:t>
            </w:r>
            <w:r>
              <w:t>,</w:t>
            </w:r>
            <w:r w:rsidRPr="00D767AF">
              <w:t xml:space="preserve"> or </w:t>
            </w:r>
            <w:r>
              <w:t xml:space="preserve">(3) the </w:t>
            </w:r>
            <w:r w:rsidRPr="00D767AF">
              <w:t xml:space="preserve">Dogezer platform </w:t>
            </w:r>
            <w:r>
              <w:t>does</w:t>
            </w:r>
            <w:r w:rsidRPr="00D767AF">
              <w:t xml:space="preserve"> not meet the legal requirements of the country.</w:t>
            </w:r>
          </w:p>
        </w:tc>
      </w:tr>
      <w:tr w:rsidR="0016289A" w:rsidTr="005F0DB5">
        <w:tc>
          <w:tcPr>
            <w:tcW w:w="2260" w:type="dxa"/>
          </w:tcPr>
          <w:p w:rsidR="0016289A" w:rsidRDefault="0016289A" w:rsidP="0016289A">
            <w:r>
              <w:t>Token Purpose</w:t>
            </w:r>
          </w:p>
        </w:tc>
        <w:tc>
          <w:tcPr>
            <w:tcW w:w="7230" w:type="dxa"/>
          </w:tcPr>
          <w:p w:rsidR="0016289A" w:rsidRDefault="0016289A" w:rsidP="0016289A">
            <w:r>
              <w:t>One DGZ Token represents a number of the Dogezer Premium Licenses, according to the following formula:</w:t>
            </w:r>
          </w:p>
          <w:p w:rsidR="0016289A" w:rsidRPr="00A80AED" w:rsidRDefault="00B03FB9" w:rsidP="0016289A">
            <w:pPr>
              <w:rPr>
                <w:noProof/>
                <w:lang w:eastAsia="ru-RU"/>
              </w:rPr>
            </w:pPr>
            <w:r>
              <w:rPr>
                <w:noProof/>
                <w:lang w:val="ru-RU" w:eastAsia="ru-RU"/>
              </w:rPr>
              <w:drawing>
                <wp:inline distT="0" distB="0" distL="0" distR="0">
                  <wp:extent cx="4448175" cy="495300"/>
                  <wp:effectExtent l="0" t="0" r="0" b="0"/>
                  <wp:docPr id="7"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rsidR="0016289A" w:rsidRDefault="0016289A" w:rsidP="0016289A">
            <w:r>
              <w:t>Where “Tokens Now” is a total number of tokens which are not yet burned and still exist in the world at the moment when calculation is done, and “Tokens Distributed at ITO” is a sum of all tokens sold at ITO, tokens distributed as a part of the bounty campaign and tokens assigned to the Founders team at the end of ITO.</w:t>
            </w:r>
          </w:p>
          <w:p w:rsidR="0016289A" w:rsidRDefault="0016289A" w:rsidP="0016289A">
            <w:pPr>
              <w:rPr>
                <w:rFonts w:eastAsia="Times New Roman"/>
              </w:rPr>
            </w:pPr>
          </w:p>
          <w:p w:rsidR="0016289A" w:rsidRPr="003D186D" w:rsidRDefault="0016289A" w:rsidP="0016289A">
            <w:pPr>
              <w:rPr>
                <w:rFonts w:eastAsia="Times New Roman"/>
              </w:rPr>
            </w:pPr>
            <w:r>
              <w:rPr>
                <w:rFonts w:eastAsia="Times New Roman"/>
              </w:rPr>
              <w:t>The DGZ Token, or a fraction of it, when delivered to the Dogezer platform will give the user a number of the Premium Licenses as defined by the formula above.</w:t>
            </w:r>
          </w:p>
        </w:tc>
      </w:tr>
      <w:tr w:rsidR="0016289A" w:rsidTr="005F0DB5">
        <w:tc>
          <w:tcPr>
            <w:tcW w:w="2260" w:type="dxa"/>
          </w:tcPr>
          <w:p w:rsidR="0016289A" w:rsidRDefault="0016289A" w:rsidP="0016289A">
            <w:r>
              <w:t>Token Burn Rules</w:t>
            </w:r>
          </w:p>
        </w:tc>
        <w:tc>
          <w:tcPr>
            <w:tcW w:w="7230" w:type="dxa"/>
          </w:tcPr>
          <w:p w:rsidR="0016289A" w:rsidRDefault="0016289A" w:rsidP="0016289A">
            <w:r>
              <w:t>Dogezer will burn a percentage of received Tokens according to the following formula:</w:t>
            </w:r>
          </w:p>
          <w:p w:rsidR="0016289A" w:rsidRDefault="0016289A" w:rsidP="0016289A">
            <w:pPr>
              <w:rPr>
                <w:noProof/>
                <w:lang w:val="ru-RU" w:eastAsia="ru-RU"/>
              </w:rPr>
            </w:pPr>
            <w:r>
              <w:rPr>
                <w:noProof/>
                <w:lang w:val="ru-RU" w:eastAsia="ru-RU"/>
              </w:rPr>
              <w:lastRenderedPageBreak/>
              <w:drawing>
                <wp:inline distT="0" distB="0" distL="0" distR="0">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rsidR="0016289A" w:rsidRDefault="0016289A" w:rsidP="0016289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16289A" w:rsidTr="005F0DB5">
        <w:tc>
          <w:tcPr>
            <w:tcW w:w="2260" w:type="dxa"/>
          </w:tcPr>
          <w:p w:rsidR="0016289A" w:rsidRDefault="0016289A" w:rsidP="0016289A">
            <w:r>
              <w:t>Token Properties</w:t>
            </w:r>
          </w:p>
        </w:tc>
        <w:tc>
          <w:tcPr>
            <w:tcW w:w="7230" w:type="dxa"/>
          </w:tcPr>
          <w:p w:rsidR="0016289A" w:rsidRPr="003F2B10" w:rsidDel="004B71E2" w:rsidRDefault="0016289A" w:rsidP="003F2B10">
            <w:pPr>
              <w:rPr>
                <w:del w:id="467" w:author="RenderMachine" w:date="2017-12-13T22:23:00Z"/>
                <w:rFonts w:ascii="Arial" w:hAnsi="Arial" w:cs="Arial"/>
                <w:rPrChange w:id="468" w:author="RenderMachine" w:date="2017-12-14T10:12:00Z">
                  <w:rPr>
                    <w:del w:id="469" w:author="RenderMachine" w:date="2017-12-13T22:23:00Z"/>
                    <w:rFonts w:ascii="Arial" w:hAnsi="Arial" w:cs="Arial"/>
                  </w:rPr>
                </w:rPrChange>
              </w:rPr>
              <w:pPrChange w:id="470" w:author="RenderMachine" w:date="2017-12-14T10:12:00Z">
                <w:pPr>
                  <w:pStyle w:val="ListParagraph"/>
                  <w:numPr>
                    <w:numId w:val="10"/>
                  </w:numPr>
                  <w:ind w:hanging="360"/>
                </w:pPr>
              </w:pPrChange>
            </w:pPr>
            <w:r>
              <w:t>Divisible down to 8 decimal places</w:t>
            </w:r>
          </w:p>
          <w:p w:rsidR="0016289A" w:rsidRDefault="0016289A" w:rsidP="003F2B10">
            <w:pPr>
              <w:pPrChange w:id="471" w:author="RenderMachine" w:date="2017-12-14T10:12:00Z">
                <w:pPr>
                  <w:pStyle w:val="ListParagraph"/>
                  <w:numPr>
                    <w:numId w:val="10"/>
                  </w:numPr>
                  <w:ind w:hanging="360"/>
                </w:pPr>
              </w:pPrChange>
            </w:pPr>
          </w:p>
        </w:tc>
      </w:tr>
      <w:tr w:rsidR="0016289A" w:rsidTr="005F0DB5">
        <w:tc>
          <w:tcPr>
            <w:tcW w:w="2260" w:type="dxa"/>
          </w:tcPr>
          <w:p w:rsidR="0016289A" w:rsidRDefault="0016289A" w:rsidP="0016289A">
            <w:r>
              <w:t>Escrow Conditions</w:t>
            </w:r>
          </w:p>
        </w:tc>
        <w:tc>
          <w:tcPr>
            <w:tcW w:w="7230" w:type="dxa"/>
          </w:tcPr>
          <w:p w:rsidR="0016289A" w:rsidRDefault="0016289A" w:rsidP="0016289A">
            <w:r>
              <w:t xml:space="preserve">To be determined. We are open to suggestions on a good escrow solution. Mail us at </w:t>
            </w:r>
            <w:hyperlink r:id="rId49" w:history="1">
              <w:r w:rsidRPr="005F0DB5">
                <w:rPr>
                  <w:rStyle w:val="linkChar"/>
                </w:rPr>
                <w:t>team@dogezer.com</w:t>
              </w:r>
            </w:hyperlink>
            <w:r>
              <w:t xml:space="preserve"> with suggestions on escrow strategy and trustworthy escrow agents.</w:t>
            </w:r>
          </w:p>
        </w:tc>
      </w:tr>
    </w:tbl>
    <w:p w:rsidR="009B51BA" w:rsidRDefault="009B51BA" w:rsidP="00424CBC">
      <w:pPr>
        <w:rPr>
          <w:rFonts w:eastAsia="Times New Roman"/>
        </w:rPr>
      </w:pPr>
    </w:p>
    <w:p w:rsidR="00924624" w:rsidRDefault="00424CBC" w:rsidP="001E28E6">
      <w:pPr>
        <w:rPr>
          <w:rFonts w:eastAsia="Times New Roman"/>
        </w:rPr>
      </w:pPr>
      <w:r>
        <w:rPr>
          <w:rFonts w:eastAsia="Times New Roman"/>
        </w:rPr>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rsidR="00F4352C" w:rsidRDefault="00F4352C"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192B50" w:rsidRDefault="00192B50" w:rsidP="00D03D7C"/>
    <w:p w:rsidR="008D1593" w:rsidRDefault="008D1593" w:rsidP="008D1593"/>
    <w:p w:rsidR="002C7CB4" w:rsidRDefault="002C7CB4" w:rsidP="008D1593"/>
    <w:p w:rsidR="00A90F0A" w:rsidRPr="008D1593" w:rsidRDefault="00A90F0A" w:rsidP="008D1593"/>
    <w:p w:rsidR="005F0DB5" w:rsidRDefault="005F0DB5">
      <w:pPr>
        <w:spacing w:line="252" w:lineRule="auto"/>
        <w:jc w:val="left"/>
        <w:rPr>
          <w:rFonts w:ascii="Open Sans Light" w:hAnsi="Open Sans Light"/>
          <w:color w:val="333333"/>
          <w:spacing w:val="15"/>
          <w:sz w:val="32"/>
          <w:szCs w:val="24"/>
        </w:rPr>
      </w:pPr>
      <w:r>
        <w:br w:type="page"/>
      </w:r>
    </w:p>
    <w:p w:rsidR="00AE34D9" w:rsidRDefault="00424CBC" w:rsidP="00C83A66">
      <w:pPr>
        <w:pStyle w:val="Heading2"/>
      </w:pPr>
      <w:bookmarkStart w:id="472" w:name="_Toc500968687"/>
      <w:r>
        <w:lastRenderedPageBreak/>
        <w:t>Funds D</w:t>
      </w:r>
      <w:r w:rsidR="00AE34D9">
        <w:t>istribution and Development Plan</w:t>
      </w:r>
      <w:bookmarkEnd w:id="472"/>
    </w:p>
    <w:p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rsidR="00F4352C" w:rsidRDefault="00CE4A3D" w:rsidP="00924624">
      <w:pPr>
        <w:ind w:left="426"/>
      </w:pPr>
      <w:r>
        <w:t>ITO Fails</w:t>
      </w:r>
      <w:r w:rsidR="00AE34D9">
        <w:t>. ITO Participants are refunded</w:t>
      </w:r>
      <w:r w:rsidR="00F4352C">
        <w:t>.</w:t>
      </w:r>
    </w:p>
    <w:p w:rsidR="005F0DB5" w:rsidRDefault="005F0DB5" w:rsidP="005F0DB5">
      <w:pPr>
        <w:ind w:left="720"/>
      </w:pPr>
    </w:p>
    <w:p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rsidR="005F0DB5" w:rsidRDefault="005F0DB5" w:rsidP="00F4352C">
      <w:pPr>
        <w:pStyle w:val="ListParagraph"/>
      </w:pPr>
    </w:p>
    <w:p w:rsidR="000F7D2E" w:rsidRDefault="005F0DB5" w:rsidP="00924624">
      <w:pPr>
        <w:pStyle w:val="ListParagraph"/>
        <w:ind w:left="426"/>
      </w:pPr>
      <w:r>
        <w:rPr>
          <w:noProof/>
          <w:lang w:val="ru-RU" w:eastAsia="ru-RU"/>
        </w:rPr>
        <w:drawing>
          <wp:anchor distT="0" distB="0" distL="114300" distR="114300" simplePos="0" relativeHeight="251664384" behindDoc="0" locked="0" layoutInCell="1" allowOverlap="1">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anchor>
        </w:drawing>
      </w:r>
      <w:r w:rsidR="00F4352C">
        <w:t xml:space="preserve">ITO </w:t>
      </w:r>
      <w:r w:rsidR="0047597E">
        <w:t>result is satisfactory</w:t>
      </w:r>
      <w:r w:rsidR="00F4352C">
        <w:t xml:space="preserve">. Dogezer will actively utilize Dogezer@Dogezer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rsidR="000F7D2E" w:rsidRDefault="000F7D2E" w:rsidP="00F4352C">
      <w:pPr>
        <w:pStyle w:val="ListParagraph"/>
      </w:pPr>
    </w:p>
    <w:p w:rsidR="00F4352C" w:rsidRDefault="00F4352C" w:rsidP="00924624">
      <w:pPr>
        <w:pStyle w:val="ListParagraph"/>
        <w:ind w:left="426"/>
      </w:pPr>
      <w:r>
        <w:t>Funds Distribution:</w:t>
      </w:r>
    </w:p>
    <w:p w:rsidR="00F4352C" w:rsidRDefault="00F4352C" w:rsidP="00C7304E">
      <w:pPr>
        <w:pStyle w:val="ListParagraph"/>
        <w:numPr>
          <w:ilvl w:val="0"/>
          <w:numId w:val="46"/>
        </w:numPr>
        <w:ind w:left="851"/>
      </w:pPr>
      <w:r>
        <w:t>10% Legal</w:t>
      </w:r>
    </w:p>
    <w:p w:rsidR="00F4352C" w:rsidRDefault="00F4352C" w:rsidP="00C7304E">
      <w:pPr>
        <w:pStyle w:val="ListParagraph"/>
        <w:numPr>
          <w:ilvl w:val="0"/>
          <w:numId w:val="46"/>
        </w:numPr>
        <w:ind w:left="851"/>
      </w:pPr>
      <w:r>
        <w:t>75% Development</w:t>
      </w:r>
      <w:r w:rsidR="000212EE">
        <w:t xml:space="preserve"> and Support</w:t>
      </w:r>
    </w:p>
    <w:p w:rsidR="00F4352C" w:rsidRDefault="00F4352C" w:rsidP="00C7304E">
      <w:pPr>
        <w:pStyle w:val="ListParagraph"/>
        <w:numPr>
          <w:ilvl w:val="0"/>
          <w:numId w:val="46"/>
        </w:numPr>
        <w:ind w:left="851"/>
      </w:pPr>
      <w:r>
        <w:t xml:space="preserve">5% </w:t>
      </w:r>
      <w:r w:rsidR="00C83A66">
        <w:t xml:space="preserve">  </w:t>
      </w:r>
      <w:r w:rsidR="00E0583C">
        <w:t xml:space="preserve">Servers and </w:t>
      </w:r>
      <w:r w:rsidR="000212EE">
        <w:t>Infrastructure</w:t>
      </w:r>
    </w:p>
    <w:p w:rsidR="00F4352C" w:rsidRDefault="00F4352C" w:rsidP="00C7304E">
      <w:pPr>
        <w:pStyle w:val="ListParagraph"/>
        <w:numPr>
          <w:ilvl w:val="0"/>
          <w:numId w:val="46"/>
        </w:numPr>
        <w:ind w:left="851"/>
      </w:pPr>
      <w:r>
        <w:t>10% Marketing</w:t>
      </w:r>
    </w:p>
    <w:p w:rsidR="00F4352C" w:rsidRDefault="00F4352C" w:rsidP="00EF2241">
      <w:pPr>
        <w:pStyle w:val="ListParagraph"/>
      </w:pPr>
    </w:p>
    <w:p w:rsidR="005F0DB5" w:rsidRDefault="005F0DB5" w:rsidP="00EF2241">
      <w:pPr>
        <w:pStyle w:val="ListParagraph"/>
      </w:pPr>
    </w:p>
    <w:p w:rsidR="00EF2241" w:rsidRDefault="00EF2241" w:rsidP="00EF2241">
      <w:pPr>
        <w:pStyle w:val="ListParagraph"/>
        <w:rPr>
          <w:ins w:id="473" w:author="RenderMachine" w:date="2017-12-13T22:31:00Z"/>
        </w:rPr>
      </w:pPr>
    </w:p>
    <w:p w:rsidR="00522A1F" w:rsidRDefault="00522A1F" w:rsidP="00EF2241">
      <w:pPr>
        <w:pStyle w:val="ListParagraph"/>
      </w:pPr>
    </w:p>
    <w:p w:rsidR="00924624" w:rsidRDefault="00924624" w:rsidP="00EF2241">
      <w:pPr>
        <w:pStyle w:val="ListParagraph"/>
      </w:pPr>
    </w:p>
    <w:p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rsidR="005F0DB5" w:rsidRDefault="005F0DB5" w:rsidP="00EF2241">
      <w:pPr>
        <w:pStyle w:val="ListParagraph"/>
      </w:pPr>
    </w:p>
    <w:p w:rsidR="000F7D2E" w:rsidRDefault="00FA7AE7" w:rsidP="00924624">
      <w:pPr>
        <w:pStyle w:val="ListParagraph"/>
        <w:ind w:left="426"/>
      </w:pPr>
      <w:r>
        <w:rPr>
          <w:noProof/>
          <w:lang w:val="ru-RU" w:eastAsia="ru-RU"/>
        </w:rPr>
        <w:drawing>
          <wp:anchor distT="0" distB="0" distL="114300" distR="114300" simplePos="0" relativeHeight="251662336" behindDoc="0" locked="0" layoutInCell="1" allowOverlap="1">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sidR="00EF2241">
        <w:t xml:space="preserve">ITO went </w:t>
      </w:r>
      <w:r w:rsidR="00F4352C">
        <w:t>well</w:t>
      </w:r>
      <w:r w:rsidR="00EF2241">
        <w:t>.</w:t>
      </w:r>
      <w:del w:id="474" w:author="RenderMachine" w:date="2017-12-13T22:39:00Z">
        <w:r w:rsidR="00EF2241" w:rsidDel="00522A1F">
          <w:delText>.</w:delText>
        </w:r>
      </w:del>
      <w:r w:rsidR="00EF2241">
        <w:t xml:space="preserve"> Dogezer will actively utilize Dogezer@Dogezer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rsidR="000F7D2E" w:rsidRDefault="000F7D2E" w:rsidP="00924624">
      <w:pPr>
        <w:pStyle w:val="ListParagraph"/>
        <w:ind w:left="426"/>
      </w:pPr>
    </w:p>
    <w:p w:rsidR="00EF2241" w:rsidRDefault="00EF2241" w:rsidP="00924624">
      <w:pPr>
        <w:pStyle w:val="ListParagraph"/>
        <w:ind w:left="426"/>
      </w:pPr>
      <w:r>
        <w:t>Funds Distribution:</w:t>
      </w:r>
    </w:p>
    <w:p w:rsidR="00EF2241" w:rsidRDefault="00EF2241" w:rsidP="00C7304E">
      <w:pPr>
        <w:pStyle w:val="ListParagraph"/>
        <w:numPr>
          <w:ilvl w:val="0"/>
          <w:numId w:val="45"/>
        </w:numPr>
        <w:ind w:left="851"/>
      </w:pPr>
      <w:r>
        <w:t xml:space="preserve">5% </w:t>
      </w:r>
      <w:r w:rsidR="00A45292">
        <w:t xml:space="preserve">  </w:t>
      </w:r>
      <w:r>
        <w:t>Legal</w:t>
      </w:r>
    </w:p>
    <w:p w:rsidR="00EF2241" w:rsidRDefault="00A45292" w:rsidP="00C7304E">
      <w:pPr>
        <w:pStyle w:val="ListParagraph"/>
        <w:numPr>
          <w:ilvl w:val="0"/>
          <w:numId w:val="45"/>
        </w:numPr>
        <w:ind w:left="851"/>
      </w:pPr>
      <w:r>
        <w:t>50% Development</w:t>
      </w:r>
      <w:r w:rsidR="000212EE">
        <w:t xml:space="preserve"> and Support</w:t>
      </w:r>
    </w:p>
    <w:p w:rsidR="00A45292" w:rsidRDefault="00A45292" w:rsidP="00C7304E">
      <w:pPr>
        <w:pStyle w:val="ListParagraph"/>
        <w:numPr>
          <w:ilvl w:val="0"/>
          <w:numId w:val="45"/>
        </w:numPr>
        <w:ind w:left="851"/>
      </w:pPr>
      <w:r>
        <w:t xml:space="preserve">10% </w:t>
      </w:r>
      <w:r w:rsidR="00E0583C">
        <w:t>Servers and</w:t>
      </w:r>
      <w:r w:rsidR="000212EE">
        <w:t xml:space="preserve"> Infrastructure</w:t>
      </w:r>
    </w:p>
    <w:p w:rsidR="00A45292" w:rsidRDefault="00A45292" w:rsidP="00C7304E">
      <w:pPr>
        <w:pStyle w:val="ListParagraph"/>
        <w:numPr>
          <w:ilvl w:val="0"/>
          <w:numId w:val="45"/>
        </w:numPr>
        <w:ind w:left="851"/>
      </w:pPr>
      <w:r>
        <w:t>35% Marketing</w:t>
      </w:r>
    </w:p>
    <w:p w:rsidR="00302323" w:rsidRDefault="00302323" w:rsidP="00302323">
      <w:pPr>
        <w:pStyle w:val="ListParagraph"/>
      </w:pPr>
    </w:p>
    <w:p w:rsidR="00302323" w:rsidRDefault="00302323" w:rsidP="00AE34D9">
      <w:pPr>
        <w:rPr>
          <w:ins w:id="475" w:author="RenderMachine" w:date="2017-12-13T22:31:00Z"/>
        </w:rPr>
      </w:pPr>
    </w:p>
    <w:p w:rsidR="00522A1F" w:rsidRDefault="00522A1F" w:rsidP="00AE34D9">
      <w:pPr>
        <w:rPr>
          <w:ins w:id="476" w:author="RenderMachine" w:date="2017-12-13T22:31:00Z"/>
        </w:rPr>
      </w:pPr>
    </w:p>
    <w:p w:rsidR="00522A1F" w:rsidRDefault="00522A1F" w:rsidP="00AE34D9"/>
    <w:p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rsidR="005F0DB5" w:rsidRPr="00EF2241" w:rsidRDefault="005F0DB5" w:rsidP="005F0DB5">
      <w:pPr>
        <w:pStyle w:val="ListParagraph"/>
        <w:rPr>
          <w:rStyle w:val="Strong"/>
        </w:rPr>
      </w:pPr>
    </w:p>
    <w:p w:rsidR="005F0DB5" w:rsidRDefault="00FA7AE7" w:rsidP="00924624">
      <w:pPr>
        <w:pStyle w:val="ListParagraph"/>
        <w:ind w:left="426"/>
      </w:pPr>
      <w:r>
        <w:rPr>
          <w:noProof/>
          <w:lang w:val="ru-RU" w:eastAsia="ru-RU"/>
        </w:rPr>
        <w:drawing>
          <wp:anchor distT="0" distB="0" distL="114300" distR="114300" simplePos="0" relativeHeight="251660288" behindDoc="0" locked="0" layoutInCell="1" allowOverlap="1">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w:t>
      </w:r>
      <w:r w:rsidR="00062032">
        <w:t>perform a full-</w:t>
      </w:r>
      <w:r w:rsidR="00EF2241">
        <w:t>size</w:t>
      </w:r>
      <w:r w:rsidR="00062032">
        <w:t>d</w:t>
      </w:r>
      <w:r w:rsidR="00EF2241">
        <w:t xml:space="preserve"> marketing campaign, targeting disruptive growth.</w:t>
      </w:r>
      <w:r w:rsidR="00302323">
        <w:t xml:space="preserve"> </w:t>
      </w:r>
    </w:p>
    <w:p w:rsidR="005F0DB5" w:rsidRDefault="005F0DB5" w:rsidP="00EF2241">
      <w:pPr>
        <w:pStyle w:val="ListParagraph"/>
      </w:pPr>
    </w:p>
    <w:p w:rsidR="00EF2241" w:rsidRDefault="00EF2241" w:rsidP="00924624">
      <w:pPr>
        <w:pStyle w:val="ListParagraph"/>
        <w:ind w:left="426"/>
      </w:pPr>
      <w:r>
        <w:t>Funds Distribution:</w:t>
      </w:r>
    </w:p>
    <w:p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rsidR="00AE34D9" w:rsidRDefault="00C83A66" w:rsidP="00C7304E">
      <w:pPr>
        <w:pStyle w:val="ListParagraph"/>
        <w:numPr>
          <w:ilvl w:val="0"/>
          <w:numId w:val="47"/>
        </w:numPr>
        <w:ind w:left="851"/>
      </w:pPr>
      <w:r>
        <w:t>$</w:t>
      </w:r>
      <w:r w:rsidR="00EF2241">
        <w:t xml:space="preserve">12,000,000 </w:t>
      </w:r>
      <w:r w:rsidR="00AE34D9">
        <w:t>Development</w:t>
      </w:r>
      <w:r w:rsidR="000212EE">
        <w:t xml:space="preserve"> and Support</w:t>
      </w:r>
    </w:p>
    <w:p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 xml:space="preserve">Servers and </w:t>
      </w:r>
      <w:r w:rsidR="000212EE">
        <w:t>Infrastructure</w:t>
      </w:r>
    </w:p>
    <w:p w:rsidR="00465A23" w:rsidRDefault="00C83A66" w:rsidP="00C7304E">
      <w:pPr>
        <w:pStyle w:val="ListParagraph"/>
        <w:numPr>
          <w:ilvl w:val="0"/>
          <w:numId w:val="47"/>
        </w:numPr>
        <w:ind w:left="851"/>
      </w:pPr>
      <w:r>
        <w:t>$</w:t>
      </w:r>
      <w:r w:rsidR="00465A23">
        <w:t>5,000,000</w:t>
      </w:r>
      <w:r w:rsidR="00EF2241">
        <w:t xml:space="preserve">   Marketing</w:t>
      </w:r>
    </w:p>
    <w:p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rsidR="00AE34D9" w:rsidRDefault="00790634" w:rsidP="00C7304E">
      <w:pPr>
        <w:pStyle w:val="ListParagraph"/>
        <w:numPr>
          <w:ilvl w:val="1"/>
          <w:numId w:val="48"/>
        </w:numPr>
        <w:ind w:left="1276"/>
      </w:pPr>
      <w:r>
        <w:t xml:space="preserve">70% </w:t>
      </w:r>
      <w:r w:rsidR="00AE34D9">
        <w:t>Marketing</w:t>
      </w:r>
    </w:p>
    <w:p w:rsidR="00302323" w:rsidRDefault="00790634" w:rsidP="00C7304E">
      <w:pPr>
        <w:pStyle w:val="ListParagraph"/>
        <w:numPr>
          <w:ilvl w:val="1"/>
          <w:numId w:val="48"/>
        </w:numPr>
        <w:ind w:left="1276"/>
      </w:pPr>
      <w:r>
        <w:t xml:space="preserve">20% Development </w:t>
      </w:r>
      <w:r w:rsidR="000212EE">
        <w:t>and support</w:t>
      </w:r>
    </w:p>
    <w:p w:rsidR="00EF2241" w:rsidRDefault="00790634" w:rsidP="00C7304E">
      <w:pPr>
        <w:pStyle w:val="ListParagraph"/>
        <w:numPr>
          <w:ilvl w:val="1"/>
          <w:numId w:val="48"/>
        </w:numPr>
        <w:ind w:left="1276"/>
      </w:pPr>
      <w:r>
        <w:t xml:space="preserve">10% </w:t>
      </w:r>
      <w:r w:rsidR="00E0583C">
        <w:t>Servers and</w:t>
      </w:r>
      <w:r w:rsidR="000212EE">
        <w:t xml:space="preserve"> Infrastructure</w:t>
      </w:r>
    </w:p>
    <w:p w:rsidR="00924624" w:rsidRDefault="00924624" w:rsidP="005F0DB5">
      <w:pPr>
        <w:jc w:val="left"/>
      </w:pPr>
    </w:p>
    <w:p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rsidR="00924624" w:rsidRDefault="00924624" w:rsidP="00424CBC"/>
    <w:p w:rsidR="00424CBC" w:rsidRDefault="00424CBC" w:rsidP="00424CBC">
      <w:pPr>
        <w:pStyle w:val="Heading2"/>
      </w:pPr>
      <w:bookmarkStart w:id="477" w:name="_Toc500968688"/>
      <w:r>
        <w:t>Marketing Plan</w:t>
      </w:r>
      <w:bookmarkEnd w:id="477"/>
    </w:p>
    <w:p w:rsidR="00424CBC" w:rsidRDefault="00424CBC" w:rsidP="00424CBC">
      <w:r>
        <w:t xml:space="preserve">Dogezer is planning to execute </w:t>
      </w:r>
      <w:r w:rsidR="00062032">
        <w:t xml:space="preserve">a </w:t>
      </w:r>
      <w:r>
        <w:t xml:space="preserve">low profile marketing campaign until Beta release, slowly expand it after Beta, and launch a </w:t>
      </w:r>
      <w:r w:rsidR="00062032">
        <w:t>full size marketing campaign closer to o</w:t>
      </w:r>
      <w:r>
        <w:t xml:space="preserve">fficial release date. </w:t>
      </w:r>
    </w:p>
    <w:p w:rsidR="00424CBC" w:rsidRDefault="00424CBC" w:rsidP="00424CBC">
      <w:r>
        <w:t xml:space="preserve">Dogezer </w:t>
      </w:r>
      <w:r w:rsidR="0047597E">
        <w:t>will</w:t>
      </w:r>
      <w:r>
        <w:t xml:space="preserve"> </w:t>
      </w:r>
      <w:r w:rsidR="0047597E">
        <w:t>use</w:t>
      </w:r>
      <w:r>
        <w:t xml:space="preserve"> the following marketing methods:</w:t>
      </w:r>
    </w:p>
    <w:p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rsidR="00424CBC" w:rsidRDefault="00424CBC" w:rsidP="00C7304E">
      <w:pPr>
        <w:pStyle w:val="ListParagraph"/>
        <w:numPr>
          <w:ilvl w:val="0"/>
          <w:numId w:val="10"/>
        </w:numPr>
      </w:pPr>
      <w:r>
        <w:t xml:space="preserve">Direct </w:t>
      </w:r>
      <w:r w:rsidR="0061236D">
        <w:t>s</w:t>
      </w:r>
      <w:r>
        <w:t>ales, where we plan to:</w:t>
      </w:r>
    </w:p>
    <w:p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53" w:history="1">
        <w:r w:rsidRPr="005F0DB5">
          <w:rPr>
            <w:rStyle w:val="linkChar"/>
          </w:rPr>
          <w:t>bench time</w:t>
        </w:r>
      </w:hyperlink>
      <w:r>
        <w:t xml:space="preserve">” </w:t>
      </w:r>
      <w:r w:rsidR="00E562DC">
        <w:t>personnel</w:t>
      </w:r>
      <w:r>
        <w:t xml:space="preserve"> at Dogezer for possibility of additional revenue. </w:t>
      </w:r>
    </w:p>
    <w:p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rsidR="00AE34D9" w:rsidRDefault="00424CBC" w:rsidP="00C7304E">
      <w:pPr>
        <w:pStyle w:val="ListParagraph"/>
        <w:numPr>
          <w:ilvl w:val="0"/>
          <w:numId w:val="10"/>
        </w:numPr>
      </w:pPr>
      <w:r>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effect will </w:t>
      </w:r>
      <w:r w:rsidR="00B154B0">
        <w:lastRenderedPageBreak/>
        <w:t xml:space="preserve">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rsidR="00424CBC" w:rsidRDefault="00424CBC" w:rsidP="00424CBC">
      <w:pPr>
        <w:pStyle w:val="ListParagraph"/>
        <w:ind w:left="1440"/>
      </w:pPr>
    </w:p>
    <w:p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rsidR="00424CBC" w:rsidRDefault="00424CBC" w:rsidP="00424CBC">
      <w:pPr>
        <w:pStyle w:val="Heading2"/>
        <w:rPr>
          <w:rFonts w:eastAsia="Times New Roman"/>
        </w:rPr>
      </w:pPr>
      <w:bookmarkStart w:id="478" w:name="_Toc500968689"/>
      <w:r>
        <w:rPr>
          <w:rFonts w:eastAsia="Times New Roman"/>
        </w:rPr>
        <w:t xml:space="preserve">Bounty </w:t>
      </w:r>
      <w:r w:rsidR="0081033B">
        <w:t>C</w:t>
      </w:r>
      <w:r w:rsidR="0081033B" w:rsidRPr="002F13C0">
        <w:t>ampaign</w:t>
      </w:r>
      <w:bookmarkEnd w:id="478"/>
    </w:p>
    <w:p w:rsidR="000212EE" w:rsidRDefault="00062032" w:rsidP="00424CBC">
      <w:r>
        <w:t xml:space="preserve">The </w:t>
      </w:r>
      <w:r w:rsidR="000212EE">
        <w:t>most up-to-date information on Dogezer bounty campaign is available at bitcointalk thread: (</w:t>
      </w:r>
      <w:hyperlink r:id="rId54" w:history="1">
        <w:r w:rsidR="000212EE" w:rsidRPr="00B35B30">
          <w:rPr>
            <w:rStyle w:val="linkChar"/>
          </w:rPr>
          <w:t>https://bitcointalk.org/index.php?topic=2108930.0</w:t>
        </w:r>
      </w:hyperlink>
    </w:p>
    <w:p w:rsidR="00424CBC" w:rsidDel="00522A1F" w:rsidRDefault="00424CBC" w:rsidP="00424CBC">
      <w:pPr>
        <w:rPr>
          <w:del w:id="479" w:author="RenderMachine" w:date="2017-12-13T22:32:00Z"/>
        </w:rPr>
      </w:pPr>
    </w:p>
    <w:p w:rsidR="00424CBC" w:rsidDel="00522A1F" w:rsidRDefault="00424CBC" w:rsidP="00424CBC">
      <w:pPr>
        <w:rPr>
          <w:del w:id="480" w:author="RenderMachine" w:date="2017-12-13T22:32:00Z"/>
        </w:rPr>
      </w:pPr>
      <w:del w:id="481" w:author="RenderMachine" w:date="2017-12-13T22:32:00Z">
        <w:r w:rsidDel="00522A1F">
          <w:delText xml:space="preserve"> </w:delText>
        </w:r>
      </w:del>
    </w:p>
    <w:p w:rsidR="00424CBC" w:rsidRDefault="00424CBC" w:rsidP="00424CBC">
      <w:r>
        <w:t xml:space="preserve">Please subscribe to our mailing list at </w:t>
      </w:r>
      <w:hyperlink r:id="rId55" w:history="1">
        <w:r w:rsidRPr="00924624">
          <w:rPr>
            <w:rStyle w:val="linkChar"/>
          </w:rPr>
          <w:t>https://dogezer.com</w:t>
        </w:r>
      </w:hyperlink>
      <w:r w:rsidR="00B35B30">
        <w:t>, visit Bitcointalk Bounty Campaign Topic (</w:t>
      </w:r>
      <w:hyperlink r:id="rId56" w:history="1">
        <w:r w:rsidR="00B35B30" w:rsidRPr="00B35B30">
          <w:rPr>
            <w:rStyle w:val="linkChar"/>
          </w:rPr>
          <w:t>https://bitcointalk.org/index.php?topic=2108930.0</w:t>
        </w:r>
      </w:hyperlink>
      <w:r w:rsidR="00B35B30">
        <w:t xml:space="preserve">) </w:t>
      </w:r>
      <w:r>
        <w:t xml:space="preserve">or join our </w:t>
      </w:r>
      <w:r w:rsidR="000212EE">
        <w:t xml:space="preserve">Bounty Telegram channel using  </w:t>
      </w:r>
      <w:r w:rsidR="000212EE" w:rsidRPr="000212EE">
        <w:t>https://t.me/dogezer_bounty</w:t>
      </w:r>
      <w:r>
        <w:t xml:space="preserve"> to find out more details </w:t>
      </w:r>
      <w:r w:rsidR="0081033B">
        <w:t xml:space="preserve">about our </w:t>
      </w:r>
      <w:r>
        <w:t>bounty campaign.</w:t>
      </w:r>
    </w:p>
    <w:p w:rsidR="00424CBC" w:rsidRDefault="00424CBC" w:rsidP="00424CBC"/>
    <w:p w:rsidR="00424CBC" w:rsidRDefault="00424CBC" w:rsidP="00424CBC">
      <w:pPr>
        <w:jc w:val="left"/>
      </w:pPr>
      <w:r>
        <w:br w:type="page"/>
      </w:r>
    </w:p>
    <w:p w:rsidR="00424CBC" w:rsidRDefault="00424CBC" w:rsidP="00E94C96">
      <w:pPr>
        <w:pStyle w:val="Heading1"/>
        <w:rPr>
          <w:rFonts w:eastAsia="Times New Roman"/>
        </w:rPr>
      </w:pPr>
      <w:bookmarkStart w:id="482" w:name="_Toc500968690"/>
      <w:r>
        <w:rPr>
          <w:rFonts w:eastAsia="Times New Roman"/>
        </w:rPr>
        <w:lastRenderedPageBreak/>
        <w:t xml:space="preserve">Legal </w:t>
      </w:r>
      <w:r w:rsidRPr="002F13C0">
        <w:t>Disclaimers</w:t>
      </w:r>
      <w:bookmarkEnd w:id="482"/>
    </w:p>
    <w:p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rsidR="00424CBC" w:rsidRPr="00027222" w:rsidRDefault="00424CBC" w:rsidP="00C7304E">
      <w:pPr>
        <w:pStyle w:val="ListParagraph"/>
        <w:numPr>
          <w:ilvl w:val="0"/>
          <w:numId w:val="51"/>
        </w:numPr>
      </w:pPr>
      <w:r w:rsidRPr="00027222">
        <w:t xml:space="preserve">The DGZ </w:t>
      </w:r>
      <w:r w:rsidR="0024431D">
        <w:t>T</w:t>
      </w:r>
      <w:r w:rsidRPr="00027222">
        <w:t>oken is not a loan.</w:t>
      </w:r>
    </w:p>
    <w:p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w:t>
      </w:r>
      <w:r w:rsidR="006158F7">
        <w:t xml:space="preserve">, </w:t>
      </w:r>
      <w:r w:rsidR="007579C8" w:rsidRPr="00983541">
        <w:t>Risk warning</w:t>
      </w:r>
      <w:r>
        <w:t xml:space="preserve"> and Privacy</w:t>
      </w:r>
      <w:r w:rsidRPr="00027222">
        <w:t xml:space="preserve"> </w:t>
      </w:r>
      <w:r w:rsidR="003479E6">
        <w:t>P</w:t>
      </w:r>
      <w:r w:rsidRPr="00027222">
        <w:t xml:space="preserve">olicy placed on the website </w:t>
      </w:r>
      <w:hyperlink r:id="rId57" w:history="1">
        <w:r w:rsidRPr="005F0DB5">
          <w:rPr>
            <w:rStyle w:val="linkChar"/>
          </w:rPr>
          <w:t>https://dogezer.com</w:t>
        </w:r>
      </w:hyperlink>
      <w:r>
        <w:t xml:space="preserve"> </w:t>
      </w:r>
    </w:p>
    <w:p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rsidR="00424CBC" w:rsidRDefault="00424CBC" w:rsidP="00C7304E">
      <w:pPr>
        <w:pStyle w:val="ListParagraph"/>
        <w:numPr>
          <w:ilvl w:val="0"/>
          <w:numId w:val="51"/>
        </w:numPr>
      </w:pPr>
      <w:r w:rsidRPr="00027222">
        <w:t xml:space="preserve">Dogezer retains all right, title and interest in all of Dogezer’s intellectual property, including, without limitation, inventions, ideas, concepts, code, trademarks, discoveries, processes, marks, methods, </w:t>
      </w:r>
      <w:r w:rsidRPr="00027222">
        <w:lastRenderedPageBreak/>
        <w:t xml:space="preserve">software, compositions, formulae, techniques, information and data, whether or not patentable, copyrightable or protectable in trademark, and any trademarks, copyright or patents based thereon. Buyer may not use any of Dogezer’s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r w:rsidR="003F2D99">
        <w:t>PreDGZ</w:t>
      </w:r>
      <w:r w:rsidRPr="0098457C">
        <w:t xml:space="preserve"> </w:t>
      </w:r>
      <w:r w:rsidR="0024431D">
        <w:t>T</w:t>
      </w:r>
      <w:r w:rsidR="009B51BA">
        <w:t>oken purchasers in case of</w:t>
      </w:r>
      <w:r w:rsidRPr="0098457C">
        <w:t xml:space="preserve"> low </w:t>
      </w:r>
      <w:r w:rsidR="003F2D99">
        <w:t>PreITO</w:t>
      </w:r>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rsidR="00424CBC" w:rsidRPr="00027222" w:rsidRDefault="007F3BBA" w:rsidP="00C7304E">
      <w:pPr>
        <w:pStyle w:val="ListParagraph"/>
        <w:numPr>
          <w:ilvl w:val="0"/>
          <w:numId w:val="51"/>
        </w:numPr>
      </w:pPr>
      <w:r>
        <w:lastRenderedPageBreak/>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rsidR="00424CBC" w:rsidRPr="006E4B34" w:rsidRDefault="00424CBC" w:rsidP="00C7304E">
      <w:pPr>
        <w:pStyle w:val="ListParagraph"/>
        <w:numPr>
          <w:ilvl w:val="0"/>
          <w:numId w:val="51"/>
        </w:numPr>
      </w:pPr>
      <w:r w:rsidRPr="006E4B34">
        <w:t>For the purpose of compliance with Anti Money Laundering laws upon Dogezer’s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rsidR="00424CBC" w:rsidRPr="006E4B34" w:rsidRDefault="002E3595" w:rsidP="00C7304E">
      <w:pPr>
        <w:pStyle w:val="ListParagraph"/>
        <w:numPr>
          <w:ilvl w:val="0"/>
          <w:numId w:val="51"/>
        </w:numPr>
      </w:pPr>
      <w:r>
        <w:t xml:space="preserve">During the </w:t>
      </w:r>
      <w:r w:rsidR="003B1B65">
        <w:t xml:space="preserve">Dogezer </w:t>
      </w:r>
      <w:r w:rsidR="003F2D99">
        <w:t>PreITO</w:t>
      </w:r>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58"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t>purchaser acknowledges and understands and has no objection to such procedures and material specifications.</w:t>
      </w:r>
    </w:p>
    <w:p w:rsidR="00424CBC" w:rsidRPr="006E4B34" w:rsidRDefault="003B1B65" w:rsidP="00C7304E">
      <w:pPr>
        <w:pStyle w:val="ListParagraph"/>
        <w:numPr>
          <w:ilvl w:val="0"/>
          <w:numId w:val="51"/>
        </w:numPr>
        <w:rPr>
          <w:rFonts w:ascii="Calibri" w:hAnsi="Calibri" w:cs="Calibri"/>
        </w:rPr>
      </w:pPr>
      <w:r>
        <w:lastRenderedPageBreak/>
        <w:t xml:space="preserve">The </w:t>
      </w:r>
      <w:r w:rsidR="00424CBC" w:rsidRPr="00027222">
        <w:t>Purchaser or user and Dogezer shall cooperate in good faith to resolve any dispute, controversy or claim.</w:t>
      </w:r>
    </w:p>
    <w:p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Dogezer platform shall be referred to and finally resolved by independent arbitration selected by Dogezer and at Dogezer</w:t>
      </w:r>
      <w:r w:rsidR="003B1B65">
        <w:t>’s</w:t>
      </w:r>
      <w:r w:rsidRPr="00027222">
        <w:t xml:space="preserve"> discretion and choice.</w:t>
      </w:r>
    </w:p>
    <w:p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rsidR="00424CBC" w:rsidRDefault="00983541" w:rsidP="00C7304E">
      <w:pPr>
        <w:pStyle w:val="ListParagraph"/>
        <w:numPr>
          <w:ilvl w:val="1"/>
          <w:numId w:val="52"/>
        </w:numPr>
        <w:rPr>
          <w:ins w:id="483" w:author="RenderMachine" w:date="2017-12-13T22:35:00Z"/>
        </w:rPr>
      </w:pPr>
      <w:hyperlink r:id="rId59" w:history="1">
        <w:r w:rsidR="00424CBC" w:rsidRPr="005F0DB5">
          <w:rPr>
            <w:rStyle w:val="linkChar"/>
          </w:rPr>
          <w:t>https://dogezer.com</w:t>
        </w:r>
      </w:hyperlink>
      <w:r w:rsidR="00424CBC">
        <w:t xml:space="preserve"> </w:t>
      </w:r>
    </w:p>
    <w:p w:rsidR="00522A1F" w:rsidRPr="00522A1F" w:rsidRDefault="00522A1F" w:rsidP="00522A1F">
      <w:pPr>
        <w:pStyle w:val="link"/>
        <w:numPr>
          <w:ilvl w:val="1"/>
          <w:numId w:val="52"/>
        </w:numPr>
        <w:rPr>
          <w:rPrChange w:id="484" w:author="RenderMachine" w:date="2017-12-13T22:37:00Z">
            <w:rPr/>
          </w:rPrChange>
        </w:rPr>
        <w:pPrChange w:id="485" w:author="RenderMachine" w:date="2017-12-13T22:36:00Z">
          <w:pPr>
            <w:pStyle w:val="ListParagraph"/>
            <w:numPr>
              <w:ilvl w:val="1"/>
              <w:numId w:val="52"/>
            </w:numPr>
            <w:ind w:left="1080" w:hanging="360"/>
          </w:pPr>
        </w:pPrChange>
      </w:pPr>
      <w:ins w:id="486" w:author="RenderMachine" w:date="2017-12-13T22:36:00Z">
        <w:r w:rsidRPr="00522A1F">
          <w:rPr>
            <w:rPrChange w:id="487" w:author="RenderMachine" w:date="2017-12-13T22:37:00Z">
              <w:rPr/>
            </w:rPrChange>
          </w:rPr>
          <w:fldChar w:fldCharType="begin"/>
        </w:r>
        <w:r w:rsidRPr="00522A1F">
          <w:rPr>
            <w:rPrChange w:id="488" w:author="RenderMachine" w:date="2017-12-13T22:37:00Z">
              <w:rPr/>
            </w:rPrChange>
          </w:rPr>
          <w:instrText xml:space="preserve"> HYPERLINK "</w:instrText>
        </w:r>
        <w:r w:rsidRPr="00522A1F">
          <w:rPr>
            <w:rPrChange w:id="489" w:author="RenderMachine" w:date="2017-12-13T22:37:00Z">
              <w:rPr>
                <w:rStyle w:val="Hyperlink"/>
                <w:color w:val="666666"/>
                <w:u w:val="none"/>
              </w:rPr>
            </w:rPrChange>
          </w:rPr>
          <w:instrText>https://t.me/dogezer</w:instrText>
        </w:r>
        <w:r w:rsidRPr="00522A1F">
          <w:rPr>
            <w:rPrChange w:id="490" w:author="RenderMachine" w:date="2017-12-13T22:37:00Z">
              <w:rPr/>
            </w:rPrChange>
          </w:rPr>
          <w:instrText xml:space="preserve">" </w:instrText>
        </w:r>
        <w:r w:rsidRPr="00522A1F">
          <w:rPr>
            <w:rPrChange w:id="491" w:author="RenderMachine" w:date="2017-12-13T22:37:00Z">
              <w:rPr/>
            </w:rPrChange>
          </w:rPr>
          <w:fldChar w:fldCharType="separate"/>
        </w:r>
        <w:r w:rsidRPr="00522A1F">
          <w:rPr>
            <w:rStyle w:val="Hyperlink"/>
            <w:color w:val="273B52"/>
            <w:rPrChange w:id="492" w:author="RenderMachine" w:date="2017-12-13T22:37:00Z">
              <w:rPr>
                <w:rStyle w:val="Hyperlink"/>
                <w:color w:val="666666"/>
                <w:u w:val="none"/>
              </w:rPr>
            </w:rPrChange>
          </w:rPr>
          <w:t>https://t.me/dogezer</w:t>
        </w:r>
        <w:r w:rsidRPr="00522A1F">
          <w:rPr>
            <w:rPrChange w:id="493" w:author="RenderMachine" w:date="2017-12-13T22:37:00Z">
              <w:rPr/>
            </w:rPrChange>
          </w:rPr>
          <w:fldChar w:fldCharType="end"/>
        </w:r>
      </w:ins>
    </w:p>
    <w:p w:rsidR="00424CBC" w:rsidRDefault="00983541" w:rsidP="00522A1F">
      <w:pPr>
        <w:pStyle w:val="ListParagraph"/>
        <w:numPr>
          <w:ilvl w:val="1"/>
          <w:numId w:val="52"/>
        </w:numPr>
      </w:pPr>
      <w:hyperlink r:id="rId60" w:history="1">
        <w:r w:rsidR="00424CBC" w:rsidRPr="005F0DB5">
          <w:rPr>
            <w:rStyle w:val="linkChar"/>
          </w:rPr>
          <w:t>team@dogezer.com</w:t>
        </w:r>
      </w:hyperlink>
      <w:r w:rsidR="00424CBC">
        <w:t xml:space="preserve"> </w:t>
      </w:r>
    </w:p>
    <w:p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novations and changes. </w:t>
      </w:r>
    </w:p>
    <w:p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61"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p w:rsidR="006158F7" w:rsidRPr="006158F7" w:rsidRDefault="006158F7" w:rsidP="006158F7">
      <w:pPr>
        <w:widowControl w:val="0"/>
        <w:numPr>
          <w:ilvl w:val="0"/>
          <w:numId w:val="11"/>
        </w:numPr>
        <w:autoSpaceDE w:val="0"/>
        <w:autoSpaceDN w:val="0"/>
        <w:adjustRightInd w:val="0"/>
        <w:spacing w:after="0" w:line="240" w:lineRule="auto"/>
        <w:jc w:val="left"/>
      </w:pPr>
      <w:r w:rsidRPr="006158F7">
        <w:t>If it turns out that a particular term or conditions of the White paper is not enforceable, the term or conditions will be modified such that it is enforceable and this will not affect any other terms contained herein.</w:t>
      </w:r>
    </w:p>
    <w:p w:rsidR="006158F7" w:rsidRDefault="006158F7" w:rsidP="006158F7">
      <w:pPr>
        <w:pStyle w:val="ListParagraph"/>
        <w:ind w:left="360"/>
      </w:pPr>
    </w:p>
    <w:sectPr w:rsidR="006158F7" w:rsidSect="00A149C4">
      <w:headerReference w:type="default" r:id="rId62"/>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A67" w:rsidRDefault="00450A67" w:rsidP="002947E2">
      <w:pPr>
        <w:spacing w:after="0" w:line="240" w:lineRule="auto"/>
      </w:pPr>
      <w:r>
        <w:separator/>
      </w:r>
    </w:p>
  </w:endnote>
  <w:endnote w:type="continuationSeparator" w:id="0">
    <w:p w:rsidR="00450A67" w:rsidRDefault="00450A67"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panose1 w:val="020B0606030504020204"/>
    <w:charset w:val="CC"/>
    <w:family w:val="swiss"/>
    <w:pitch w:val="variable"/>
    <w:sig w:usb0="E00002EF" w:usb1="4000205B" w:usb2="00000028" w:usb3="00000000" w:csb0="0000019F" w:csb1="00000000"/>
  </w:font>
  <w:font w:name="Open Sans 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A67" w:rsidRDefault="00450A67" w:rsidP="002947E2">
      <w:pPr>
        <w:spacing w:after="0" w:line="240" w:lineRule="auto"/>
      </w:pPr>
      <w:r>
        <w:separator/>
      </w:r>
    </w:p>
  </w:footnote>
  <w:footnote w:type="continuationSeparator" w:id="0">
    <w:p w:rsidR="00450A67" w:rsidRDefault="00450A67"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9C4" w:rsidRDefault="00A149C4">
    <w:pPr>
      <w:pStyle w:val="Header"/>
    </w:pPr>
  </w:p>
  <w:p w:rsidR="00A149C4" w:rsidRDefault="00A149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3"/>
    <w:multiLevelType w:val="multilevel"/>
    <w:tmpl w:val="00000886"/>
    <w:lvl w:ilvl="0">
      <w:numFmt w:val="bullet"/>
      <w:lvlText w:val=""/>
      <w:lvlJc w:val="left"/>
      <w:pPr>
        <w:ind w:left="1493" w:hanging="361"/>
      </w:pPr>
      <w:rPr>
        <w:rFonts w:ascii="Symbol" w:hAnsi="Symbol"/>
        <w:b w:val="0"/>
        <w:color w:val="FFAE25"/>
        <w:w w:val="99"/>
        <w:sz w:val="20"/>
      </w:rPr>
    </w:lvl>
    <w:lvl w:ilvl="1">
      <w:numFmt w:val="bullet"/>
      <w:lvlText w:val=""/>
      <w:lvlJc w:val="left"/>
      <w:pPr>
        <w:ind w:left="1853" w:hanging="360"/>
      </w:pPr>
      <w:rPr>
        <w:rFonts w:ascii="Symbol" w:hAnsi="Symbol"/>
        <w:b w:val="0"/>
        <w:color w:val="FFAE25"/>
        <w:w w:val="99"/>
        <w:sz w:val="20"/>
      </w:rPr>
    </w:lvl>
    <w:lvl w:ilvl="2">
      <w:numFmt w:val="bullet"/>
      <w:lvlText w:val=""/>
      <w:lvlJc w:val="left"/>
      <w:pPr>
        <w:ind w:left="2573" w:hanging="360"/>
      </w:pPr>
      <w:rPr>
        <w:rFonts w:ascii="Symbol" w:hAnsi="Symbol"/>
        <w:b w:val="0"/>
        <w:color w:val="FFAE25"/>
        <w:sz w:val="12"/>
      </w:rPr>
    </w:lvl>
    <w:lvl w:ilvl="3">
      <w:numFmt w:val="bullet"/>
      <w:lvlText w:val=""/>
      <w:lvlJc w:val="left"/>
      <w:pPr>
        <w:ind w:left="3293" w:hanging="360"/>
      </w:pPr>
      <w:rPr>
        <w:rFonts w:ascii="Symbol" w:hAnsi="Symbol"/>
        <w:b w:val="0"/>
        <w:color w:val="273A52"/>
        <w:sz w:val="12"/>
      </w:rPr>
    </w:lvl>
    <w:lvl w:ilvl="4">
      <w:numFmt w:val="bullet"/>
      <w:lvlText w:val=""/>
      <w:lvlJc w:val="left"/>
      <w:pPr>
        <w:ind w:left="4013" w:hanging="361"/>
      </w:pPr>
      <w:rPr>
        <w:rFonts w:ascii="Symbol" w:hAnsi="Symbol"/>
        <w:b w:val="0"/>
        <w:color w:val="273A52"/>
        <w:sz w:val="12"/>
      </w:rPr>
    </w:lvl>
    <w:lvl w:ilvl="5">
      <w:numFmt w:val="bullet"/>
      <w:lvlText w:val="•"/>
      <w:lvlJc w:val="left"/>
      <w:pPr>
        <w:ind w:left="4013" w:hanging="361"/>
      </w:pPr>
    </w:lvl>
    <w:lvl w:ilvl="6">
      <w:numFmt w:val="bullet"/>
      <w:lvlText w:val="•"/>
      <w:lvlJc w:val="left"/>
      <w:pPr>
        <w:ind w:left="5592" w:hanging="361"/>
      </w:pPr>
    </w:lvl>
    <w:lvl w:ilvl="7">
      <w:numFmt w:val="bullet"/>
      <w:lvlText w:val="•"/>
      <w:lvlJc w:val="left"/>
      <w:pPr>
        <w:ind w:left="7170" w:hanging="361"/>
      </w:pPr>
    </w:lvl>
    <w:lvl w:ilvl="8">
      <w:numFmt w:val="bullet"/>
      <w:lvlText w:val="•"/>
      <w:lvlJc w:val="left"/>
      <w:pPr>
        <w:ind w:left="8749" w:hanging="361"/>
      </w:pPr>
    </w:lvl>
  </w:abstractNum>
  <w:abstractNum w:abstractNumId="1"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64322"/>
    <w:multiLevelType w:val="hybridMultilevel"/>
    <w:tmpl w:val="3EB4FD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F71772D"/>
    <w:multiLevelType w:val="hybridMultilevel"/>
    <w:tmpl w:val="67EA1C34"/>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E0C7F"/>
    <w:multiLevelType w:val="hybridMultilevel"/>
    <w:tmpl w:val="214603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81840"/>
    <w:multiLevelType w:val="hybridMultilevel"/>
    <w:tmpl w:val="EA624D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5A34B2"/>
    <w:multiLevelType w:val="hybridMultilevel"/>
    <w:tmpl w:val="D62603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1"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4"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6"/>
  </w:num>
  <w:num w:numId="4">
    <w:abstractNumId w:val="36"/>
  </w:num>
  <w:num w:numId="5">
    <w:abstractNumId w:val="7"/>
  </w:num>
  <w:num w:numId="6">
    <w:abstractNumId w:val="27"/>
  </w:num>
  <w:num w:numId="7">
    <w:abstractNumId w:val="22"/>
  </w:num>
  <w:num w:numId="8">
    <w:abstractNumId w:val="32"/>
  </w:num>
  <w:num w:numId="9">
    <w:abstractNumId w:val="39"/>
  </w:num>
  <w:num w:numId="10">
    <w:abstractNumId w:val="43"/>
  </w:num>
  <w:num w:numId="11">
    <w:abstractNumId w:val="6"/>
  </w:num>
  <w:num w:numId="12">
    <w:abstractNumId w:val="16"/>
  </w:num>
  <w:num w:numId="13">
    <w:abstractNumId w:val="2"/>
  </w:num>
  <w:num w:numId="14">
    <w:abstractNumId w:val="21"/>
  </w:num>
  <w:num w:numId="15">
    <w:abstractNumId w:val="26"/>
  </w:num>
  <w:num w:numId="16">
    <w:abstractNumId w:val="33"/>
  </w:num>
  <w:num w:numId="17">
    <w:abstractNumId w:val="5"/>
  </w:num>
  <w:num w:numId="18">
    <w:abstractNumId w:val="42"/>
  </w:num>
  <w:num w:numId="19">
    <w:abstractNumId w:val="31"/>
  </w:num>
  <w:num w:numId="20">
    <w:abstractNumId w:val="10"/>
  </w:num>
  <w:num w:numId="21">
    <w:abstractNumId w:val="48"/>
  </w:num>
  <w:num w:numId="22">
    <w:abstractNumId w:val="28"/>
  </w:num>
  <w:num w:numId="23">
    <w:abstractNumId w:val="17"/>
  </w:num>
  <w:num w:numId="24">
    <w:abstractNumId w:val="9"/>
  </w:num>
  <w:num w:numId="25">
    <w:abstractNumId w:val="11"/>
  </w:num>
  <w:num w:numId="26">
    <w:abstractNumId w:val="8"/>
  </w:num>
  <w:num w:numId="27">
    <w:abstractNumId w:val="51"/>
  </w:num>
  <w:num w:numId="28">
    <w:abstractNumId w:val="37"/>
  </w:num>
  <w:num w:numId="29">
    <w:abstractNumId w:val="52"/>
  </w:num>
  <w:num w:numId="30">
    <w:abstractNumId w:val="12"/>
  </w:num>
  <w:num w:numId="31">
    <w:abstractNumId w:val="55"/>
  </w:num>
  <w:num w:numId="32">
    <w:abstractNumId w:val="49"/>
  </w:num>
  <w:num w:numId="33">
    <w:abstractNumId w:val="25"/>
  </w:num>
  <w:num w:numId="34">
    <w:abstractNumId w:val="18"/>
  </w:num>
  <w:num w:numId="35">
    <w:abstractNumId w:val="38"/>
  </w:num>
  <w:num w:numId="36">
    <w:abstractNumId w:val="4"/>
  </w:num>
  <w:num w:numId="37">
    <w:abstractNumId w:val="35"/>
  </w:num>
  <w:num w:numId="38">
    <w:abstractNumId w:val="24"/>
  </w:num>
  <w:num w:numId="39">
    <w:abstractNumId w:val="47"/>
  </w:num>
  <w:num w:numId="40">
    <w:abstractNumId w:val="40"/>
  </w:num>
  <w:num w:numId="41">
    <w:abstractNumId w:val="44"/>
  </w:num>
  <w:num w:numId="42">
    <w:abstractNumId w:val="19"/>
  </w:num>
  <w:num w:numId="43">
    <w:abstractNumId w:val="45"/>
  </w:num>
  <w:num w:numId="44">
    <w:abstractNumId w:val="54"/>
  </w:num>
  <w:num w:numId="45">
    <w:abstractNumId w:val="34"/>
  </w:num>
  <w:num w:numId="46">
    <w:abstractNumId w:val="41"/>
  </w:num>
  <w:num w:numId="47">
    <w:abstractNumId w:val="30"/>
  </w:num>
  <w:num w:numId="48">
    <w:abstractNumId w:val="23"/>
  </w:num>
  <w:num w:numId="49">
    <w:abstractNumId w:val="29"/>
  </w:num>
  <w:num w:numId="50">
    <w:abstractNumId w:val="13"/>
  </w:num>
  <w:num w:numId="51">
    <w:abstractNumId w:val="53"/>
  </w:num>
  <w:num w:numId="52">
    <w:abstractNumId w:val="15"/>
  </w:num>
  <w:num w:numId="53">
    <w:abstractNumId w:val="0"/>
  </w:num>
  <w:num w:numId="54">
    <w:abstractNumId w:val="20"/>
  </w:num>
  <w:num w:numId="55">
    <w:abstractNumId w:val="50"/>
  </w:num>
  <w:num w:numId="56">
    <w:abstractNumId w:val="14"/>
  </w:num>
  <w:num w:numId="57">
    <w:abstractNumId w:val="4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derMachine">
    <w15:presenceInfo w15:providerId="None" w15:userId="RenderMach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DD"/>
    <w:rsid w:val="00003584"/>
    <w:rsid w:val="00004E51"/>
    <w:rsid w:val="0000638F"/>
    <w:rsid w:val="000120CC"/>
    <w:rsid w:val="000132A9"/>
    <w:rsid w:val="0001444D"/>
    <w:rsid w:val="000146F7"/>
    <w:rsid w:val="00015C83"/>
    <w:rsid w:val="00015CDF"/>
    <w:rsid w:val="00016D03"/>
    <w:rsid w:val="00017470"/>
    <w:rsid w:val="00017F68"/>
    <w:rsid w:val="000212EE"/>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3E7"/>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4110"/>
    <w:rsid w:val="00095E28"/>
    <w:rsid w:val="000963A5"/>
    <w:rsid w:val="00096444"/>
    <w:rsid w:val="000A1F6D"/>
    <w:rsid w:val="000A28D9"/>
    <w:rsid w:val="000A3789"/>
    <w:rsid w:val="000A56E3"/>
    <w:rsid w:val="000A5ABA"/>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289A"/>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598F"/>
    <w:rsid w:val="00207EEE"/>
    <w:rsid w:val="00214011"/>
    <w:rsid w:val="00214889"/>
    <w:rsid w:val="0021589C"/>
    <w:rsid w:val="00223F8A"/>
    <w:rsid w:val="00226C8A"/>
    <w:rsid w:val="00231361"/>
    <w:rsid w:val="002338BA"/>
    <w:rsid w:val="002355B9"/>
    <w:rsid w:val="002417E5"/>
    <w:rsid w:val="002420F8"/>
    <w:rsid w:val="002431B4"/>
    <w:rsid w:val="0024431D"/>
    <w:rsid w:val="00247ECB"/>
    <w:rsid w:val="00253C1F"/>
    <w:rsid w:val="00253E6E"/>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3B91"/>
    <w:rsid w:val="003145A3"/>
    <w:rsid w:val="0031637C"/>
    <w:rsid w:val="003165ED"/>
    <w:rsid w:val="003207AB"/>
    <w:rsid w:val="0032284B"/>
    <w:rsid w:val="00323190"/>
    <w:rsid w:val="003256D5"/>
    <w:rsid w:val="003259BC"/>
    <w:rsid w:val="003273AE"/>
    <w:rsid w:val="00330B3B"/>
    <w:rsid w:val="003316B1"/>
    <w:rsid w:val="003336AC"/>
    <w:rsid w:val="00333A01"/>
    <w:rsid w:val="00334984"/>
    <w:rsid w:val="00334BC6"/>
    <w:rsid w:val="00334F5E"/>
    <w:rsid w:val="003353EF"/>
    <w:rsid w:val="00335DF4"/>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9624C"/>
    <w:rsid w:val="003A16E4"/>
    <w:rsid w:val="003A2E21"/>
    <w:rsid w:val="003A3AC7"/>
    <w:rsid w:val="003A5B76"/>
    <w:rsid w:val="003A60DC"/>
    <w:rsid w:val="003A6A9D"/>
    <w:rsid w:val="003A6B74"/>
    <w:rsid w:val="003A6C2E"/>
    <w:rsid w:val="003B10CF"/>
    <w:rsid w:val="003B162B"/>
    <w:rsid w:val="003B183F"/>
    <w:rsid w:val="003B187C"/>
    <w:rsid w:val="003B1B65"/>
    <w:rsid w:val="003B38DD"/>
    <w:rsid w:val="003B6A1A"/>
    <w:rsid w:val="003C25A4"/>
    <w:rsid w:val="003D6E93"/>
    <w:rsid w:val="003E1906"/>
    <w:rsid w:val="003E7299"/>
    <w:rsid w:val="003F2B10"/>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0A67"/>
    <w:rsid w:val="0045198B"/>
    <w:rsid w:val="00451B54"/>
    <w:rsid w:val="00455E75"/>
    <w:rsid w:val="0045645A"/>
    <w:rsid w:val="00456FF8"/>
    <w:rsid w:val="004601A3"/>
    <w:rsid w:val="00461BD4"/>
    <w:rsid w:val="004639E8"/>
    <w:rsid w:val="00464331"/>
    <w:rsid w:val="00465A23"/>
    <w:rsid w:val="00465D28"/>
    <w:rsid w:val="00471DC9"/>
    <w:rsid w:val="00473732"/>
    <w:rsid w:val="00475809"/>
    <w:rsid w:val="0047597E"/>
    <w:rsid w:val="00484BB0"/>
    <w:rsid w:val="0048513F"/>
    <w:rsid w:val="00486E28"/>
    <w:rsid w:val="0048702C"/>
    <w:rsid w:val="0049295B"/>
    <w:rsid w:val="00497523"/>
    <w:rsid w:val="004A00CA"/>
    <w:rsid w:val="004A06D9"/>
    <w:rsid w:val="004A12E9"/>
    <w:rsid w:val="004A3462"/>
    <w:rsid w:val="004A3BD0"/>
    <w:rsid w:val="004B17C8"/>
    <w:rsid w:val="004B6308"/>
    <w:rsid w:val="004B71E2"/>
    <w:rsid w:val="004C03C5"/>
    <w:rsid w:val="004C0FF2"/>
    <w:rsid w:val="004C367E"/>
    <w:rsid w:val="004C5D9A"/>
    <w:rsid w:val="004D039B"/>
    <w:rsid w:val="004D0863"/>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2A1F"/>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60AAD"/>
    <w:rsid w:val="005613EC"/>
    <w:rsid w:val="00563D99"/>
    <w:rsid w:val="00566CF9"/>
    <w:rsid w:val="00567970"/>
    <w:rsid w:val="00580E69"/>
    <w:rsid w:val="00581552"/>
    <w:rsid w:val="00583283"/>
    <w:rsid w:val="00583824"/>
    <w:rsid w:val="005849B1"/>
    <w:rsid w:val="00584E58"/>
    <w:rsid w:val="00585080"/>
    <w:rsid w:val="005854E4"/>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8F7"/>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579C8"/>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25D86"/>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59B2"/>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3541"/>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30A5"/>
    <w:rsid w:val="00A141AA"/>
    <w:rsid w:val="00A149C4"/>
    <w:rsid w:val="00A15467"/>
    <w:rsid w:val="00A20A88"/>
    <w:rsid w:val="00A22B90"/>
    <w:rsid w:val="00A236B0"/>
    <w:rsid w:val="00A260DA"/>
    <w:rsid w:val="00A2753F"/>
    <w:rsid w:val="00A3015D"/>
    <w:rsid w:val="00A3039A"/>
    <w:rsid w:val="00A30DED"/>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2531"/>
    <w:rsid w:val="00A97BB4"/>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5F35"/>
    <w:rsid w:val="00AE731B"/>
    <w:rsid w:val="00AF249D"/>
    <w:rsid w:val="00AF38C7"/>
    <w:rsid w:val="00AF4F16"/>
    <w:rsid w:val="00AF7673"/>
    <w:rsid w:val="00B01491"/>
    <w:rsid w:val="00B01685"/>
    <w:rsid w:val="00B01A6E"/>
    <w:rsid w:val="00B03FB9"/>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9147E"/>
    <w:rsid w:val="00B9702E"/>
    <w:rsid w:val="00BA17D7"/>
    <w:rsid w:val="00BA29DB"/>
    <w:rsid w:val="00BA38C5"/>
    <w:rsid w:val="00BA3F04"/>
    <w:rsid w:val="00BA5202"/>
    <w:rsid w:val="00BA728C"/>
    <w:rsid w:val="00BB13E0"/>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4031"/>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2733"/>
    <w:rsid w:val="00C7304E"/>
    <w:rsid w:val="00C738F1"/>
    <w:rsid w:val="00C73F0D"/>
    <w:rsid w:val="00C7628F"/>
    <w:rsid w:val="00C762F4"/>
    <w:rsid w:val="00C775AA"/>
    <w:rsid w:val="00C808CF"/>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D67CB"/>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4A33"/>
    <w:rsid w:val="00D35235"/>
    <w:rsid w:val="00D35849"/>
    <w:rsid w:val="00D3750F"/>
    <w:rsid w:val="00D4022C"/>
    <w:rsid w:val="00D40C4A"/>
    <w:rsid w:val="00D424CA"/>
    <w:rsid w:val="00D43917"/>
    <w:rsid w:val="00D442E5"/>
    <w:rsid w:val="00D45CBE"/>
    <w:rsid w:val="00D502CE"/>
    <w:rsid w:val="00D50890"/>
    <w:rsid w:val="00D54572"/>
    <w:rsid w:val="00D5769B"/>
    <w:rsid w:val="00D6038C"/>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F1D"/>
    <w:rsid w:val="00DA7CBC"/>
    <w:rsid w:val="00DB21C7"/>
    <w:rsid w:val="00DB3E1B"/>
    <w:rsid w:val="00DB5053"/>
    <w:rsid w:val="00DB5225"/>
    <w:rsid w:val="00DC1E34"/>
    <w:rsid w:val="00DC26D1"/>
    <w:rsid w:val="00DC2D07"/>
    <w:rsid w:val="00DC7DDB"/>
    <w:rsid w:val="00DD1F16"/>
    <w:rsid w:val="00DD2442"/>
    <w:rsid w:val="00DD5324"/>
    <w:rsid w:val="00DD5E81"/>
    <w:rsid w:val="00DD6866"/>
    <w:rsid w:val="00DE14AD"/>
    <w:rsid w:val="00DE5883"/>
    <w:rsid w:val="00DE7407"/>
    <w:rsid w:val="00DF1CE7"/>
    <w:rsid w:val="00DF267D"/>
    <w:rsid w:val="00DF44A3"/>
    <w:rsid w:val="00DF4916"/>
    <w:rsid w:val="00DF6440"/>
    <w:rsid w:val="00DF6946"/>
    <w:rsid w:val="00DF6DC2"/>
    <w:rsid w:val="00DF7C32"/>
    <w:rsid w:val="00E0136D"/>
    <w:rsid w:val="00E02F62"/>
    <w:rsid w:val="00E03AD0"/>
    <w:rsid w:val="00E03E55"/>
    <w:rsid w:val="00E0583C"/>
    <w:rsid w:val="00E058D2"/>
    <w:rsid w:val="00E060F0"/>
    <w:rsid w:val="00E064E9"/>
    <w:rsid w:val="00E07816"/>
    <w:rsid w:val="00E07CB6"/>
    <w:rsid w:val="00E07F3D"/>
    <w:rsid w:val="00E11837"/>
    <w:rsid w:val="00E14AA2"/>
    <w:rsid w:val="00E15AC7"/>
    <w:rsid w:val="00E1742C"/>
    <w:rsid w:val="00E20F23"/>
    <w:rsid w:val="00E24AFE"/>
    <w:rsid w:val="00E26215"/>
    <w:rsid w:val="00E30923"/>
    <w:rsid w:val="00E320F6"/>
    <w:rsid w:val="00E3449B"/>
    <w:rsid w:val="00E42027"/>
    <w:rsid w:val="00E434C9"/>
    <w:rsid w:val="00E43F2E"/>
    <w:rsid w:val="00E4483F"/>
    <w:rsid w:val="00E4504F"/>
    <w:rsid w:val="00E45AEC"/>
    <w:rsid w:val="00E46305"/>
    <w:rsid w:val="00E501D0"/>
    <w:rsid w:val="00E50728"/>
    <w:rsid w:val="00E50C91"/>
    <w:rsid w:val="00E5612E"/>
    <w:rsid w:val="00E562DC"/>
    <w:rsid w:val="00E56344"/>
    <w:rsid w:val="00E622F6"/>
    <w:rsid w:val="00E62D1C"/>
    <w:rsid w:val="00E64A73"/>
    <w:rsid w:val="00E65DAA"/>
    <w:rsid w:val="00E65F61"/>
    <w:rsid w:val="00E663F8"/>
    <w:rsid w:val="00E676C7"/>
    <w:rsid w:val="00E72A47"/>
    <w:rsid w:val="00E73BF9"/>
    <w:rsid w:val="00E746D2"/>
    <w:rsid w:val="00E76872"/>
    <w:rsid w:val="00E77213"/>
    <w:rsid w:val="00E774E5"/>
    <w:rsid w:val="00E80051"/>
    <w:rsid w:val="00E80188"/>
    <w:rsid w:val="00E8330A"/>
    <w:rsid w:val="00E846B9"/>
    <w:rsid w:val="00E9079B"/>
    <w:rsid w:val="00E9155A"/>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3BA8"/>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2AAE"/>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70490"/>
    <w:rsid w:val="00F70ABD"/>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D18F2"/>
    <w:rsid w:val="00FD4161"/>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5C6F9"/>
  <w15:docId w15:val="{B2181CA7-DB16-42F7-B8B6-9395129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956FD1"/>
    <w:pPr>
      <w:tabs>
        <w:tab w:val="right" w:leader="dot" w:pos="9498"/>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customStyle="1" w:styleId="-121">
    <w:name w:val="Таблица-сетка 1 светлая — акцент 21"/>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customStyle="1" w:styleId="1">
    <w:name w:val="Неразрешенное упоминание1"/>
    <w:basedOn w:val="DefaultParagraphFont"/>
    <w:uiPriority w:val="99"/>
    <w:semiHidden/>
    <w:unhideWhenUsed/>
    <w:rsid w:val="00B72BAA"/>
    <w:rPr>
      <w:color w:val="808080"/>
      <w:shd w:val="clear" w:color="auto" w:fill="E6E6E6"/>
    </w:rPr>
  </w:style>
  <w:style w:type="character" w:customStyle="1" w:styleId="2">
    <w:name w:val="Неразрешенное упоминание2"/>
    <w:basedOn w:val="DefaultParagraphFont"/>
    <w:uiPriority w:val="99"/>
    <w:semiHidden/>
    <w:unhideWhenUsed/>
    <w:rsid w:val="003A5B76"/>
    <w:rPr>
      <w:color w:val="808080"/>
      <w:shd w:val="clear" w:color="auto" w:fill="E6E6E6"/>
    </w:rPr>
  </w:style>
  <w:style w:type="character" w:styleId="UnresolvedMention">
    <w:name w:val="Unresolved Mention"/>
    <w:basedOn w:val="DefaultParagraphFont"/>
    <w:uiPriority w:val="99"/>
    <w:semiHidden/>
    <w:unhideWhenUsed/>
    <w:rsid w:val="00522A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www.linkedin.com/in/nataliya-kozlova-470339146" TargetMode="External"/><Relationship Id="rId34" Type="http://schemas.openxmlformats.org/officeDocument/2006/relationships/hyperlink" Target="http://about.crunchbase.com/news/inside-global-q1-2017-vc-market/" TargetMode="External"/><Relationship Id="rId42" Type="http://schemas.openxmlformats.org/officeDocument/2006/relationships/image" Target="media/image9.png"/><Relationship Id="rId47" Type="http://schemas.openxmlformats.org/officeDocument/2006/relationships/hyperlink" Target="https://dogezer.com" TargetMode="External"/><Relationship Id="rId50" Type="http://schemas.openxmlformats.org/officeDocument/2006/relationships/chart" Target="charts/chart1.xml"/><Relationship Id="rId55" Type="http://schemas.openxmlformats.org/officeDocument/2006/relationships/hyperlink" Target="https://dogezer.com"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facebook.com/profile.php?id=100018674143477" TargetMode="External"/><Relationship Id="rId11" Type="http://schemas.openxmlformats.org/officeDocument/2006/relationships/hyperlink" Target="http://kickstarter.com" TargetMode="External"/><Relationship Id="rId24" Type="http://schemas.openxmlformats.org/officeDocument/2006/relationships/image" Target="media/image7.png"/><Relationship Id="rId32" Type="http://schemas.openxmlformats.org/officeDocument/2006/relationships/hyperlink" Target="https://bitcointalk.org/index.php?topic=2100916.0" TargetMode="External"/><Relationship Id="rId37" Type="http://schemas.openxmlformats.org/officeDocument/2006/relationships/hyperlink" Target="http://expandedramblings.com/index.php/slack-statistics/" TargetMode="External"/><Relationship Id="rId40" Type="http://schemas.openxmlformats.org/officeDocument/2006/relationships/hyperlink" Target="https://dogezer.com" TargetMode="External"/><Relationship Id="rId45" Type="http://schemas.openxmlformats.org/officeDocument/2006/relationships/hyperlink" Target="https://dogezer.com" TargetMode="External"/><Relationship Id="rId53" Type="http://schemas.openxmlformats.org/officeDocument/2006/relationships/hyperlink" Target="http://tenrox.com/glossary/bench-time/" TargetMode="External"/><Relationship Id="rId58" Type="http://schemas.openxmlformats.org/officeDocument/2006/relationships/hyperlink" Target="https://dogezer.com" TargetMode="External"/><Relationship Id="rId5" Type="http://schemas.openxmlformats.org/officeDocument/2006/relationships/webSettings" Target="webSettings.xml"/><Relationship Id="rId61" Type="http://schemas.openxmlformats.org/officeDocument/2006/relationships/hyperlink" Target="https://dogezer.com" TargetMode="External"/><Relationship Id="rId19" Type="http://schemas.openxmlformats.org/officeDocument/2006/relationships/hyperlink" Target="https://www.linkedin.com/in/sergey-chmilenko-95785660"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mailto:community@dogezer.com" TargetMode="External"/><Relationship Id="rId30" Type="http://schemas.openxmlformats.org/officeDocument/2006/relationships/hyperlink" Target="https://medium.com/@dogezercom" TargetMode="External"/><Relationship Id="rId35" Type="http://schemas.openxmlformats.org/officeDocument/2006/relationships/hyperlink" Target="https://en.wikipedia.org/wiki/GitHub" TargetMode="External"/><Relationship Id="rId43" Type="http://schemas.openxmlformats.org/officeDocument/2006/relationships/image" Target="media/image10.png"/><Relationship Id="rId48" Type="http://schemas.openxmlformats.org/officeDocument/2006/relationships/hyperlink" Target="https://dogezer.com" TargetMode="External"/><Relationship Id="rId56" Type="http://schemas.openxmlformats.org/officeDocument/2006/relationships/hyperlink" Target="https://bitcointalk.org/index.php?topic=2108930.0" TargetMode="External"/><Relationship Id="rId64" Type="http://schemas.microsoft.com/office/2011/relationships/people" Target="people.xml"/><Relationship Id="rId8" Type="http://schemas.openxmlformats.org/officeDocument/2006/relationships/hyperlink" Target="http://www.urbandictionary.com/define.php?term=rat%20race" TargetMode="External"/><Relationship Id="rId51"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hyperlink" Target="https://www.linkedin.com/in/nikita-rams-a90193144" TargetMode="External"/><Relationship Id="rId25" Type="http://schemas.openxmlformats.org/officeDocument/2006/relationships/hyperlink" Target="https://www.linkedin.com/in/sergey-sukov-89abb7" TargetMode="External"/><Relationship Id="rId33" Type="http://schemas.openxmlformats.org/officeDocument/2006/relationships/hyperlink" Target="https://evansdata.com/reports/viewRelease.php?reportID=9" TargetMode="External"/><Relationship Id="rId38" Type="http://schemas.openxmlformats.org/officeDocument/2006/relationships/hyperlink" Target="http://colony.io" TargetMode="External"/><Relationship Id="rId46" Type="http://schemas.openxmlformats.org/officeDocument/2006/relationships/hyperlink" Target="https://dogezer.com" TargetMode="External"/><Relationship Id="rId59" Type="http://schemas.openxmlformats.org/officeDocument/2006/relationships/hyperlink" Target="https://dogezer.com" TargetMode="External"/><Relationship Id="rId20" Type="http://schemas.openxmlformats.org/officeDocument/2006/relationships/image" Target="media/image5.png"/><Relationship Id="rId41" Type="http://schemas.openxmlformats.org/officeDocument/2006/relationships/hyperlink" Target="https://dogezer.com" TargetMode="External"/><Relationship Id="rId54" Type="http://schemas.openxmlformats.org/officeDocument/2006/relationships/hyperlink" Target="https://bitcointalk.org/index.php?topic=2108930.0"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linkedin.com/in/alexander-kozlov-2563027" TargetMode="External"/><Relationship Id="rId23" Type="http://schemas.openxmlformats.org/officeDocument/2006/relationships/hyperlink" Target="https://www.linkedin.com/in/dmitriy-dolinin-a429b0a1" TargetMode="External"/><Relationship Id="rId28" Type="http://schemas.openxmlformats.org/officeDocument/2006/relationships/hyperlink" Target="https://twitter.com/DogezerCom" TargetMode="External"/><Relationship Id="rId36" Type="http://schemas.openxmlformats.org/officeDocument/2006/relationships/hyperlink" Target="https://en.wikipedia.org/wiki/Upwork" TargetMode="External"/><Relationship Id="rId49" Type="http://schemas.openxmlformats.org/officeDocument/2006/relationships/hyperlink" Target="mailto:team@dogezer.com" TargetMode="External"/><Relationship Id="rId57" Type="http://schemas.openxmlformats.org/officeDocument/2006/relationships/hyperlink" Target="https://dogezer.com" TargetMode="External"/><Relationship Id="rId10" Type="http://schemas.openxmlformats.org/officeDocument/2006/relationships/hyperlink" Target="http://upwork.com" TargetMode="External"/><Relationship Id="rId31" Type="http://schemas.openxmlformats.org/officeDocument/2006/relationships/hyperlink" Target="https://www.youtube.com/channel/UCxaU9UXzG7VvjHhnlmmSmJA" TargetMode="External"/><Relationship Id="rId44" Type="http://schemas.openxmlformats.org/officeDocument/2006/relationships/hyperlink" Target="https://dogezer.com" TargetMode="External"/><Relationship Id="rId52" Type="http://schemas.openxmlformats.org/officeDocument/2006/relationships/chart" Target="charts/chart3.xml"/><Relationship Id="rId60" Type="http://schemas.openxmlformats.org/officeDocument/2006/relationships/hyperlink" Target="mailto:team@dogezer.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image" Target="media/image1.png"/><Relationship Id="rId18" Type="http://schemas.openxmlformats.org/officeDocument/2006/relationships/image" Target="media/image4.png"/><Relationship Id="rId39" Type="http://schemas.openxmlformats.org/officeDocument/2006/relationships/hyperlink" Target="http://starbase.co"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zero"/>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479C-ADA4-463B-9B2C-3A2B0993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40</Pages>
  <Words>13618</Words>
  <Characters>77624</Characters>
  <Application>Microsoft Office Word</Application>
  <DocSecurity>0</DocSecurity>
  <Lines>646</Lines>
  <Paragraphs>182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leslieswaner51@outlook.com</dc:creator>
  <cp:keywords/>
  <dc:description/>
  <cp:lastModifiedBy>RenderMachine</cp:lastModifiedBy>
  <cp:revision>3</cp:revision>
  <cp:lastPrinted>2017-12-14T07:15:00Z</cp:lastPrinted>
  <dcterms:created xsi:type="dcterms:W3CDTF">2017-12-13T19:45:00Z</dcterms:created>
  <dcterms:modified xsi:type="dcterms:W3CDTF">2017-12-14T10:00:00Z</dcterms:modified>
</cp:coreProperties>
</file>